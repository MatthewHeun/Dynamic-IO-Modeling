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02E5E">
      <w:pPr>
        <w:ind w:left="6120" w:firstLine="360"/>
        <w:rPr>
          <w:sz w:val="12"/>
        </w:rPr>
      </w:pPr>
      <w:bookmarkStart w:id="0" w:name="_GoBack"/>
      <w:bookmarkEnd w:id="0"/>
      <w:r>
        <w:rPr>
          <w:sz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3pt">
            <v:imagedata r:id="rId6" o:title="contract_logo"/>
          </v:shape>
        </w:pict>
      </w:r>
    </w:p>
    <w:p w:rsidR="00000000" w:rsidRDefault="00702E5E">
      <w:pPr>
        <w:rPr>
          <w:sz w:val="12"/>
        </w:rPr>
      </w:pPr>
    </w:p>
    <w:p w:rsidR="00000000" w:rsidRDefault="00702E5E">
      <w:pPr>
        <w:widowControl w:val="0"/>
        <w:tabs>
          <w:tab w:val="left" w:pos="720"/>
        </w:tabs>
        <w:jc w:val="center"/>
        <w:rPr>
          <w:rFonts w:ascii="Helvetica" w:hAnsi="Helvetica"/>
          <w:b/>
          <w:i/>
          <w:sz w:val="28"/>
          <w:szCs w:val="28"/>
        </w:rPr>
      </w:pPr>
      <w:r>
        <w:rPr>
          <w:rFonts w:ascii="Helvetica" w:hAnsi="Helvetica"/>
          <w:b/>
          <w:i/>
          <w:sz w:val="28"/>
          <w:szCs w:val="28"/>
        </w:rPr>
        <w:t>BOOK PROPOSAL</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*THIS WILL BE AN (SELECT ONE</w:t>
      </w:r>
      <w:proofErr w:type="gramStart"/>
      <w:r>
        <w:rPr>
          <w:rFonts w:ascii="Helvetica" w:hAnsi="Helvetica"/>
          <w:color w:val="000000"/>
        </w:rPr>
        <w:t>)   AUTHORED</w:t>
      </w:r>
      <w:proofErr w:type="gramEnd"/>
      <w:r>
        <w:rPr>
          <w:rFonts w:ascii="Helvetica" w:hAnsi="Helvetica"/>
          <w:color w:val="000000"/>
        </w:rPr>
        <w:t xml:space="preserve"> _X___</w:t>
      </w:r>
      <w:r>
        <w:rPr>
          <w:rFonts w:ascii="Helvetica" w:hAnsi="Helvetica"/>
          <w:b/>
          <w:color w:val="000000"/>
        </w:rPr>
        <w:t>/</w:t>
      </w:r>
      <w:r>
        <w:rPr>
          <w:rFonts w:ascii="Helvetica" w:hAnsi="Helvetica"/>
          <w:color w:val="000000"/>
        </w:rPr>
        <w:t xml:space="preserve">  EDITED ____  WORK.</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*WORKING TITLE OF YOUR BOOK: The metabolic economy</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*NAME OF SERIES (if applicable):</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proofErr w:type="spellStart"/>
      <w:r>
        <w:rPr>
          <w:rFonts w:ascii="Helvetica" w:hAnsi="Helvetica"/>
          <w:color w:val="000000"/>
        </w:rPr>
        <w:t>SpringerBriefs</w:t>
      </w:r>
      <w:proofErr w:type="spellEnd"/>
      <w:r>
        <w:rPr>
          <w:rFonts w:ascii="Helvetica" w:hAnsi="Helvetica"/>
          <w:color w:val="000000"/>
        </w:rPr>
        <w:t xml:space="preserve"> in Energy: Energy Analysis</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*SUBTITLE:</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r>
        <w:rPr>
          <w:rFonts w:ascii="Helvetica" w:hAnsi="Helvetica"/>
          <w:color w:val="000000"/>
        </w:rPr>
        <w:t>A model for material and energy flows</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*ESTIMATED NUMBER OF DOUBLE-SPACED (TEXT-ONLY) MANUSCRIPT PAGES:</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commentRangeStart w:id="1"/>
      <w:del w:id="2" w:author="Michael Dale" w:date="2013-10-08T11:34:00Z">
        <w:r>
          <w:rPr>
            <w:rFonts w:ascii="Helvetica" w:hAnsi="Helvetica"/>
            <w:color w:val="000000"/>
          </w:rPr>
          <w:delText>100</w:delText>
        </w:r>
        <w:commentRangeEnd w:id="1"/>
        <w:r>
          <w:rPr>
            <w:rStyle w:val="CommentReference"/>
          </w:rPr>
          <w:commentReference w:id="1"/>
        </w:r>
      </w:del>
      <w:ins w:id="3" w:author="Michael Dale" w:date="2013-10-08T11:34:00Z">
        <w:r>
          <w:rPr>
            <w:rFonts w:ascii="Helvetica" w:hAnsi="Helvetica"/>
            <w:color w:val="000000"/>
          </w:rPr>
          <w:t xml:space="preserve">We are using the </w:t>
        </w:r>
        <w:proofErr w:type="spellStart"/>
        <w:r>
          <w:rPr>
            <w:rFonts w:ascii="Helvetica" w:hAnsi="Helvetica"/>
            <w:color w:val="000000"/>
          </w:rPr>
          <w:t>LaTeX</w:t>
        </w:r>
        <w:proofErr w:type="spellEnd"/>
        <w:r>
          <w:rPr>
            <w:rFonts w:ascii="Helvetica" w:hAnsi="Helvetica"/>
            <w:color w:val="000000"/>
          </w:rPr>
          <w:t xml:space="preserve"> template. We estimate 100</w:t>
        </w:r>
      </w:ins>
      <w:ins w:id="4" w:author="Michael Dale" w:date="2013-10-08T11:35:00Z">
        <w:r>
          <w:rPr>
            <w:rFonts w:ascii="Helvetica" w:hAnsi="Helvetica"/>
            <w:color w:val="000000"/>
          </w:rPr>
          <w:t>-120</w:t>
        </w:r>
      </w:ins>
      <w:ins w:id="5" w:author="Michael Dale" w:date="2013-10-08T11:34:00Z">
        <w:r>
          <w:rPr>
            <w:rFonts w:ascii="Helvetica" w:hAnsi="Helvetica"/>
            <w:color w:val="000000"/>
          </w:rPr>
          <w:t xml:space="preserve"> single-spaced pages in total with figures</w:t>
        </w:r>
      </w:ins>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xml:space="preserve">*ESTIMATED NUMBER OF FIGURES: Less than </w:t>
      </w:r>
      <w:del w:id="6" w:author="Michael Dale" w:date="2013-10-08T11:34:00Z">
        <w:r>
          <w:rPr>
            <w:rFonts w:ascii="Helvetica" w:hAnsi="Helvetica"/>
            <w:color w:val="000000"/>
          </w:rPr>
          <w:delText>20</w:delText>
        </w:r>
      </w:del>
      <w:ins w:id="7" w:author="Michael Dale" w:date="2013-10-08T11:34:00Z">
        <w:r>
          <w:rPr>
            <w:rFonts w:ascii="Helvetica" w:hAnsi="Helvetica"/>
            <w:color w:val="000000"/>
          </w:rPr>
          <w:t>30-</w:t>
        </w:r>
        <w:r>
          <w:rPr>
            <w:rFonts w:ascii="Helvetica" w:hAnsi="Helvetica"/>
            <w:color w:val="000000"/>
          </w:rPr>
          <w:t>35</w:t>
        </w:r>
      </w:ins>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xml:space="preserve">How many of these figures do you estimate will be essential to reproduce in color? (This question                                   refers to the printed book. All figures can be in color in the online e-book). </w:t>
      </w:r>
    </w:p>
    <w:p w:rsidR="00000000" w:rsidRDefault="00702E5E">
      <w:pPr>
        <w:widowControl w:val="0"/>
        <w:tabs>
          <w:tab w:val="left" w:pos="720"/>
        </w:tabs>
        <w:rPr>
          <w:rFonts w:ascii="Helvetica" w:hAnsi="Helvetica"/>
          <w:color w:val="000000"/>
        </w:rPr>
      </w:pPr>
      <w:del w:id="8" w:author="Michael Dale" w:date="2013-10-08T11:35:00Z">
        <w:r>
          <w:rPr>
            <w:rFonts w:ascii="Helvetica" w:hAnsi="Helvetica"/>
            <w:color w:val="000000"/>
          </w:rPr>
          <w:delText>&gt; At least three</w:delText>
        </w:r>
      </w:del>
      <w:ins w:id="9" w:author="Michael Dale" w:date="2013-10-08T11:35:00Z">
        <w:r>
          <w:rPr>
            <w:rFonts w:ascii="Helvetica" w:hAnsi="Helvetica"/>
            <w:color w:val="000000"/>
          </w:rPr>
          <w:t>Probably most in color</w:t>
        </w:r>
      </w:ins>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*TEXT CAPTURE (please check off the procedure you prefer):</w:t>
      </w:r>
    </w:p>
    <w:p w:rsidR="00000000" w:rsidRDefault="00702E5E">
      <w:pPr>
        <w:widowControl w:val="0"/>
        <w:tabs>
          <w:tab w:val="left" w:pos="720"/>
        </w:tabs>
        <w:rPr>
          <w:rFonts w:ascii="Helvetica" w:hAnsi="Helvetica"/>
          <w:color w:val="000000"/>
        </w:rPr>
      </w:pPr>
    </w:p>
    <w:p w:rsidR="00000000" w:rsidRDefault="00702E5E">
      <w:pPr>
        <w:ind w:left="567" w:hanging="567"/>
        <w:rPr>
          <w:rFonts w:ascii="Helvetica" w:hAnsi="Helvetica"/>
        </w:rPr>
      </w:pPr>
      <w:r>
        <w:rPr>
          <w:rFonts w:ascii="Helvetica" w:hAnsi="Helvetica"/>
        </w:rPr>
        <w:t>_  X   You will deliver a __ TEX or __ LATEX file according to the Springer macro packages (including a printout for reference) but we will make the page setup and the reproduction of figures.</w:t>
      </w:r>
    </w:p>
    <w:p w:rsidR="00000000" w:rsidRDefault="00702E5E">
      <w:pPr>
        <w:ind w:left="567" w:hanging="567"/>
        <w:rPr>
          <w:rFonts w:ascii="Helvetica" w:hAnsi="Helvetica"/>
        </w:rPr>
      </w:pPr>
      <w:r>
        <w:rPr>
          <w:rFonts w:ascii="Helvetica" w:hAnsi="Helvetica"/>
        </w:rPr>
        <w:t xml:space="preserve">_     </w:t>
      </w:r>
      <w:r>
        <w:rPr>
          <w:rFonts w:ascii="Helvetica" w:hAnsi="Helvetica"/>
        </w:rPr>
        <w:tab/>
      </w:r>
      <w:proofErr w:type="gramStart"/>
      <w:r>
        <w:rPr>
          <w:rFonts w:ascii="Helvetica" w:hAnsi="Helvetica"/>
        </w:rPr>
        <w:t>You</w:t>
      </w:r>
      <w:proofErr w:type="gramEnd"/>
      <w:r>
        <w:rPr>
          <w:rFonts w:ascii="Helvetica" w:hAnsi="Helvetica"/>
        </w:rPr>
        <w:t xml:space="preserve"> will deliver something else: type written manuscript or manuscript written with a different </w:t>
      </w:r>
      <w:proofErr w:type="spellStart"/>
      <w:r>
        <w:rPr>
          <w:rFonts w:ascii="Helvetica" w:hAnsi="Helvetica"/>
        </w:rPr>
        <w:t>textprocessor</w:t>
      </w:r>
      <w:proofErr w:type="spellEnd"/>
      <w:r>
        <w:rPr>
          <w:rFonts w:ascii="Helvetica" w:hAnsi="Helvetica"/>
        </w:rPr>
        <w:t xml:space="preserve"> and separate figures for reproduction. We will typeset the manuscript or convert your data (if possible) and make a complete page setup.</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w:t>
      </w:r>
      <w:r>
        <w:rPr>
          <w:rFonts w:ascii="Helvetica" w:hAnsi="Helvetica"/>
          <w:color w:val="000000"/>
        </w:rPr>
        <w:t xml:space="preserve">WHEN DO YOU PLAN TO SUBMIT YOUR FINAL MANUSCRIPT (MONTH/YEAR)? </w:t>
      </w:r>
    </w:p>
    <w:p w:rsidR="00000000" w:rsidRDefault="00702E5E">
      <w:pPr>
        <w:widowControl w:val="0"/>
        <w:tabs>
          <w:tab w:val="left" w:pos="720"/>
        </w:tabs>
        <w:rPr>
          <w:rFonts w:ascii="Helvetica" w:hAnsi="Helvetica"/>
          <w:color w:val="000000"/>
        </w:rPr>
      </w:pPr>
      <w:r>
        <w:rPr>
          <w:rFonts w:ascii="Helvetica" w:hAnsi="Helvetica"/>
          <w:color w:val="000000"/>
        </w:rPr>
        <w:t>We are aiming at 1 February 2014</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*LANGUAGE</w:t>
      </w:r>
    </w:p>
    <w:p w:rsidR="00000000" w:rsidRDefault="00702E5E">
      <w:pPr>
        <w:widowControl w:val="0"/>
        <w:numPr>
          <w:ilvl w:val="0"/>
          <w:numId w:val="2"/>
        </w:numPr>
        <w:tabs>
          <w:tab w:val="left" w:pos="720"/>
        </w:tabs>
        <w:rPr>
          <w:rFonts w:ascii="Helvetica" w:hAnsi="Helvetica"/>
          <w:color w:val="000000"/>
        </w:rPr>
      </w:pPr>
      <w:r>
        <w:rPr>
          <w:rFonts w:ascii="Helvetica" w:hAnsi="Helvetica"/>
          <w:color w:val="000000"/>
          <w:u w:val="single"/>
        </w:rPr>
        <w:t xml:space="preserve"> X   </w:t>
      </w:r>
      <w:r>
        <w:rPr>
          <w:rFonts w:ascii="Helvetica" w:hAnsi="Helvetica"/>
          <w:color w:val="000000"/>
        </w:rPr>
        <w:t xml:space="preserve"> American English        __ British English</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ind w:left="283"/>
        <w:rPr>
          <w:rFonts w:ascii="Helvetica" w:hAnsi="Helvetica"/>
          <w:color w:val="000000"/>
        </w:rPr>
      </w:pPr>
      <w:r>
        <w:rPr>
          <w:rFonts w:ascii="Helvetica" w:hAnsi="Helvetica"/>
          <w:color w:val="000000"/>
        </w:rPr>
        <w:t>X__ Excellent                 __ Fair                      __ Poor</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*TABLE OF CONTENTS (prelimin</w:t>
      </w:r>
      <w:r>
        <w:rPr>
          <w:rFonts w:ascii="Helvetica" w:hAnsi="Helvetica"/>
          <w:color w:val="000000"/>
        </w:rPr>
        <w:t>ary):</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Note: please ignore page numbering</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xml:space="preserve">1 Introduction . . . . . . . . . . . . . . . . . . . . . . . . . . . . . . . . . . . . . . . . . . . . . . . . </w:t>
      </w:r>
      <w:proofErr w:type="gramStart"/>
      <w:r>
        <w:rPr>
          <w:rFonts w:ascii="Helvetica" w:hAnsi="Helvetica"/>
          <w:color w:val="000000"/>
        </w:rPr>
        <w:t>. .</w:t>
      </w:r>
      <w:proofErr w:type="gramEnd"/>
      <w:r>
        <w:rPr>
          <w:rFonts w:ascii="Helvetica" w:hAnsi="Helvetica"/>
          <w:color w:val="000000"/>
        </w:rPr>
        <w:t xml:space="preserve"> . 1</w:t>
      </w:r>
    </w:p>
    <w:p w:rsidR="00000000" w:rsidRDefault="00702E5E">
      <w:pPr>
        <w:widowControl w:val="0"/>
        <w:tabs>
          <w:tab w:val="left" w:pos="720"/>
        </w:tabs>
        <w:rPr>
          <w:rFonts w:ascii="Helvetica" w:hAnsi="Helvetica"/>
          <w:color w:val="000000"/>
        </w:rPr>
      </w:pPr>
      <w:r>
        <w:rPr>
          <w:rFonts w:ascii="Helvetica" w:hAnsi="Helvetica"/>
          <w:color w:val="000000"/>
        </w:rPr>
        <w:t xml:space="preserve">1.1 Traditional view of economy . . . . . . . . . . . . . . . . . . . . . . . . . . . . . . . </w:t>
      </w:r>
      <w:r>
        <w:rPr>
          <w:rFonts w:ascii="Helvetica" w:hAnsi="Helvetica"/>
          <w:color w:val="000000"/>
        </w:rPr>
        <w:t>. . 1</w:t>
      </w:r>
    </w:p>
    <w:p w:rsidR="00000000" w:rsidRDefault="00702E5E">
      <w:pPr>
        <w:widowControl w:val="0"/>
        <w:tabs>
          <w:tab w:val="left" w:pos="720"/>
        </w:tabs>
        <w:rPr>
          <w:rFonts w:ascii="Helvetica" w:hAnsi="Helvetica"/>
          <w:color w:val="000000"/>
        </w:rPr>
      </w:pPr>
      <w:r>
        <w:rPr>
          <w:rFonts w:ascii="Helvetica" w:hAnsi="Helvetica"/>
          <w:color w:val="000000"/>
        </w:rPr>
        <w:t xml:space="preserve">1.2 Brief history of input-output (I-O) modeling . . . . . . . . . . . . . . . . . . </w:t>
      </w:r>
      <w:proofErr w:type="gramStart"/>
      <w:r>
        <w:rPr>
          <w:rFonts w:ascii="Helvetica" w:hAnsi="Helvetica"/>
          <w:color w:val="000000"/>
        </w:rPr>
        <w:t>. .</w:t>
      </w:r>
      <w:proofErr w:type="gramEnd"/>
      <w:r>
        <w:rPr>
          <w:rFonts w:ascii="Helvetica" w:hAnsi="Helvetica"/>
          <w:color w:val="000000"/>
        </w:rPr>
        <w:t xml:space="preserve"> 1</w:t>
      </w:r>
    </w:p>
    <w:p w:rsidR="00000000" w:rsidRDefault="00702E5E">
      <w:pPr>
        <w:widowControl w:val="0"/>
        <w:tabs>
          <w:tab w:val="left" w:pos="720"/>
        </w:tabs>
        <w:rPr>
          <w:rFonts w:ascii="Helvetica" w:hAnsi="Helvetica"/>
          <w:color w:val="000000"/>
        </w:rPr>
      </w:pPr>
      <w:r>
        <w:rPr>
          <w:rFonts w:ascii="Helvetica" w:hAnsi="Helvetica"/>
          <w:color w:val="000000"/>
        </w:rPr>
        <w:t>1.3 Basic I-O method . . . . . . . . . . . . . . . . . . . . . . . . . . . . . . . . . . . . . . . . . . 1</w:t>
      </w:r>
    </w:p>
    <w:p w:rsidR="00000000" w:rsidRDefault="00702E5E">
      <w:pPr>
        <w:widowControl w:val="0"/>
        <w:tabs>
          <w:tab w:val="left" w:pos="720"/>
        </w:tabs>
        <w:rPr>
          <w:rFonts w:ascii="Helvetica" w:hAnsi="Helvetica"/>
          <w:color w:val="000000"/>
        </w:rPr>
      </w:pPr>
      <w:r>
        <w:rPr>
          <w:rFonts w:ascii="Helvetica" w:hAnsi="Helvetica"/>
          <w:color w:val="000000"/>
        </w:rPr>
        <w:lastRenderedPageBreak/>
        <w:t>1.4 An I-O method for dynamic (transient) economic a</w:t>
      </w:r>
      <w:r>
        <w:rPr>
          <w:rFonts w:ascii="Helvetica" w:hAnsi="Helvetica"/>
          <w:color w:val="000000"/>
        </w:rPr>
        <w:t xml:space="preserve">nalysis . . . . . . </w:t>
      </w:r>
      <w:proofErr w:type="gramStart"/>
      <w:r>
        <w:rPr>
          <w:rFonts w:ascii="Helvetica" w:hAnsi="Helvetica"/>
          <w:color w:val="000000"/>
        </w:rPr>
        <w:t>. .</w:t>
      </w:r>
      <w:proofErr w:type="gramEnd"/>
      <w:r>
        <w:rPr>
          <w:rFonts w:ascii="Helvetica" w:hAnsi="Helvetica"/>
          <w:color w:val="000000"/>
        </w:rPr>
        <w:t xml:space="preserve"> 3</w:t>
      </w:r>
    </w:p>
    <w:p w:rsidR="00000000"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5</w:t>
      </w:r>
    </w:p>
    <w:p w:rsidR="00000000" w:rsidRDefault="00702E5E">
      <w:pPr>
        <w:widowControl w:val="0"/>
        <w:tabs>
          <w:tab w:val="left" w:pos="720"/>
        </w:tabs>
        <w:rPr>
          <w:rFonts w:ascii="Helvetica" w:hAnsi="Helvetica"/>
          <w:color w:val="000000"/>
        </w:rPr>
      </w:pPr>
      <w:r>
        <w:rPr>
          <w:rFonts w:ascii="Helvetica" w:hAnsi="Helvetica"/>
          <w:color w:val="000000"/>
        </w:rPr>
        <w:t xml:space="preserve">2 Material flows . . . . . . . . . . . . . . . . . . . . . . . . . . . . . . . . . . . . . . . . . . . . . . . </w:t>
      </w:r>
      <w:r>
        <w:rPr>
          <w:rFonts w:ascii="Helvetica" w:hAnsi="Helvetica"/>
          <w:color w:val="000000"/>
        </w:rPr>
        <w:t>. . 7</w:t>
      </w:r>
    </w:p>
    <w:p w:rsidR="00000000" w:rsidRDefault="00702E5E">
      <w:pPr>
        <w:widowControl w:val="0"/>
        <w:tabs>
          <w:tab w:val="left" w:pos="720"/>
        </w:tabs>
        <w:rPr>
          <w:rFonts w:ascii="Helvetica" w:hAnsi="Helvetica"/>
          <w:color w:val="000000"/>
        </w:rPr>
      </w:pPr>
      <w:r>
        <w:rPr>
          <w:rFonts w:ascii="Helvetica" w:hAnsi="Helvetica"/>
          <w:color w:val="000000"/>
        </w:rPr>
        <w:t xml:space="preserve">2.1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7</w:t>
      </w:r>
    </w:p>
    <w:p w:rsidR="00000000" w:rsidRDefault="00702E5E">
      <w:pPr>
        <w:widowControl w:val="0"/>
        <w:tabs>
          <w:tab w:val="left" w:pos="720"/>
        </w:tabs>
        <w:rPr>
          <w:rFonts w:ascii="Helvetica" w:hAnsi="Helvetica"/>
          <w:color w:val="000000"/>
        </w:rPr>
      </w:pPr>
      <w:r>
        <w:rPr>
          <w:rFonts w:ascii="Helvetica" w:hAnsi="Helvetica"/>
          <w:color w:val="000000"/>
        </w:rPr>
        <w:t xml:space="preserve">2.2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8</w:t>
      </w:r>
    </w:p>
    <w:p w:rsidR="00000000" w:rsidRDefault="00702E5E">
      <w:pPr>
        <w:widowControl w:val="0"/>
        <w:tabs>
          <w:tab w:val="left" w:pos="720"/>
        </w:tabs>
        <w:rPr>
          <w:rFonts w:ascii="Helvetica" w:hAnsi="Helvetica"/>
          <w:color w:val="000000"/>
        </w:rPr>
      </w:pPr>
      <w:r>
        <w:rPr>
          <w:rFonts w:ascii="Helvetica" w:hAnsi="Helvetica"/>
          <w:color w:val="000000"/>
        </w:rPr>
        <w:t xml:space="preserve">2.3 Example B: two sector economy . . </w:t>
      </w:r>
      <w:r>
        <w:rPr>
          <w:rFonts w:ascii="Helvetica" w:hAnsi="Helvetica"/>
          <w:color w:val="000000"/>
        </w:rPr>
        <w:t xml:space="preserve">. . . . . . . . . . . . . . . . . . . . . . . . . </w:t>
      </w:r>
      <w:proofErr w:type="gramStart"/>
      <w:r>
        <w:rPr>
          <w:rFonts w:ascii="Helvetica" w:hAnsi="Helvetica"/>
          <w:color w:val="000000"/>
        </w:rPr>
        <w:t>. .</w:t>
      </w:r>
      <w:proofErr w:type="gramEnd"/>
      <w:r>
        <w:rPr>
          <w:rFonts w:ascii="Helvetica" w:hAnsi="Helvetica"/>
          <w:color w:val="000000"/>
        </w:rPr>
        <w:t xml:space="preserve"> . 8</w:t>
      </w:r>
    </w:p>
    <w:p w:rsidR="00000000" w:rsidRDefault="00702E5E">
      <w:pPr>
        <w:widowControl w:val="0"/>
        <w:tabs>
          <w:tab w:val="left" w:pos="720"/>
        </w:tabs>
        <w:rPr>
          <w:rFonts w:ascii="Helvetica" w:hAnsi="Helvetica"/>
          <w:color w:val="000000"/>
        </w:rPr>
      </w:pPr>
      <w:r>
        <w:rPr>
          <w:rFonts w:ascii="Helvetica" w:hAnsi="Helvetica"/>
          <w:color w:val="000000"/>
        </w:rPr>
        <w:t xml:space="preserve">2.4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8</w:t>
      </w:r>
    </w:p>
    <w:p w:rsidR="00000000" w:rsidRDefault="00702E5E">
      <w:pPr>
        <w:widowControl w:val="0"/>
        <w:tabs>
          <w:tab w:val="left" w:pos="720"/>
        </w:tabs>
        <w:rPr>
          <w:rFonts w:ascii="Helvetica" w:hAnsi="Helvetica"/>
          <w:color w:val="000000"/>
        </w:rPr>
      </w:pPr>
      <w:r>
        <w:rPr>
          <w:rFonts w:ascii="Helvetica" w:hAnsi="Helvetica"/>
          <w:color w:val="000000"/>
        </w:rPr>
        <w:t>References . . . . . . . . . . . . . . . . . . . . . . . . . . . . . . . . . . . . . . . . . . . . . .</w:t>
      </w:r>
      <w:r>
        <w:rPr>
          <w:rFonts w:ascii="Helvetica" w:hAnsi="Helvetica"/>
          <w:color w:val="000000"/>
        </w:rPr>
        <w:t xml:space="preserve"> . . . . . </w:t>
      </w:r>
      <w:proofErr w:type="gramStart"/>
      <w:r>
        <w:rPr>
          <w:rFonts w:ascii="Helvetica" w:hAnsi="Helvetica"/>
          <w:color w:val="000000"/>
        </w:rPr>
        <w:t>. .</w:t>
      </w:r>
      <w:proofErr w:type="gramEnd"/>
      <w:r>
        <w:rPr>
          <w:rFonts w:ascii="Helvetica" w:hAnsi="Helvetica"/>
          <w:color w:val="000000"/>
        </w:rPr>
        <w:t xml:space="preserve"> 8</w:t>
      </w:r>
    </w:p>
    <w:p w:rsidR="00000000" w:rsidRDefault="00702E5E">
      <w:pPr>
        <w:widowControl w:val="0"/>
        <w:tabs>
          <w:tab w:val="left" w:pos="720"/>
        </w:tabs>
        <w:rPr>
          <w:rFonts w:ascii="Helvetica" w:hAnsi="Helvetica"/>
          <w:color w:val="000000"/>
        </w:rPr>
      </w:pPr>
      <w:r>
        <w:rPr>
          <w:rFonts w:ascii="Helvetica" w:hAnsi="Helvetica"/>
          <w:color w:val="000000"/>
        </w:rPr>
        <w:t>3 Direct energy flows . . . . . . . . . . . . . . . . . . . . . . . . . . . . . . . . . . . . . . . . . . . . . 11</w:t>
      </w:r>
    </w:p>
    <w:p w:rsidR="00000000" w:rsidRDefault="00702E5E">
      <w:pPr>
        <w:widowControl w:val="0"/>
        <w:tabs>
          <w:tab w:val="left" w:pos="720"/>
        </w:tabs>
        <w:rPr>
          <w:rFonts w:ascii="Helvetica" w:hAnsi="Helvetica"/>
          <w:color w:val="000000"/>
        </w:rPr>
      </w:pPr>
      <w:r>
        <w:rPr>
          <w:rFonts w:ascii="Helvetica" w:hAnsi="Helvetica"/>
          <w:color w:val="000000"/>
        </w:rPr>
        <w:t xml:space="preserve">3.1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11</w:t>
      </w:r>
    </w:p>
    <w:p w:rsidR="00000000" w:rsidRDefault="00702E5E">
      <w:pPr>
        <w:widowControl w:val="0"/>
        <w:tabs>
          <w:tab w:val="left" w:pos="720"/>
        </w:tabs>
        <w:rPr>
          <w:rFonts w:ascii="Helvetica" w:hAnsi="Helvetica"/>
          <w:color w:val="000000"/>
        </w:rPr>
      </w:pPr>
      <w:r>
        <w:rPr>
          <w:rFonts w:ascii="Helvetica" w:hAnsi="Helvetica"/>
          <w:color w:val="000000"/>
        </w:rPr>
        <w:t>3.2 Example A</w:t>
      </w:r>
      <w:r>
        <w:rPr>
          <w:rFonts w:ascii="Helvetica" w:hAnsi="Helvetica"/>
          <w:color w:val="000000"/>
        </w:rPr>
        <w:t xml:space="preserve">: one sector economy . . . . . . . . . . . . . . . . . . . . . . . . . . . </w:t>
      </w:r>
      <w:proofErr w:type="gramStart"/>
      <w:r>
        <w:rPr>
          <w:rFonts w:ascii="Helvetica" w:hAnsi="Helvetica"/>
          <w:color w:val="000000"/>
        </w:rPr>
        <w:t>. .</w:t>
      </w:r>
      <w:proofErr w:type="gramEnd"/>
      <w:r>
        <w:rPr>
          <w:rFonts w:ascii="Helvetica" w:hAnsi="Helvetica"/>
          <w:color w:val="000000"/>
        </w:rPr>
        <w:t xml:space="preserve"> . 11</w:t>
      </w:r>
    </w:p>
    <w:p w:rsidR="00000000" w:rsidRDefault="00702E5E">
      <w:pPr>
        <w:widowControl w:val="0"/>
        <w:tabs>
          <w:tab w:val="left" w:pos="720"/>
        </w:tabs>
        <w:rPr>
          <w:rFonts w:ascii="Helvetica" w:hAnsi="Helvetica"/>
          <w:color w:val="000000"/>
        </w:rPr>
      </w:pPr>
      <w:r>
        <w:rPr>
          <w:rFonts w:ascii="Helvetica" w:hAnsi="Helvetica"/>
          <w:color w:val="000000"/>
        </w:rPr>
        <w:t xml:space="preserve">3.3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11</w:t>
      </w:r>
    </w:p>
    <w:p w:rsidR="00000000" w:rsidRDefault="00702E5E">
      <w:pPr>
        <w:widowControl w:val="0"/>
        <w:tabs>
          <w:tab w:val="left" w:pos="720"/>
        </w:tabs>
        <w:rPr>
          <w:rFonts w:ascii="Helvetica" w:hAnsi="Helvetica"/>
          <w:color w:val="000000"/>
        </w:rPr>
      </w:pPr>
      <w:r>
        <w:rPr>
          <w:rFonts w:ascii="Helvetica" w:hAnsi="Helvetica"/>
          <w:color w:val="000000"/>
        </w:rPr>
        <w:t>3.4 Example C: three sector economy . . . . . . . . . . . . . . . . . . . .</w:t>
      </w:r>
      <w:r>
        <w:rPr>
          <w:rFonts w:ascii="Helvetica" w:hAnsi="Helvetica"/>
          <w:color w:val="000000"/>
        </w:rPr>
        <w:t xml:space="preserve"> . . . . . . . </w:t>
      </w:r>
      <w:proofErr w:type="gramStart"/>
      <w:r>
        <w:rPr>
          <w:rFonts w:ascii="Helvetica" w:hAnsi="Helvetica"/>
          <w:color w:val="000000"/>
        </w:rPr>
        <w:t>. .</w:t>
      </w:r>
      <w:proofErr w:type="gramEnd"/>
      <w:r>
        <w:rPr>
          <w:rFonts w:ascii="Helvetica" w:hAnsi="Helvetica"/>
          <w:color w:val="000000"/>
        </w:rPr>
        <w:t xml:space="preserve"> 11</w:t>
      </w:r>
    </w:p>
    <w:p w:rsidR="00000000"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11</w:t>
      </w:r>
    </w:p>
    <w:p w:rsidR="00000000" w:rsidRDefault="00702E5E">
      <w:pPr>
        <w:widowControl w:val="0"/>
        <w:tabs>
          <w:tab w:val="left" w:pos="720"/>
        </w:tabs>
        <w:rPr>
          <w:rFonts w:ascii="Helvetica" w:hAnsi="Helvetica"/>
          <w:color w:val="000000"/>
        </w:rPr>
      </w:pPr>
      <w:r>
        <w:rPr>
          <w:rFonts w:ascii="Helvetica" w:hAnsi="Helvetica"/>
          <w:color w:val="000000"/>
        </w:rPr>
        <w:t xml:space="preserve">4 Embodied energy flows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rsidR="00000000" w:rsidRDefault="00702E5E">
      <w:pPr>
        <w:widowControl w:val="0"/>
        <w:tabs>
          <w:tab w:val="left" w:pos="720"/>
        </w:tabs>
        <w:rPr>
          <w:rFonts w:ascii="Helvetica" w:hAnsi="Helvetica"/>
          <w:color w:val="000000"/>
        </w:rPr>
      </w:pPr>
      <w:r>
        <w:rPr>
          <w:rFonts w:ascii="Helvetica" w:hAnsi="Helvetica"/>
          <w:color w:val="000000"/>
        </w:rPr>
        <w:t>4.1 M</w:t>
      </w:r>
      <w:r>
        <w:rPr>
          <w:rFonts w:ascii="Helvetica" w:hAnsi="Helvetica"/>
          <w:color w:val="000000"/>
        </w:rPr>
        <w:t xml:space="preserve">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rsidR="00000000" w:rsidRDefault="00702E5E">
      <w:pPr>
        <w:widowControl w:val="0"/>
        <w:tabs>
          <w:tab w:val="left" w:pos="720"/>
        </w:tabs>
        <w:rPr>
          <w:rFonts w:ascii="Helvetica" w:hAnsi="Helvetica"/>
          <w:color w:val="000000"/>
        </w:rPr>
      </w:pPr>
      <w:r>
        <w:rPr>
          <w:rFonts w:ascii="Helvetica" w:hAnsi="Helvetica"/>
          <w:color w:val="000000"/>
        </w:rPr>
        <w:t xml:space="preserve">4.2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15</w:t>
      </w:r>
    </w:p>
    <w:p w:rsidR="00000000" w:rsidRDefault="00702E5E">
      <w:pPr>
        <w:widowControl w:val="0"/>
        <w:tabs>
          <w:tab w:val="left" w:pos="720"/>
        </w:tabs>
        <w:rPr>
          <w:rFonts w:ascii="Helvetica" w:hAnsi="Helvetica"/>
          <w:color w:val="000000"/>
        </w:rPr>
      </w:pPr>
      <w:r>
        <w:rPr>
          <w:rFonts w:ascii="Helvetica" w:hAnsi="Helvetica"/>
          <w:color w:val="000000"/>
        </w:rPr>
        <w:t>4.3 Example B: two sector economy . . . . . . . . . .</w:t>
      </w:r>
      <w:r>
        <w:rPr>
          <w:rFonts w:ascii="Helvetica" w:hAnsi="Helvetica"/>
          <w:color w:val="000000"/>
        </w:rPr>
        <w:t xml:space="preserve"> . . . . . . . . . . . . . . . . . </w:t>
      </w:r>
      <w:proofErr w:type="gramStart"/>
      <w:r>
        <w:rPr>
          <w:rFonts w:ascii="Helvetica" w:hAnsi="Helvetica"/>
          <w:color w:val="000000"/>
        </w:rPr>
        <w:t>. .</w:t>
      </w:r>
      <w:proofErr w:type="gramEnd"/>
      <w:r>
        <w:rPr>
          <w:rFonts w:ascii="Helvetica" w:hAnsi="Helvetica"/>
          <w:color w:val="000000"/>
        </w:rPr>
        <w:t xml:space="preserve"> . 15</w:t>
      </w:r>
    </w:p>
    <w:p w:rsidR="00000000" w:rsidRDefault="00702E5E">
      <w:pPr>
        <w:widowControl w:val="0"/>
        <w:tabs>
          <w:tab w:val="left" w:pos="720"/>
        </w:tabs>
        <w:rPr>
          <w:rFonts w:ascii="Helvetica" w:hAnsi="Helvetica"/>
          <w:color w:val="000000"/>
        </w:rPr>
      </w:pPr>
      <w:r>
        <w:rPr>
          <w:rFonts w:ascii="Helvetica" w:hAnsi="Helvetica"/>
          <w:color w:val="000000"/>
        </w:rPr>
        <w:t xml:space="preserve">4.4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15</w:t>
      </w:r>
    </w:p>
    <w:p w:rsidR="00000000"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xml:space="preserve">. </w:t>
      </w:r>
      <w:r>
        <w:rPr>
          <w:rFonts w:ascii="Helvetica" w:hAnsi="Helvetica"/>
          <w:color w:val="000000"/>
        </w:rPr>
        <w:t>.</w:t>
      </w:r>
      <w:proofErr w:type="gramEnd"/>
      <w:r>
        <w:rPr>
          <w:rFonts w:ascii="Helvetica" w:hAnsi="Helvetica"/>
          <w:color w:val="000000"/>
        </w:rPr>
        <w:t xml:space="preserve"> 15</w:t>
      </w:r>
    </w:p>
    <w:p w:rsidR="00000000" w:rsidRDefault="00702E5E">
      <w:pPr>
        <w:widowControl w:val="0"/>
        <w:tabs>
          <w:tab w:val="left" w:pos="720"/>
        </w:tabs>
        <w:rPr>
          <w:rFonts w:ascii="Helvetica" w:hAnsi="Helvetica"/>
          <w:color w:val="000000"/>
        </w:rPr>
      </w:pPr>
      <w:r>
        <w:rPr>
          <w:rFonts w:ascii="Helvetica" w:hAnsi="Helvetica"/>
          <w:color w:val="000000"/>
        </w:rPr>
        <w:t>5 Value flows . . . . . . . . . . . . . . . . . . . . . . . . . . . . . . . . . . . . . . . . . . . . . . . . . . . . 17</w:t>
      </w:r>
    </w:p>
    <w:p w:rsidR="00000000" w:rsidRDefault="00702E5E">
      <w:pPr>
        <w:widowControl w:val="0"/>
        <w:tabs>
          <w:tab w:val="left" w:pos="720"/>
        </w:tabs>
        <w:rPr>
          <w:rFonts w:ascii="Helvetica" w:hAnsi="Helvetica"/>
          <w:color w:val="000000"/>
        </w:rPr>
      </w:pPr>
      <w:r>
        <w:rPr>
          <w:rFonts w:ascii="Helvetica" w:hAnsi="Helvetica"/>
          <w:color w:val="000000"/>
        </w:rPr>
        <w:t xml:space="preserve">5.1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17</w:t>
      </w:r>
    </w:p>
    <w:p w:rsidR="00000000" w:rsidRDefault="00702E5E">
      <w:pPr>
        <w:widowControl w:val="0"/>
        <w:tabs>
          <w:tab w:val="left" w:pos="720"/>
        </w:tabs>
        <w:rPr>
          <w:rFonts w:ascii="Helvetica" w:hAnsi="Helvetica"/>
          <w:color w:val="000000"/>
        </w:rPr>
      </w:pPr>
      <w:r>
        <w:rPr>
          <w:rFonts w:ascii="Helvetica" w:hAnsi="Helvetica"/>
          <w:color w:val="000000"/>
        </w:rPr>
        <w:t xml:space="preserve">5.2 Example A: one </w:t>
      </w:r>
      <w:r>
        <w:rPr>
          <w:rFonts w:ascii="Helvetica" w:hAnsi="Helvetica"/>
          <w:color w:val="000000"/>
        </w:rPr>
        <w:t xml:space="preserve">sector economy . . . . . . . . . . . . . . . . . . . . . . . . . . . </w:t>
      </w:r>
      <w:proofErr w:type="gramStart"/>
      <w:r>
        <w:rPr>
          <w:rFonts w:ascii="Helvetica" w:hAnsi="Helvetica"/>
          <w:color w:val="000000"/>
        </w:rPr>
        <w:t>. .</w:t>
      </w:r>
      <w:proofErr w:type="gramEnd"/>
      <w:r>
        <w:rPr>
          <w:rFonts w:ascii="Helvetica" w:hAnsi="Helvetica"/>
          <w:color w:val="000000"/>
        </w:rPr>
        <w:t xml:space="preserve"> . 17</w:t>
      </w:r>
    </w:p>
    <w:p w:rsidR="00000000" w:rsidRDefault="00702E5E">
      <w:pPr>
        <w:widowControl w:val="0"/>
        <w:tabs>
          <w:tab w:val="left" w:pos="720"/>
        </w:tabs>
        <w:rPr>
          <w:rFonts w:ascii="Helvetica" w:hAnsi="Helvetica"/>
          <w:color w:val="000000"/>
        </w:rPr>
      </w:pPr>
      <w:proofErr w:type="gramStart"/>
      <w:r>
        <w:rPr>
          <w:rFonts w:ascii="Helvetica" w:hAnsi="Helvetica"/>
          <w:color w:val="000000"/>
        </w:rPr>
        <w:t>v</w:t>
      </w:r>
      <w:proofErr w:type="gramEnd"/>
    </w:p>
    <w:p w:rsidR="00000000" w:rsidRDefault="00702E5E">
      <w:pPr>
        <w:widowControl w:val="0"/>
        <w:tabs>
          <w:tab w:val="left" w:pos="720"/>
        </w:tabs>
        <w:rPr>
          <w:rFonts w:ascii="Helvetica" w:hAnsi="Helvetica"/>
          <w:color w:val="000000"/>
        </w:rPr>
      </w:pPr>
      <w:proofErr w:type="gramStart"/>
      <w:r>
        <w:rPr>
          <w:rFonts w:ascii="Helvetica" w:hAnsi="Helvetica"/>
          <w:color w:val="000000"/>
        </w:rPr>
        <w:t>vi</w:t>
      </w:r>
      <w:proofErr w:type="gramEnd"/>
      <w:r>
        <w:rPr>
          <w:rFonts w:ascii="Helvetica" w:hAnsi="Helvetica"/>
          <w:color w:val="000000"/>
        </w:rPr>
        <w:t xml:space="preserve"> Contents</w:t>
      </w:r>
    </w:p>
    <w:p w:rsidR="00000000" w:rsidRDefault="00702E5E">
      <w:pPr>
        <w:widowControl w:val="0"/>
        <w:tabs>
          <w:tab w:val="left" w:pos="720"/>
        </w:tabs>
        <w:rPr>
          <w:rFonts w:ascii="Helvetica" w:hAnsi="Helvetica"/>
          <w:color w:val="000000"/>
        </w:rPr>
      </w:pPr>
      <w:r>
        <w:rPr>
          <w:rFonts w:ascii="Helvetica" w:hAnsi="Helvetica"/>
          <w:color w:val="000000"/>
        </w:rPr>
        <w:t xml:space="preserve">5.3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17</w:t>
      </w:r>
    </w:p>
    <w:p w:rsidR="00000000" w:rsidRDefault="00702E5E">
      <w:pPr>
        <w:widowControl w:val="0"/>
        <w:tabs>
          <w:tab w:val="left" w:pos="720"/>
        </w:tabs>
        <w:rPr>
          <w:rFonts w:ascii="Helvetica" w:hAnsi="Helvetica"/>
          <w:color w:val="000000"/>
        </w:rPr>
      </w:pPr>
      <w:r>
        <w:rPr>
          <w:rFonts w:ascii="Helvetica" w:hAnsi="Helvetica"/>
          <w:color w:val="000000"/>
        </w:rPr>
        <w:t>5.4 Example C: three sector economy . . . . . . . . . . . . . . . .</w:t>
      </w:r>
      <w:r>
        <w:rPr>
          <w:rFonts w:ascii="Helvetica" w:hAnsi="Helvetica"/>
          <w:color w:val="000000"/>
        </w:rPr>
        <w:t xml:space="preserve"> . . . . . . . . . . . </w:t>
      </w:r>
      <w:proofErr w:type="gramStart"/>
      <w:r>
        <w:rPr>
          <w:rFonts w:ascii="Helvetica" w:hAnsi="Helvetica"/>
          <w:color w:val="000000"/>
        </w:rPr>
        <w:t>. .</w:t>
      </w:r>
      <w:proofErr w:type="gramEnd"/>
      <w:r>
        <w:rPr>
          <w:rFonts w:ascii="Helvetica" w:hAnsi="Helvetica"/>
          <w:color w:val="000000"/>
        </w:rPr>
        <w:t xml:space="preserve"> 18</w:t>
      </w:r>
    </w:p>
    <w:p w:rsidR="00000000"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18</w:t>
      </w:r>
    </w:p>
    <w:p w:rsidR="00000000" w:rsidRDefault="00702E5E">
      <w:pPr>
        <w:widowControl w:val="0"/>
        <w:tabs>
          <w:tab w:val="left" w:pos="720"/>
        </w:tabs>
        <w:rPr>
          <w:rFonts w:ascii="Helvetica" w:hAnsi="Helvetica"/>
          <w:color w:val="000000"/>
        </w:rPr>
      </w:pPr>
      <w:r>
        <w:rPr>
          <w:rFonts w:ascii="Helvetica" w:hAnsi="Helvetica"/>
          <w:color w:val="000000"/>
        </w:rPr>
        <w:t>6 Energy intensity . . . . . . . . . . . . . . . . . . . . . . . . . . . . . . . . . . . . . . . . . . . .</w:t>
      </w:r>
      <w:r>
        <w:rPr>
          <w:rFonts w:ascii="Helvetica" w:hAnsi="Helvetica"/>
          <w:color w:val="000000"/>
        </w:rPr>
        <w:t xml:space="preserve"> . . . 21</w:t>
      </w:r>
    </w:p>
    <w:p w:rsidR="00000000"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21</w:t>
      </w:r>
    </w:p>
    <w:p w:rsidR="00000000" w:rsidRDefault="00702E5E">
      <w:pPr>
        <w:widowControl w:val="0"/>
        <w:tabs>
          <w:tab w:val="left" w:pos="720"/>
        </w:tabs>
        <w:rPr>
          <w:rFonts w:ascii="Helvetica" w:hAnsi="Helvetica"/>
          <w:color w:val="000000"/>
        </w:rPr>
      </w:pPr>
      <w:r>
        <w:rPr>
          <w:rFonts w:ascii="Helvetica" w:hAnsi="Helvetica"/>
          <w:color w:val="000000"/>
        </w:rPr>
        <w:t xml:space="preserve">7 Implications . . . . . . . . . . . . . . . . . . . . . . . . . . . . . . . . . . . . . . . . . . . . . . . . </w:t>
      </w:r>
      <w:proofErr w:type="gramStart"/>
      <w:r>
        <w:rPr>
          <w:rFonts w:ascii="Helvetica" w:hAnsi="Helvetica"/>
          <w:color w:val="000000"/>
        </w:rPr>
        <w:t>. .</w:t>
      </w:r>
      <w:proofErr w:type="gramEnd"/>
      <w:r>
        <w:rPr>
          <w:rFonts w:ascii="Helvetica" w:hAnsi="Helvetica"/>
          <w:color w:val="000000"/>
        </w:rPr>
        <w:t xml:space="preserve"> . 23</w:t>
      </w:r>
    </w:p>
    <w:p w:rsidR="00000000" w:rsidRDefault="00702E5E">
      <w:pPr>
        <w:widowControl w:val="0"/>
        <w:tabs>
          <w:tab w:val="left" w:pos="720"/>
        </w:tabs>
        <w:rPr>
          <w:rFonts w:ascii="Helvetica" w:hAnsi="Helvetica"/>
          <w:color w:val="000000"/>
        </w:rPr>
      </w:pPr>
      <w:r>
        <w:rPr>
          <w:rFonts w:ascii="Helvetica" w:hAnsi="Helvetica"/>
          <w:color w:val="000000"/>
        </w:rPr>
        <w:t xml:space="preserve">7.1 Implications for economic “development” . . . . . . . . . . . . . . . . . . . . </w:t>
      </w:r>
      <w:proofErr w:type="gramStart"/>
      <w:r>
        <w:rPr>
          <w:rFonts w:ascii="Helvetica" w:hAnsi="Helvetica"/>
          <w:color w:val="000000"/>
        </w:rPr>
        <w:t>. .</w:t>
      </w:r>
      <w:proofErr w:type="gramEnd"/>
      <w:r>
        <w:rPr>
          <w:rFonts w:ascii="Helvetica" w:hAnsi="Helvetica"/>
          <w:color w:val="000000"/>
        </w:rPr>
        <w:t xml:space="preserve"> 23</w:t>
      </w:r>
    </w:p>
    <w:p w:rsidR="00000000" w:rsidRDefault="00702E5E">
      <w:pPr>
        <w:widowControl w:val="0"/>
        <w:tabs>
          <w:tab w:val="left" w:pos="720"/>
        </w:tabs>
        <w:rPr>
          <w:rFonts w:ascii="Helvetica" w:hAnsi="Helvetica"/>
          <w:color w:val="000000"/>
        </w:rPr>
      </w:pPr>
      <w:r>
        <w:rPr>
          <w:rFonts w:ascii="Helvetica" w:hAnsi="Helvetica"/>
          <w:color w:val="000000"/>
        </w:rPr>
        <w:t xml:space="preserve">7.2 Implications for the I-O method . . . . . . . . . . . . . . . . . . . . . . . . . . . </w:t>
      </w:r>
      <w:proofErr w:type="gramStart"/>
      <w:r>
        <w:rPr>
          <w:rFonts w:ascii="Helvetica" w:hAnsi="Helvetica"/>
          <w:color w:val="000000"/>
        </w:rPr>
        <w:t>. .</w:t>
      </w:r>
      <w:proofErr w:type="gramEnd"/>
      <w:r>
        <w:rPr>
          <w:rFonts w:ascii="Helvetica" w:hAnsi="Helvetica"/>
          <w:color w:val="000000"/>
        </w:rPr>
        <w:t xml:space="preserve"> . 24</w:t>
      </w:r>
    </w:p>
    <w:p w:rsidR="00000000" w:rsidRDefault="00702E5E">
      <w:pPr>
        <w:widowControl w:val="0"/>
        <w:tabs>
          <w:tab w:val="left" w:pos="720"/>
        </w:tabs>
        <w:rPr>
          <w:rFonts w:ascii="Helvetica" w:hAnsi="Helvetica"/>
          <w:color w:val="000000"/>
        </w:rPr>
      </w:pPr>
      <w:r>
        <w:rPr>
          <w:rFonts w:ascii="Helvetica" w:hAnsi="Helvetica"/>
          <w:color w:val="000000"/>
        </w:rPr>
        <w:t>7.3 Implications for recycling, reuse, and dematerialization . . .</w:t>
      </w:r>
      <w:r>
        <w:rPr>
          <w:rFonts w:ascii="Helvetica" w:hAnsi="Helvetica"/>
          <w:color w:val="000000"/>
        </w:rPr>
        <w:t xml:space="preserve"> . . . . . . </w:t>
      </w:r>
      <w:proofErr w:type="gramStart"/>
      <w:r>
        <w:rPr>
          <w:rFonts w:ascii="Helvetica" w:hAnsi="Helvetica"/>
          <w:color w:val="000000"/>
        </w:rPr>
        <w:t>. .</w:t>
      </w:r>
      <w:proofErr w:type="gramEnd"/>
      <w:r>
        <w:rPr>
          <w:rFonts w:ascii="Helvetica" w:hAnsi="Helvetica"/>
          <w:color w:val="000000"/>
        </w:rPr>
        <w:t xml:space="preserve"> 25</w:t>
      </w:r>
    </w:p>
    <w:p w:rsidR="00000000" w:rsidRDefault="00702E5E">
      <w:pPr>
        <w:widowControl w:val="0"/>
        <w:tabs>
          <w:tab w:val="left" w:pos="720"/>
        </w:tabs>
        <w:rPr>
          <w:rFonts w:ascii="Helvetica" w:hAnsi="Helvetica"/>
          <w:color w:val="000000"/>
        </w:rPr>
      </w:pPr>
      <w:r>
        <w:rPr>
          <w:rFonts w:ascii="Helvetica" w:hAnsi="Helvetica"/>
          <w:color w:val="000000"/>
        </w:rPr>
        <w:t>7.4 Comparison to a Steady-state Economy . . . . . . . . . . . . . . . . . . . . . . . . 26</w:t>
      </w:r>
    </w:p>
    <w:p w:rsidR="00000000"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26</w:t>
      </w:r>
    </w:p>
    <w:p w:rsidR="00000000" w:rsidRDefault="00702E5E">
      <w:pPr>
        <w:widowControl w:val="0"/>
        <w:tabs>
          <w:tab w:val="left" w:pos="720"/>
        </w:tabs>
        <w:rPr>
          <w:rFonts w:ascii="Helvetica" w:hAnsi="Helvetica"/>
          <w:color w:val="000000"/>
        </w:rPr>
      </w:pPr>
      <w:r>
        <w:rPr>
          <w:rFonts w:ascii="Helvetica" w:hAnsi="Helvetica"/>
          <w:color w:val="000000"/>
        </w:rPr>
        <w:t xml:space="preserve">A Proof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w:t>
      </w:r>
      <w:r>
        <w:rPr>
          <w:rFonts w:ascii="Helvetica" w:hAnsi="Helvetica"/>
          <w:color w:val="000000"/>
        </w:rPr>
        <w:t xml:space="preserve"> .</w:t>
      </w:r>
      <w:proofErr w:type="gramEnd"/>
      <w:r>
        <w:rPr>
          <w:rFonts w:ascii="Helvetica" w:hAnsi="Helvetica"/>
          <w:color w:val="000000"/>
        </w:rPr>
        <w:t xml:space="preserve"> . . . . . . . . . . . . . . . . . . . . . . . . . . . . . . . . . . . . . . . . . 27</w:t>
      </w:r>
    </w:p>
    <w:p w:rsidR="00000000" w:rsidRDefault="00702E5E">
      <w:pPr>
        <w:widowControl w:val="0"/>
        <w:tabs>
          <w:tab w:val="left" w:pos="720"/>
        </w:tabs>
        <w:rPr>
          <w:rFonts w:ascii="Helvetica" w:hAnsi="Helvetica"/>
          <w:color w:val="000000"/>
        </w:rPr>
      </w:pPr>
      <w:r>
        <w:rPr>
          <w:rFonts w:ascii="Helvetica" w:hAnsi="Helvetica"/>
          <w:color w:val="000000"/>
        </w:rPr>
        <w:t xml:space="preserve">A Proof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 . . . 29</w:t>
      </w:r>
    </w:p>
    <w:p w:rsidR="00000000" w:rsidRDefault="00702E5E">
      <w:pPr>
        <w:widowControl w:val="0"/>
        <w:tabs>
          <w:tab w:val="left" w:pos="720"/>
        </w:tabs>
        <w:rPr>
          <w:rFonts w:ascii="Helvetica" w:hAnsi="Helvetica"/>
          <w:color w:val="000000"/>
        </w:rPr>
      </w:pPr>
      <w:r>
        <w:rPr>
          <w:rFonts w:ascii="Helvetica" w:hAnsi="Helvetica"/>
          <w:color w:val="000000"/>
        </w:rPr>
        <w:t xml:space="preserve">A Derivation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w:t>
      </w:r>
      <w:r>
        <w:rPr>
          <w:rFonts w:ascii="Helvetica" w:hAnsi="Helvetica"/>
          <w:color w:val="000000"/>
        </w:rPr>
        <w:t>. . . . . . . . . . . . . . . . . . . . . . . . . 31</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NAME AND ADDRESS OF EACH AUTHOR/EDITOR:</w:t>
      </w:r>
    </w:p>
    <w:p w:rsidR="00000000" w:rsidRDefault="00702E5E">
      <w:pPr>
        <w:widowControl w:val="0"/>
        <w:tabs>
          <w:tab w:val="left" w:pos="720"/>
        </w:tabs>
        <w:rPr>
          <w:rFonts w:ascii="Helvetica" w:hAnsi="Helvetica"/>
          <w:color w:val="000000"/>
        </w:rPr>
      </w:pPr>
      <w:r>
        <w:rPr>
          <w:rFonts w:ascii="Helvetica" w:hAnsi="Helvetica"/>
          <w:color w:val="000000"/>
        </w:rPr>
        <w:t>(</w:t>
      </w:r>
      <w:proofErr w:type="gramStart"/>
      <w:r>
        <w:rPr>
          <w:rFonts w:ascii="Helvetica" w:hAnsi="Helvetica"/>
          <w:color w:val="000000"/>
          <w:u w:val="single"/>
        </w:rPr>
        <w:t>as</w:t>
      </w:r>
      <w:proofErr w:type="gramEnd"/>
      <w:r>
        <w:rPr>
          <w:rFonts w:ascii="Helvetica" w:hAnsi="Helvetica"/>
          <w:color w:val="000000"/>
          <w:u w:val="single"/>
        </w:rPr>
        <w:t xml:space="preserve"> they should appear in the book/please indicate order</w:t>
      </w:r>
      <w:r>
        <w:rPr>
          <w:rFonts w:ascii="Helvetica" w:hAnsi="Helvetica"/>
          <w:color w:val="000000"/>
        </w:rPr>
        <w:t>):</w:t>
      </w:r>
    </w:p>
    <w:p w:rsidR="00000000" w:rsidRDefault="00702E5E">
      <w:pPr>
        <w:widowControl w:val="0"/>
        <w:tabs>
          <w:tab w:val="left" w:pos="720"/>
        </w:tabs>
        <w:rPr>
          <w:rFonts w:ascii="Helvetica" w:hAnsi="Helvetica"/>
          <w:color w:val="000000"/>
        </w:rPr>
      </w:pPr>
      <w:r>
        <w:rPr>
          <w:rFonts w:ascii="Helvetica" w:hAnsi="Helvetica"/>
          <w:color w:val="000000"/>
        </w:rPr>
        <w:t>Name            Title(s)           Address/phone/fax/e-mail/home page</w:t>
      </w:r>
    </w:p>
    <w:p w:rsidR="00000000" w:rsidRDefault="00702E5E">
      <w:pPr>
        <w:widowControl w:val="0"/>
        <w:tabs>
          <w:tab w:val="left" w:pos="720"/>
        </w:tabs>
        <w:rPr>
          <w:rFonts w:ascii="Helvetica" w:hAnsi="Helvetica"/>
          <w:color w:val="000000"/>
        </w:rPr>
      </w:pPr>
      <w:r>
        <w:rPr>
          <w:rFonts w:ascii="Helvetica" w:hAnsi="Helvetica"/>
          <w:color w:val="000000"/>
        </w:rPr>
        <w:t xml:space="preserve">&gt;Matthew </w:t>
      </w:r>
      <w:proofErr w:type="spellStart"/>
      <w:r>
        <w:rPr>
          <w:rFonts w:ascii="Helvetica" w:hAnsi="Helvetica"/>
          <w:color w:val="000000"/>
        </w:rPr>
        <w:t>Kuperus</w:t>
      </w:r>
      <w:proofErr w:type="spellEnd"/>
      <w:r>
        <w:rPr>
          <w:rFonts w:ascii="Helvetica" w:hAnsi="Helvetica"/>
          <w:color w:val="000000"/>
        </w:rPr>
        <w:t xml:space="preserve"> Heun, Profes</w:t>
      </w:r>
      <w:r>
        <w:rPr>
          <w:rFonts w:ascii="Helvetica" w:hAnsi="Helvetica"/>
          <w:color w:val="000000"/>
        </w:rPr>
        <w:t>sor, Engineering Department, Calvin College, 3201 Burton St. SE, Grand Rapids, MI, 49546</w:t>
      </w:r>
    </w:p>
    <w:p w:rsidR="00000000" w:rsidRDefault="00702E5E">
      <w:pPr>
        <w:widowControl w:val="0"/>
        <w:tabs>
          <w:tab w:val="left" w:pos="720"/>
        </w:tabs>
        <w:rPr>
          <w:rFonts w:ascii="Helvetica" w:hAnsi="Helvetica"/>
          <w:color w:val="000000"/>
        </w:rPr>
      </w:pPr>
      <w:r>
        <w:rPr>
          <w:rFonts w:ascii="Helvetica" w:hAnsi="Helvetica"/>
          <w:color w:val="000000"/>
        </w:rPr>
        <w:t xml:space="preserve">&gt;Michael Dale, Y2E2 Building, Stanford, CA 94305, 650-725-8579, </w:t>
      </w:r>
      <w:hyperlink r:id="rId8" w:history="1">
        <w:r>
          <w:rPr>
            <w:rStyle w:val="Hyperlink"/>
            <w:rFonts w:ascii="Helvetica" w:hAnsi="Helvetica"/>
          </w:rPr>
          <w:t>mikdale@stanford.edu</w:t>
        </w:r>
      </w:hyperlink>
      <w:r>
        <w:rPr>
          <w:rFonts w:ascii="Helvetica" w:hAnsi="Helvetica"/>
          <w:color w:val="000000"/>
        </w:rPr>
        <w:t>, stanford.edu/~</w:t>
      </w:r>
      <w:proofErr w:type="spellStart"/>
      <w:r>
        <w:rPr>
          <w:rFonts w:ascii="Helvetica" w:hAnsi="Helvetica"/>
          <w:color w:val="000000"/>
        </w:rPr>
        <w:t>mikdale</w:t>
      </w:r>
      <w:proofErr w:type="spellEnd"/>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r>
        <w:rPr>
          <w:rFonts w:ascii="Helvetica" w:hAnsi="Helvetica"/>
          <w:color w:val="000000"/>
        </w:rPr>
        <w:t>&gt;Becky Roseli</w:t>
      </w:r>
      <w:r>
        <w:rPr>
          <w:rFonts w:ascii="Helvetica" w:hAnsi="Helvetica"/>
          <w:color w:val="000000"/>
        </w:rPr>
        <w:t>us Haney, Assistant Professor, Economics Department, Calvin College, 3201 Burton St. SE, Grand Rapids, MI, 49546, bhaney@calvin.edu</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Please also give your home address (this will be needed for royalty payments)</w:t>
      </w:r>
    </w:p>
    <w:p w:rsidR="00000000" w:rsidRPr="00702E5E" w:rsidRDefault="00702E5E">
      <w:pPr>
        <w:widowControl w:val="0"/>
        <w:tabs>
          <w:tab w:val="left" w:pos="720"/>
        </w:tabs>
        <w:rPr>
          <w:rFonts w:ascii="Helvetica" w:hAnsi="Helvetica"/>
          <w:color w:val="000000"/>
          <w:lang w:val="fr-FR"/>
        </w:rPr>
      </w:pPr>
      <w:r>
        <w:rPr>
          <w:rFonts w:ascii="Helvetica" w:hAnsi="Helvetica"/>
          <w:color w:val="000000"/>
          <w:lang w:val="fr-FR"/>
          <w:rPrChange w:id="10" w:author="Packer, David, Springer US" w:date="2013-10-02T09:19:00Z">
            <w:rPr>
              <w:rFonts w:ascii="Helvetica" w:hAnsi="Helvetica"/>
              <w:color w:val="000000"/>
            </w:rPr>
          </w:rPrChange>
        </w:rPr>
        <w:t xml:space="preserve">&gt;Matt Heun, 121 </w:t>
      </w:r>
      <w:proofErr w:type="spellStart"/>
      <w:r>
        <w:rPr>
          <w:rFonts w:ascii="Helvetica" w:hAnsi="Helvetica"/>
          <w:color w:val="000000"/>
          <w:lang w:val="fr-FR"/>
          <w:rPrChange w:id="11" w:author="Packer, David, Springer US" w:date="2013-10-02T09:19:00Z">
            <w:rPr>
              <w:rFonts w:ascii="Helvetica" w:hAnsi="Helvetica"/>
              <w:color w:val="000000"/>
            </w:rPr>
          </w:rPrChange>
        </w:rPr>
        <w:t>Baynton</w:t>
      </w:r>
      <w:proofErr w:type="spellEnd"/>
      <w:r>
        <w:rPr>
          <w:rFonts w:ascii="Helvetica" w:hAnsi="Helvetica"/>
          <w:color w:val="000000"/>
          <w:lang w:val="fr-FR"/>
          <w:rPrChange w:id="12" w:author="Packer, David, Springer US" w:date="2013-10-02T09:19:00Z">
            <w:rPr>
              <w:rFonts w:ascii="Helvetica" w:hAnsi="Helvetica"/>
              <w:color w:val="000000"/>
            </w:rPr>
          </w:rPrChange>
        </w:rPr>
        <w:t xml:space="preserve"> Ave. NE, Grand Rapid</w:t>
      </w:r>
      <w:r>
        <w:rPr>
          <w:rFonts w:ascii="Helvetica" w:hAnsi="Helvetica"/>
          <w:color w:val="000000"/>
          <w:lang w:val="fr-FR"/>
          <w:rPrChange w:id="13" w:author="Packer, David, Springer US" w:date="2013-10-02T09:19:00Z">
            <w:rPr>
              <w:rFonts w:ascii="Helvetica" w:hAnsi="Helvetica"/>
              <w:color w:val="000000"/>
            </w:rPr>
          </w:rPrChange>
        </w:rPr>
        <w:t>s, MI, 49503</w:t>
      </w:r>
    </w:p>
    <w:p w:rsidR="00000000" w:rsidRDefault="00702E5E">
      <w:pPr>
        <w:widowControl w:val="0"/>
        <w:tabs>
          <w:tab w:val="left" w:pos="720"/>
        </w:tabs>
        <w:rPr>
          <w:rFonts w:ascii="Helvetica" w:hAnsi="Helvetica"/>
          <w:color w:val="000000"/>
        </w:rPr>
      </w:pPr>
      <w:r>
        <w:rPr>
          <w:rFonts w:ascii="Helvetica" w:hAnsi="Helvetica"/>
          <w:color w:val="000000"/>
        </w:rPr>
        <w:t>&gt;Michael Dale, 1 Duane Street, Apt 28, Redwood City, CA 94062</w:t>
      </w:r>
    </w:p>
    <w:p w:rsidR="00000000" w:rsidRDefault="00702E5E">
      <w:pPr>
        <w:widowControl w:val="0"/>
        <w:tabs>
          <w:tab w:val="left" w:pos="720"/>
        </w:tabs>
        <w:rPr>
          <w:rFonts w:ascii="Helvetica" w:hAnsi="Helvetica"/>
          <w:color w:val="000000"/>
        </w:rPr>
      </w:pPr>
      <w:r>
        <w:rPr>
          <w:rFonts w:ascii="Helvetica" w:hAnsi="Helvetica"/>
          <w:color w:val="000000"/>
        </w:rPr>
        <w:t>&gt;Becky Haney, 1715 Griggs St. SE, Grand Rapids, MI 49506</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*MARKETING AUDIENCE:</w:t>
      </w:r>
    </w:p>
    <w:p w:rsidR="00000000" w:rsidRDefault="00702E5E">
      <w:pPr>
        <w:widowControl w:val="0"/>
        <w:tabs>
          <w:tab w:val="left" w:pos="720"/>
        </w:tabs>
        <w:rPr>
          <w:rFonts w:ascii="Helvetica" w:hAnsi="Helvetica"/>
          <w:color w:val="000000"/>
        </w:rPr>
      </w:pPr>
      <w:r>
        <w:rPr>
          <w:rFonts w:ascii="Helvetica" w:hAnsi="Helvetica"/>
          <w:color w:val="000000"/>
        </w:rPr>
        <w:t xml:space="preserve">- What </w:t>
      </w:r>
      <w:proofErr w:type="gramStart"/>
      <w:r>
        <w:rPr>
          <w:rFonts w:ascii="Helvetica" w:hAnsi="Helvetica"/>
          <w:color w:val="000000"/>
        </w:rPr>
        <w:t>disciplines - in order of importance - are addressed by your book</w:t>
      </w:r>
      <w:proofErr w:type="gramEnd"/>
      <w:r>
        <w:rPr>
          <w:rFonts w:ascii="Helvetica" w:hAnsi="Helvetica"/>
          <w:color w:val="000000"/>
        </w:rPr>
        <w:t>?</w:t>
      </w:r>
    </w:p>
    <w:p w:rsidR="00000000" w:rsidRDefault="00702E5E">
      <w:pPr>
        <w:widowControl w:val="0"/>
        <w:tabs>
          <w:tab w:val="left" w:pos="720"/>
        </w:tabs>
        <w:rPr>
          <w:rFonts w:ascii="Helvetica" w:hAnsi="Helvetica"/>
          <w:color w:val="000000"/>
        </w:rPr>
      </w:pPr>
      <w:r>
        <w:rPr>
          <w:rFonts w:ascii="Helvetica" w:hAnsi="Helvetica"/>
          <w:color w:val="000000"/>
        </w:rPr>
        <w:t>1. Ecological Economics</w:t>
      </w:r>
    </w:p>
    <w:p w:rsidR="00000000" w:rsidRDefault="00702E5E">
      <w:pPr>
        <w:widowControl w:val="0"/>
        <w:tabs>
          <w:tab w:val="left" w:pos="720"/>
        </w:tabs>
        <w:rPr>
          <w:rFonts w:ascii="Helvetica" w:hAnsi="Helvetica"/>
          <w:color w:val="000000"/>
        </w:rPr>
      </w:pPr>
      <w:r>
        <w:rPr>
          <w:rFonts w:ascii="Helvetica" w:hAnsi="Helvetica"/>
          <w:color w:val="000000"/>
        </w:rPr>
        <w:t>2. Economics</w:t>
      </w:r>
    </w:p>
    <w:p w:rsidR="00000000" w:rsidRDefault="00702E5E">
      <w:pPr>
        <w:widowControl w:val="0"/>
        <w:tabs>
          <w:tab w:val="left" w:pos="720"/>
        </w:tabs>
        <w:rPr>
          <w:rFonts w:ascii="Helvetica" w:hAnsi="Helvetica"/>
          <w:color w:val="000000"/>
        </w:rPr>
      </w:pPr>
      <w:r>
        <w:rPr>
          <w:rFonts w:ascii="Helvetica" w:hAnsi="Helvetica"/>
          <w:color w:val="000000"/>
        </w:rPr>
        <w:t>3. Industrial Ecology</w:t>
      </w:r>
    </w:p>
    <w:p w:rsidR="00000000" w:rsidRDefault="00702E5E">
      <w:pPr>
        <w:widowControl w:val="0"/>
        <w:tabs>
          <w:tab w:val="left" w:pos="720"/>
        </w:tabs>
        <w:rPr>
          <w:rFonts w:ascii="Helvetica" w:hAnsi="Helvetica"/>
          <w:color w:val="000000"/>
        </w:rPr>
      </w:pPr>
      <w:r>
        <w:rPr>
          <w:rFonts w:ascii="Helvetica" w:hAnsi="Helvetica"/>
          <w:color w:val="000000"/>
        </w:rPr>
        <w:t>4. Net Energy Analysis</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Who will buy your book (please number in order of importance)?</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xml:space="preserve">Libraries in </w:t>
      </w:r>
    </w:p>
    <w:p w:rsidR="00000000" w:rsidRDefault="00702E5E">
      <w:pPr>
        <w:widowControl w:val="0"/>
        <w:tabs>
          <w:tab w:val="left" w:pos="720"/>
        </w:tabs>
        <w:rPr>
          <w:rFonts w:ascii="Helvetica" w:hAnsi="Helvetica"/>
          <w:color w:val="000000"/>
        </w:rPr>
      </w:pPr>
      <w:r>
        <w:rPr>
          <w:rFonts w:ascii="Helvetica" w:hAnsi="Helvetica"/>
          <w:color w:val="000000"/>
        </w:rPr>
        <w:t xml:space="preserve">        1         * universities</w:t>
      </w:r>
    </w:p>
    <w:p w:rsidR="00000000" w:rsidRDefault="00702E5E">
      <w:pPr>
        <w:widowControl w:val="0"/>
        <w:tabs>
          <w:tab w:val="left" w:pos="720"/>
        </w:tabs>
        <w:rPr>
          <w:rFonts w:ascii="Helvetica" w:hAnsi="Helvetica"/>
          <w:color w:val="000000"/>
        </w:rPr>
      </w:pPr>
      <w:r>
        <w:rPr>
          <w:rFonts w:ascii="Helvetica" w:hAnsi="Helvetica"/>
          <w:color w:val="000000"/>
        </w:rPr>
        <w:t xml:space="preserve">        2         * research institutes</w:t>
      </w:r>
    </w:p>
    <w:p w:rsidR="00000000" w:rsidRDefault="00702E5E">
      <w:pPr>
        <w:widowControl w:val="0"/>
        <w:tabs>
          <w:tab w:val="left" w:pos="720"/>
        </w:tabs>
        <w:rPr>
          <w:rFonts w:ascii="Helvetica" w:hAnsi="Helvetica"/>
          <w:color w:val="000000"/>
        </w:rPr>
      </w:pPr>
      <w:r>
        <w:rPr>
          <w:rFonts w:ascii="Helvetica" w:hAnsi="Helvetica"/>
          <w:color w:val="000000"/>
        </w:rPr>
        <w:t xml:space="preserve">        4         * government</w:t>
      </w:r>
    </w:p>
    <w:p w:rsidR="00000000" w:rsidRDefault="00702E5E">
      <w:pPr>
        <w:widowControl w:val="0"/>
        <w:tabs>
          <w:tab w:val="left" w:pos="720"/>
        </w:tabs>
        <w:rPr>
          <w:rFonts w:ascii="Helvetica" w:hAnsi="Helvetica"/>
          <w:color w:val="000000"/>
        </w:rPr>
      </w:pPr>
      <w:r>
        <w:rPr>
          <w:rFonts w:ascii="Helvetica" w:hAnsi="Helvetica"/>
          <w:color w:val="000000"/>
        </w:rPr>
        <w:t xml:space="preserve">        5    </w:t>
      </w:r>
      <w:r>
        <w:rPr>
          <w:rFonts w:ascii="Helvetica" w:hAnsi="Helvetica"/>
          <w:color w:val="000000"/>
        </w:rPr>
        <w:t xml:space="preserve">    * industry</w:t>
      </w:r>
    </w:p>
    <w:p w:rsidR="00000000" w:rsidRDefault="00702E5E">
      <w:pPr>
        <w:widowControl w:val="0"/>
        <w:tabs>
          <w:tab w:val="left" w:pos="720"/>
        </w:tabs>
        <w:rPr>
          <w:rFonts w:ascii="Helvetica" w:hAnsi="Helvetica"/>
          <w:color w:val="000000"/>
        </w:rPr>
      </w:pPr>
      <w:r>
        <w:rPr>
          <w:rFonts w:ascii="Helvetica" w:hAnsi="Helvetica"/>
          <w:color w:val="000000"/>
        </w:rPr>
        <w:t xml:space="preserve">        3        * other</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xml:space="preserve">Individuals in </w:t>
      </w:r>
    </w:p>
    <w:p w:rsidR="00000000" w:rsidRDefault="00702E5E">
      <w:pPr>
        <w:widowControl w:val="0"/>
        <w:tabs>
          <w:tab w:val="left" w:pos="720"/>
        </w:tabs>
        <w:rPr>
          <w:rFonts w:ascii="Helvetica" w:hAnsi="Helvetica"/>
          <w:color w:val="000000"/>
        </w:rPr>
      </w:pPr>
      <w:proofErr w:type="gramStart"/>
      <w:r>
        <w:rPr>
          <w:rFonts w:ascii="Helvetica" w:hAnsi="Helvetica"/>
          <w:color w:val="000000"/>
        </w:rPr>
        <w:t>........</w:t>
      </w:r>
      <w:proofErr w:type="gramEnd"/>
      <w:r>
        <w:rPr>
          <w:rFonts w:ascii="Helvetica" w:hAnsi="Helvetica"/>
          <w:color w:val="000000"/>
        </w:rPr>
        <w:t>1............* scientific research</w:t>
      </w:r>
    </w:p>
    <w:p w:rsidR="00000000" w:rsidRDefault="00702E5E">
      <w:pPr>
        <w:widowControl w:val="0"/>
        <w:tabs>
          <w:tab w:val="left" w:pos="720"/>
        </w:tabs>
        <w:rPr>
          <w:rFonts w:ascii="Helvetica" w:hAnsi="Helvetica"/>
          <w:color w:val="000000"/>
        </w:rPr>
      </w:pPr>
      <w:r>
        <w:rPr>
          <w:rFonts w:ascii="Helvetica" w:hAnsi="Helvetica"/>
          <w:color w:val="000000"/>
        </w:rPr>
        <w:t xml:space="preserve">        2          * university teaching</w:t>
      </w:r>
    </w:p>
    <w:p w:rsidR="00000000" w:rsidRDefault="00702E5E">
      <w:pPr>
        <w:widowControl w:val="0"/>
        <w:tabs>
          <w:tab w:val="left" w:pos="720"/>
        </w:tabs>
        <w:rPr>
          <w:rFonts w:ascii="Helvetica" w:hAnsi="Helvetica"/>
          <w:color w:val="000000"/>
        </w:rPr>
      </w:pPr>
      <w:r>
        <w:rPr>
          <w:rFonts w:ascii="Helvetica" w:hAnsi="Helvetica"/>
          <w:color w:val="000000"/>
        </w:rPr>
        <w:t xml:space="preserve">        7           * industry</w:t>
      </w:r>
    </w:p>
    <w:p w:rsidR="00000000" w:rsidRDefault="00702E5E">
      <w:pPr>
        <w:widowControl w:val="0"/>
        <w:tabs>
          <w:tab w:val="left" w:pos="720"/>
        </w:tabs>
        <w:rPr>
          <w:rFonts w:ascii="Helvetica" w:hAnsi="Helvetica"/>
          <w:color w:val="000000"/>
        </w:rPr>
      </w:pPr>
      <w:r>
        <w:rPr>
          <w:rFonts w:ascii="Helvetica" w:hAnsi="Helvetica"/>
          <w:color w:val="000000"/>
        </w:rPr>
        <w:t xml:space="preserve">        5           * other applications</w:t>
      </w:r>
    </w:p>
    <w:p w:rsidR="00000000" w:rsidRDefault="00702E5E">
      <w:pPr>
        <w:widowControl w:val="0"/>
        <w:tabs>
          <w:tab w:val="left" w:pos="720"/>
        </w:tabs>
        <w:rPr>
          <w:rFonts w:ascii="Helvetica" w:hAnsi="Helvetica"/>
          <w:color w:val="000000"/>
        </w:rPr>
      </w:pPr>
      <w:r>
        <w:rPr>
          <w:rFonts w:ascii="Helvetica" w:hAnsi="Helvetica"/>
          <w:color w:val="000000"/>
        </w:rPr>
        <w:t xml:space="preserve">        3           * graduate students</w:t>
      </w:r>
    </w:p>
    <w:p w:rsidR="00000000" w:rsidRDefault="00702E5E">
      <w:pPr>
        <w:widowControl w:val="0"/>
        <w:tabs>
          <w:tab w:val="left" w:pos="720"/>
        </w:tabs>
        <w:rPr>
          <w:rFonts w:ascii="Helvetica" w:hAnsi="Helvetica"/>
          <w:color w:val="000000"/>
        </w:rPr>
      </w:pPr>
      <w:r>
        <w:rPr>
          <w:rFonts w:ascii="Helvetica" w:hAnsi="Helvetica"/>
          <w:color w:val="000000"/>
        </w:rPr>
        <w:t xml:space="preserve">   </w:t>
      </w:r>
      <w:r>
        <w:rPr>
          <w:rFonts w:ascii="Helvetica" w:hAnsi="Helvetica"/>
          <w:color w:val="000000"/>
        </w:rPr>
        <w:t xml:space="preserve">     4          * undergraduate students</w:t>
      </w:r>
    </w:p>
    <w:p w:rsidR="00000000" w:rsidRDefault="00702E5E">
      <w:pPr>
        <w:widowControl w:val="0"/>
        <w:tabs>
          <w:tab w:val="left" w:pos="720"/>
        </w:tabs>
        <w:rPr>
          <w:rFonts w:ascii="Helvetica" w:hAnsi="Helvetica"/>
          <w:color w:val="000000"/>
        </w:rPr>
      </w:pPr>
      <w:r>
        <w:rPr>
          <w:rFonts w:ascii="Helvetica" w:hAnsi="Helvetica"/>
          <w:color w:val="000000"/>
        </w:rPr>
        <w:t xml:space="preserve">        6          * other</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*SUBJECT MATTER:</w:t>
      </w:r>
    </w:p>
    <w:p w:rsidR="00000000" w:rsidRDefault="00702E5E">
      <w:pPr>
        <w:widowControl w:val="0"/>
        <w:tabs>
          <w:tab w:val="left" w:pos="720"/>
        </w:tabs>
        <w:rPr>
          <w:rFonts w:ascii="Helvetica" w:hAnsi="Helvetica"/>
          <w:color w:val="000000"/>
        </w:rPr>
      </w:pPr>
      <w:r>
        <w:rPr>
          <w:rFonts w:ascii="Helvetica" w:hAnsi="Helvetica"/>
          <w:color w:val="000000"/>
        </w:rPr>
        <w:t>Please write a short description of your book of approx. 200-250 words, This paragraph, together with the main selling points below, should be carefully prepared to be s</w:t>
      </w:r>
      <w:r>
        <w:rPr>
          <w:rFonts w:ascii="Helvetica" w:hAnsi="Helvetica"/>
          <w:color w:val="000000"/>
        </w:rPr>
        <w:t>uitable for back cover and/or promotional text for your book. In your paragraph, please incorporate answers to the following questions:</w:t>
      </w:r>
    </w:p>
    <w:p w:rsidR="00000000" w:rsidRDefault="00702E5E">
      <w:pPr>
        <w:widowControl w:val="0"/>
        <w:tabs>
          <w:tab w:val="left" w:pos="720"/>
        </w:tabs>
        <w:rPr>
          <w:rFonts w:ascii="Helvetica" w:hAnsi="Helvetica"/>
          <w:color w:val="000000"/>
        </w:rPr>
      </w:pPr>
      <w:r>
        <w:rPr>
          <w:rFonts w:ascii="Helvetica" w:hAnsi="Helvetica"/>
          <w:color w:val="000000"/>
        </w:rPr>
        <w:t xml:space="preserve">- What is the subject of your book? </w:t>
      </w:r>
    </w:p>
    <w:p w:rsidR="00000000" w:rsidRDefault="00702E5E">
      <w:pPr>
        <w:widowControl w:val="0"/>
        <w:tabs>
          <w:tab w:val="left" w:pos="720"/>
        </w:tabs>
        <w:rPr>
          <w:rFonts w:ascii="Helvetica" w:hAnsi="Helvetica"/>
          <w:color w:val="000000"/>
        </w:rPr>
      </w:pPr>
      <w:r>
        <w:rPr>
          <w:rFonts w:ascii="Helvetica" w:hAnsi="Helvetica"/>
          <w:color w:val="000000"/>
        </w:rPr>
        <w:t>- What methods, results, or topics will be of particular interest to readers, and w</w:t>
      </w:r>
      <w:r>
        <w:rPr>
          <w:rFonts w:ascii="Helvetica" w:hAnsi="Helvetica"/>
          <w:color w:val="000000"/>
        </w:rPr>
        <w:t>hy?</w:t>
      </w:r>
    </w:p>
    <w:p w:rsidR="00000000" w:rsidRDefault="00702E5E">
      <w:pPr>
        <w:widowControl w:val="0"/>
        <w:tabs>
          <w:tab w:val="left" w:pos="720"/>
        </w:tabs>
        <w:rPr>
          <w:rFonts w:ascii="Helvetica" w:hAnsi="Helvetica"/>
          <w:color w:val="000000"/>
        </w:rPr>
      </w:pPr>
      <w:r>
        <w:rPr>
          <w:rFonts w:ascii="Helvetica" w:hAnsi="Helvetica"/>
          <w:color w:val="000000"/>
        </w:rPr>
        <w:t>- What special features does your book contain (illustrations, tables, new form of presentation, didactic approach, etc.)?</w:t>
      </w:r>
    </w:p>
    <w:p w:rsidR="00000000" w:rsidRDefault="00702E5E">
      <w:pPr>
        <w:widowControl w:val="0"/>
        <w:tabs>
          <w:tab w:val="left" w:pos="720"/>
        </w:tabs>
        <w:rPr>
          <w:rFonts w:ascii="Helvetica" w:hAnsi="Helvetica"/>
          <w:color w:val="000000"/>
        </w:rPr>
      </w:pPr>
      <w:r>
        <w:rPr>
          <w:rFonts w:ascii="Helvetica" w:hAnsi="Helvetica"/>
          <w:color w:val="000000"/>
        </w:rPr>
        <w:t>- What main benefit will the reader derive form your book?</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ind w:left="360" w:right="270"/>
        <w:jc w:val="both"/>
        <w:rPr>
          <w:ins w:id="14" w:author="Michael Dale" w:date="2013-10-08T11:36:00Z"/>
          <w:rFonts w:ascii="font567" w:hAnsi="font567" w:cs="font567"/>
        </w:rPr>
      </w:pPr>
      <w:r>
        <w:rPr>
          <w:rFonts w:ascii="Helvetica" w:hAnsi="Helvetica"/>
          <w:color w:val="000000"/>
        </w:rPr>
        <w:t>&gt;</w:t>
      </w:r>
      <w:r>
        <w:rPr>
          <w:rFonts w:ascii="font567" w:hAnsi="font567" w:cs="font567"/>
        </w:rPr>
        <w:t xml:space="preserve"> Previous frameworks </w:t>
      </w:r>
      <w:r>
        <w:rPr>
          <w:rFonts w:ascii="font567" w:hAnsi="font567" w:cs="font567"/>
        </w:rPr>
        <w:t>for both economic and energy input-output modeling have made the assumption that flows into and out of each economic sector balance, meaning there is no accumulation of economic factors—resources, labor, capital—or embodied energy within any of the sectors</w:t>
      </w:r>
      <w:r>
        <w:rPr>
          <w:rFonts w:ascii="font567" w:hAnsi="font567" w:cs="font567"/>
        </w:rPr>
        <w:t>. This may be an adequate assumption for a sector of the economy operating at `steady-state', however the assumption introduces errors for example in analysis of sectors that are growing rapidly, where a non-negligible proportion of input factors may be in</w:t>
      </w:r>
      <w:r>
        <w:rPr>
          <w:rFonts w:ascii="font567" w:hAnsi="font567" w:cs="font567"/>
        </w:rPr>
        <w:t xml:space="preserve">vested in accumulation within the </w:t>
      </w:r>
      <w:commentRangeStart w:id="15"/>
      <w:r>
        <w:rPr>
          <w:rFonts w:ascii="font567" w:hAnsi="font567" w:cs="font567"/>
        </w:rPr>
        <w:t>sector</w:t>
      </w:r>
      <w:commentRangeEnd w:id="15"/>
      <w:r>
        <w:rPr>
          <w:rStyle w:val="CommentReference"/>
        </w:rPr>
        <w:commentReference w:id="15"/>
      </w:r>
      <w:r>
        <w:rPr>
          <w:rFonts w:ascii="font567" w:hAnsi="font567" w:cs="font567"/>
        </w:rPr>
        <w:t xml:space="preserve">. </w:t>
      </w:r>
    </w:p>
    <w:p w:rsidR="00000000" w:rsidRDefault="00702E5E">
      <w:pPr>
        <w:widowControl w:val="0"/>
        <w:ind w:left="360" w:right="270"/>
        <w:jc w:val="both"/>
        <w:rPr>
          <w:ins w:id="16" w:author="Michael Dale" w:date="2013-10-08T11:36:00Z"/>
          <w:rFonts w:ascii="font567" w:hAnsi="font567" w:cs="font567"/>
        </w:rPr>
      </w:pPr>
    </w:p>
    <w:p w:rsidR="00000000" w:rsidRDefault="00702E5E">
      <w:pPr>
        <w:widowControl w:val="0"/>
        <w:ind w:left="360" w:right="270"/>
        <w:jc w:val="both"/>
        <w:rPr>
          <w:rFonts w:ascii="font567" w:hAnsi="font567" w:cs="font567"/>
        </w:rPr>
      </w:pPr>
      <w:ins w:id="17" w:author="Michael Dale" w:date="2013-10-08T11:36:00Z">
        <w:r>
          <w:rPr>
            <w:rFonts w:ascii="font567" w:hAnsi="font567" w:cs="font567"/>
          </w:rPr>
          <w:t xml:space="preserve">The example that runs through the book looks at the US auto industry. Accumulation in this case </w:t>
        </w:r>
      </w:ins>
      <w:ins w:id="18" w:author="Michael Dale" w:date="2013-10-08T11:37:00Z">
        <w:r>
          <w:rPr>
            <w:rFonts w:ascii="font567" w:hAnsi="font567" w:cs="font567"/>
          </w:rPr>
          <w:t>would</w:t>
        </w:r>
      </w:ins>
      <w:ins w:id="19" w:author="Michael Dale" w:date="2013-10-08T11:36:00Z">
        <w:r>
          <w:rPr>
            <w:rFonts w:ascii="font567" w:hAnsi="font567" w:cs="font567"/>
          </w:rPr>
          <w:t xml:space="preserve"> </w:t>
        </w:r>
      </w:ins>
      <w:ins w:id="20" w:author="Michael Dale" w:date="2013-10-08T11:37:00Z">
        <w:r>
          <w:rPr>
            <w:rFonts w:ascii="font567" w:hAnsi="font567" w:cs="font567"/>
          </w:rPr>
          <w:t>be building, factories and capital equipment needed to produce automobiles.</w:t>
        </w:r>
      </w:ins>
    </w:p>
    <w:p w:rsidR="00000000" w:rsidRDefault="00702E5E">
      <w:pPr>
        <w:widowControl w:val="0"/>
        <w:ind w:left="360" w:right="270"/>
        <w:jc w:val="both"/>
        <w:rPr>
          <w:rFonts w:ascii="font567" w:hAnsi="font567" w:cs="font567"/>
        </w:rPr>
      </w:pPr>
    </w:p>
    <w:p w:rsidR="00000000" w:rsidRDefault="00702E5E">
      <w:pPr>
        <w:widowControl w:val="0"/>
        <w:ind w:left="360" w:right="270"/>
        <w:jc w:val="both"/>
        <w:rPr>
          <w:ins w:id="21" w:author="Michael Dale" w:date="2013-10-08T11:37:00Z"/>
          <w:rFonts w:ascii="font567" w:hAnsi="font567" w:cs="font567"/>
        </w:rPr>
      </w:pPr>
      <w:r>
        <w:rPr>
          <w:rFonts w:ascii="font567" w:hAnsi="font567" w:cs="font567"/>
        </w:rPr>
        <w:t>Traditional input-output meth</w:t>
      </w:r>
      <w:r>
        <w:rPr>
          <w:rFonts w:ascii="font567" w:hAnsi="font567" w:cs="font567"/>
        </w:rPr>
        <w:t xml:space="preserve">ods also suffer from linearity, meaning that the millionth unit of production will have the same structural costs as the first. Such assumptions make it difficult to model regimes that are significantly different from those of </w:t>
      </w:r>
      <w:commentRangeStart w:id="22"/>
      <w:r>
        <w:rPr>
          <w:rFonts w:ascii="font567" w:hAnsi="font567" w:cs="font567"/>
        </w:rPr>
        <w:t>today</w:t>
      </w:r>
      <w:commentRangeEnd w:id="22"/>
      <w:r>
        <w:rPr>
          <w:rStyle w:val="CommentReference"/>
        </w:rPr>
        <w:commentReference w:id="22"/>
      </w:r>
      <w:r>
        <w:rPr>
          <w:rFonts w:ascii="font567" w:hAnsi="font567" w:cs="font567"/>
        </w:rPr>
        <w:t>.</w:t>
      </w:r>
      <w:ins w:id="23" w:author="Michael Dale" w:date="2013-10-08T11:37:00Z">
        <w:r>
          <w:rPr>
            <w:rFonts w:ascii="font567" w:hAnsi="font567" w:cs="font567"/>
          </w:rPr>
          <w:t xml:space="preserve"> Looking to the fut</w:t>
        </w:r>
        <w:r>
          <w:rPr>
            <w:rFonts w:ascii="font567" w:hAnsi="font567" w:cs="font567"/>
          </w:rPr>
          <w:t xml:space="preserve">ure, we realize that an energy transition is underway that will </w:t>
        </w:r>
      </w:ins>
      <w:ins w:id="24" w:author="Michael Dale" w:date="2013-10-08T11:38:00Z">
        <w:r>
          <w:rPr>
            <w:rFonts w:ascii="font567" w:hAnsi="font567" w:cs="font567"/>
          </w:rPr>
          <w:t xml:space="preserve">significantly alter the structure of the economy. </w:t>
        </w:r>
      </w:ins>
      <w:ins w:id="25" w:author="Michael Dale" w:date="2013-10-08T11:41:00Z">
        <w:r>
          <w:rPr>
            <w:rFonts w:ascii="font567" w:hAnsi="font567" w:cs="font567"/>
          </w:rPr>
          <w:t xml:space="preserve">The traditional I-O framework assumes </w:t>
        </w:r>
      </w:ins>
      <w:ins w:id="26" w:author="Michael Dale" w:date="2013-10-08T11:42:00Z">
        <w:r>
          <w:rPr>
            <w:rFonts w:ascii="font567" w:hAnsi="font567" w:cs="font567"/>
          </w:rPr>
          <w:t>no change in economic structure</w:t>
        </w:r>
      </w:ins>
      <w:ins w:id="27" w:author="Michael Dale" w:date="2013-10-08T11:43:00Z">
        <w:r>
          <w:rPr>
            <w:rFonts w:ascii="font567" w:hAnsi="font567" w:cs="font567"/>
          </w:rPr>
          <w:t xml:space="preserve">, i.e. </w:t>
        </w:r>
      </w:ins>
      <w:ins w:id="28" w:author="Michael Dale" w:date="2013-10-08T11:46:00Z">
        <w:r>
          <w:rPr>
            <w:rFonts w:ascii="font567" w:hAnsi="font567" w:cs="font567"/>
          </w:rPr>
          <w:t xml:space="preserve">no </w:t>
        </w:r>
      </w:ins>
      <w:ins w:id="29" w:author="Michael Dale" w:date="2013-10-08T11:43:00Z">
        <w:r>
          <w:rPr>
            <w:rFonts w:ascii="font567" w:hAnsi="font567" w:cs="font567"/>
          </w:rPr>
          <w:t>accumulation or depreciation of capital</w:t>
        </w:r>
      </w:ins>
      <w:ins w:id="30" w:author="Michael Dale" w:date="2013-10-08T11:46:00Z">
        <w:r>
          <w:rPr>
            <w:rFonts w:ascii="font567" w:hAnsi="font567" w:cs="font567"/>
          </w:rPr>
          <w:t xml:space="preserve"> or technological change</w:t>
        </w:r>
        <w:r>
          <w:rPr>
            <w:rFonts w:ascii="font567" w:hAnsi="font567" w:cs="font567"/>
          </w:rPr>
          <w:t>/advances</w:t>
        </w:r>
      </w:ins>
      <w:ins w:id="31" w:author="Michael Dale" w:date="2013-10-08T11:42:00Z">
        <w:r>
          <w:rPr>
            <w:rFonts w:ascii="font567" w:hAnsi="font567" w:cs="font567"/>
          </w:rPr>
          <w:t>.</w:t>
        </w:r>
      </w:ins>
      <w:ins w:id="32" w:author="Michael Dale" w:date="2013-10-08T11:43:00Z">
        <w:r>
          <w:rPr>
            <w:rFonts w:ascii="font567" w:hAnsi="font567" w:cs="font567"/>
          </w:rPr>
          <w:t xml:space="preserve"> </w:t>
        </w:r>
      </w:ins>
      <w:ins w:id="33" w:author="Michael Dale" w:date="2013-10-08T11:46:00Z">
        <w:r>
          <w:rPr>
            <w:rFonts w:ascii="font567" w:hAnsi="font567" w:cs="font567"/>
          </w:rPr>
          <w:t xml:space="preserve">You cannot understand a transition </w:t>
        </w:r>
      </w:ins>
      <w:ins w:id="34" w:author="Michael Dale" w:date="2013-10-08T11:47:00Z">
        <w:r>
          <w:rPr>
            <w:rFonts w:ascii="font567" w:hAnsi="font567" w:cs="font567"/>
          </w:rPr>
          <w:t>that you assume will not happen.</w:t>
        </w:r>
      </w:ins>
    </w:p>
    <w:p w:rsidR="00000000" w:rsidRDefault="00702E5E">
      <w:pPr>
        <w:widowControl w:val="0"/>
        <w:ind w:left="360" w:right="270"/>
        <w:jc w:val="both"/>
        <w:rPr>
          <w:rFonts w:ascii="font567" w:hAnsi="font567" w:cs="font567"/>
        </w:rPr>
      </w:pPr>
    </w:p>
    <w:p w:rsidR="00000000" w:rsidRDefault="00702E5E">
      <w:pPr>
        <w:widowControl w:val="0"/>
        <w:ind w:left="360" w:right="270"/>
        <w:jc w:val="both"/>
        <w:rPr>
          <w:rFonts w:ascii="font567" w:hAnsi="font567" w:cs="font567"/>
        </w:rPr>
      </w:pPr>
      <w:r>
        <w:rPr>
          <w:rFonts w:ascii="font567" w:hAnsi="font567" w:cs="font567"/>
        </w:rPr>
        <w:t>This paper presents an extension to the traditional input-output framework</w:t>
      </w:r>
      <w:ins w:id="35" w:author="Michael Dale" w:date="2013-10-08T11:47:00Z">
        <w:r>
          <w:rPr>
            <w:rFonts w:ascii="font567" w:hAnsi="font567" w:cs="font567"/>
          </w:rPr>
          <w:t xml:space="preserve"> </w:t>
        </w:r>
      </w:ins>
      <w:del w:id="36" w:author="Packer, David, Springer US" w:date="2013-10-02T09:22:00Z">
        <w:r>
          <w:rPr>
            <w:rFonts w:ascii="font567" w:hAnsi="font567" w:cs="font567"/>
          </w:rPr>
          <w:delText>, wherein</w:delText>
        </w:r>
      </w:del>
      <w:ins w:id="37" w:author="Packer, David, Springer US" w:date="2013-10-02T09:22:00Z">
        <w:r>
          <w:rPr>
            <w:rFonts w:ascii="font567" w:hAnsi="font567" w:cs="font567"/>
          </w:rPr>
          <w:t>in which</w:t>
        </w:r>
      </w:ins>
      <w:r>
        <w:rPr>
          <w:rFonts w:ascii="font567" w:hAnsi="font567" w:cs="font567"/>
        </w:rPr>
        <w:t xml:space="preserve"> accumulation is incorporated explicitly using a dynamic </w:t>
      </w:r>
      <w:r>
        <w:rPr>
          <w:rFonts w:ascii="font567" w:hAnsi="font567" w:cs="font567"/>
        </w:rPr>
        <w:t xml:space="preserve">(transient) analysis method. </w:t>
      </w:r>
      <w:ins w:id="38" w:author="Packer, David, Springer US" w:date="2013-10-02T09:23:00Z">
        <w:r>
          <w:rPr>
            <w:rFonts w:ascii="font567" w:hAnsi="font567" w:cs="font567"/>
          </w:rPr>
          <w:t xml:space="preserve">Implications for </w:t>
        </w:r>
      </w:ins>
      <w:del w:id="39" w:author="Packer, David, Springer US" w:date="2013-10-02T09:23:00Z">
        <w:r>
          <w:rPr>
            <w:rFonts w:ascii="font567" w:hAnsi="font567" w:cs="font567"/>
          </w:rPr>
          <w:delText>It also raises issues for</w:delText>
        </w:r>
      </w:del>
      <w:r>
        <w:rPr>
          <w:rFonts w:ascii="font567" w:hAnsi="font567" w:cs="font567"/>
        </w:rPr>
        <w:t xml:space="preserve"> input-output-based methods for net energy analysis</w:t>
      </w:r>
      <w:ins w:id="40" w:author="Packer, David, Springer US" w:date="2013-10-02T09:24:00Z">
        <w:r>
          <w:rPr>
            <w:rFonts w:ascii="font567" w:hAnsi="font567" w:cs="font567"/>
          </w:rPr>
          <w:t xml:space="preserve"> are also considered</w:t>
        </w:r>
      </w:ins>
      <w:r>
        <w:rPr>
          <w:rFonts w:ascii="font567" w:hAnsi="font567" w:cs="font567"/>
        </w:rPr>
        <w:t>. The</w:t>
      </w:r>
      <w:ins w:id="41" w:author="Packer, David, Springer US" w:date="2013-10-02T09:24:00Z">
        <w:r>
          <w:rPr>
            <w:rFonts w:ascii="font567" w:hAnsi="font567" w:cs="font567"/>
          </w:rPr>
          <w:t xml:space="preserve"> </w:t>
        </w:r>
      </w:ins>
      <w:r>
        <w:rPr>
          <w:rFonts w:ascii="font567" w:hAnsi="font567" w:cs="font567"/>
        </w:rPr>
        <w:t xml:space="preserve"> </w:t>
      </w:r>
      <w:del w:id="42" w:author="Packer, David, Springer US" w:date="2013-10-02T09:26:00Z">
        <w:r>
          <w:rPr>
            <w:rFonts w:ascii="font567" w:hAnsi="font567" w:cs="font567"/>
          </w:rPr>
          <w:delText>alternative perspective offered by this</w:delText>
        </w:r>
      </w:del>
      <w:r>
        <w:rPr>
          <w:rFonts w:ascii="font567" w:hAnsi="font567" w:cs="font567"/>
        </w:rPr>
        <w:t xml:space="preserve"> new </w:t>
      </w:r>
      <w:ins w:id="43" w:author="Packer, David, Springer US" w:date="2013-10-02T09:26:00Z">
        <w:r>
          <w:rPr>
            <w:rFonts w:ascii="font567" w:hAnsi="font567" w:cs="font567"/>
          </w:rPr>
          <w:t>approach</w:t>
        </w:r>
      </w:ins>
      <w:del w:id="44" w:author="Packer, David, Springer US" w:date="2013-10-02T09:26:00Z">
        <w:r>
          <w:rPr>
            <w:rFonts w:ascii="font567" w:hAnsi="font567" w:cs="font567"/>
          </w:rPr>
          <w:delText>method</w:delText>
        </w:r>
      </w:del>
      <w:r>
        <w:rPr>
          <w:rFonts w:ascii="font567" w:hAnsi="font567" w:cs="font567"/>
        </w:rPr>
        <w:t xml:space="preserve"> should assist in developing better explanatory m</w:t>
      </w:r>
      <w:r>
        <w:rPr>
          <w:rFonts w:ascii="font567" w:hAnsi="font567" w:cs="font567"/>
        </w:rPr>
        <w:t xml:space="preserve">odels of the structure of economies and </w:t>
      </w:r>
      <w:ins w:id="45" w:author="Packer, David, Springer US" w:date="2013-10-02T09:26:00Z">
        <w:r>
          <w:rPr>
            <w:rFonts w:ascii="font567" w:hAnsi="font567" w:cs="font567"/>
          </w:rPr>
          <w:t xml:space="preserve">the </w:t>
        </w:r>
      </w:ins>
      <w:ins w:id="46" w:author="Packer, David, Springer US" w:date="2013-10-02T09:27:00Z">
        <w:r>
          <w:rPr>
            <w:rFonts w:ascii="font567" w:hAnsi="font567" w:cs="font567"/>
          </w:rPr>
          <w:t xml:space="preserve">physical </w:t>
        </w:r>
      </w:ins>
      <w:r>
        <w:rPr>
          <w:rFonts w:ascii="font567" w:hAnsi="font567" w:cs="font567"/>
        </w:rPr>
        <w:t>factors</w:t>
      </w:r>
      <w:ins w:id="47" w:author="Packer, David, Springer US" w:date="2013-10-02T09:36:00Z">
        <w:r>
          <w:rPr>
            <w:rFonts w:ascii="font567" w:hAnsi="font567" w:cs="font567"/>
          </w:rPr>
          <w:t xml:space="preserve">, particularly energy </w:t>
        </w:r>
      </w:ins>
      <w:ins w:id="48" w:author="Packer, David, Springer US" w:date="2013-10-02T09:37:00Z">
        <w:r>
          <w:rPr>
            <w:rFonts w:ascii="font567" w:hAnsi="font567" w:cs="font567"/>
          </w:rPr>
          <w:t>and material</w:t>
        </w:r>
      </w:ins>
      <w:ins w:id="49" w:author="Packer, David, Springer US" w:date="2013-10-02T09:39:00Z">
        <w:r>
          <w:rPr>
            <w:rFonts w:ascii="font567" w:hAnsi="font567" w:cs="font567"/>
          </w:rPr>
          <w:t>s</w:t>
        </w:r>
      </w:ins>
      <w:ins w:id="50" w:author="Packer, David, Springer US" w:date="2013-10-02T09:37:00Z">
        <w:r>
          <w:rPr>
            <w:rFonts w:ascii="font567" w:hAnsi="font567" w:cs="font567"/>
          </w:rPr>
          <w:t xml:space="preserve"> </w:t>
        </w:r>
      </w:ins>
      <w:ins w:id="51" w:author="Packer, David, Springer US" w:date="2013-10-02T09:36:00Z">
        <w:r>
          <w:rPr>
            <w:rFonts w:ascii="font567" w:hAnsi="font567" w:cs="font567"/>
          </w:rPr>
          <w:t>flows</w:t>
        </w:r>
      </w:ins>
      <w:ins w:id="52" w:author="Michael Dale" w:date="2013-10-08T11:48:00Z">
        <w:r>
          <w:rPr>
            <w:rFonts w:ascii="font567" w:hAnsi="font567" w:cs="font567"/>
          </w:rPr>
          <w:t xml:space="preserve"> </w:t>
        </w:r>
      </w:ins>
      <w:del w:id="53" w:author="Packer, David, Springer US" w:date="2013-10-02T09:40:00Z">
        <w:r>
          <w:rPr>
            <w:rFonts w:ascii="font567" w:hAnsi="font567" w:cs="font567"/>
          </w:rPr>
          <w:delText xml:space="preserve"> </w:delText>
        </w:r>
      </w:del>
      <w:ins w:id="54" w:author="Packer, David, Springer US" w:date="2013-10-02T09:29:00Z">
        <w:r>
          <w:rPr>
            <w:rFonts w:ascii="font567" w:hAnsi="font567" w:cs="font567"/>
          </w:rPr>
          <w:t xml:space="preserve">that are required for </w:t>
        </w:r>
      </w:ins>
      <w:del w:id="55" w:author="Packer, David, Springer US" w:date="2013-10-02T09:27:00Z">
        <w:r>
          <w:rPr>
            <w:rFonts w:ascii="font567" w:hAnsi="font567" w:cs="font567"/>
          </w:rPr>
          <w:delText>of</w:delText>
        </w:r>
      </w:del>
      <w:r>
        <w:rPr>
          <w:rFonts w:ascii="font567" w:hAnsi="font567" w:cs="font567"/>
        </w:rPr>
        <w:t xml:space="preserve"> economic growth. This improved understanding </w:t>
      </w:r>
      <w:ins w:id="56" w:author="Packer, David, Springer US" w:date="2013-10-02T09:41:00Z">
        <w:r>
          <w:rPr>
            <w:rFonts w:ascii="font567" w:hAnsi="font567" w:cs="font567"/>
          </w:rPr>
          <w:t xml:space="preserve">of "economic metabolism" </w:t>
        </w:r>
      </w:ins>
      <w:r>
        <w:rPr>
          <w:rFonts w:ascii="font567" w:hAnsi="font567" w:cs="font567"/>
        </w:rPr>
        <w:t>should then promote superior prescriptive formulations</w:t>
      </w:r>
      <w:ins w:id="57" w:author="Packer, David, Springer US" w:date="2013-10-02T09:30:00Z">
        <w:r>
          <w:rPr>
            <w:rFonts w:ascii="font567" w:hAnsi="font567" w:cs="font567"/>
          </w:rPr>
          <w:t xml:space="preserve"> </w:t>
        </w:r>
      </w:ins>
      <w:del w:id="58" w:author="Packer, David, Springer US" w:date="2013-10-02T09:30:00Z">
        <w:r>
          <w:rPr>
            <w:rFonts w:ascii="font567" w:hAnsi="font567" w:cs="font567"/>
          </w:rPr>
          <w:delText>, particularly important</w:delText>
        </w:r>
      </w:del>
      <w:r>
        <w:rPr>
          <w:rFonts w:ascii="font567" w:hAnsi="font567" w:cs="font567"/>
        </w:rPr>
        <w:t xml:space="preserve"> as we enter a new </w:t>
      </w:r>
      <w:del w:id="59" w:author="Packer, David, Springer US" w:date="2013-10-02T09:41:00Z">
        <w:r>
          <w:rPr>
            <w:rFonts w:ascii="font567" w:hAnsi="font567" w:cs="font567"/>
          </w:rPr>
          <w:delText>economic</w:delText>
        </w:r>
      </w:del>
      <w:r>
        <w:rPr>
          <w:rFonts w:ascii="font567" w:hAnsi="font567" w:cs="font567"/>
        </w:rPr>
        <w:t xml:space="preserve"> regime of adjusting to a world of finite resources. Additionally, </w:t>
      </w:r>
      <w:del w:id="60" w:author="Packer, David, Springer US" w:date="2013-10-02T09:30:00Z">
        <w:r>
          <w:rPr>
            <w:rFonts w:ascii="font567" w:hAnsi="font567" w:cs="font567"/>
          </w:rPr>
          <w:delText>this new approach gives</w:delText>
        </w:r>
      </w:del>
      <w:r>
        <w:rPr>
          <w:rFonts w:ascii="font567" w:hAnsi="font567" w:cs="font567"/>
        </w:rPr>
        <w:t xml:space="preserve"> new insight </w:t>
      </w:r>
      <w:ins w:id="61" w:author="Packer, David, Springer US" w:date="2013-10-02T09:30:00Z">
        <w:r>
          <w:rPr>
            <w:rFonts w:ascii="font567" w:hAnsi="font567" w:cs="font567"/>
          </w:rPr>
          <w:t xml:space="preserve">is given </w:t>
        </w:r>
      </w:ins>
      <w:r>
        <w:rPr>
          <w:rFonts w:ascii="font567" w:hAnsi="font567" w:cs="font567"/>
        </w:rPr>
        <w:t xml:space="preserve">into </w:t>
      </w:r>
      <w:proofErr w:type="gramStart"/>
      <w:r>
        <w:rPr>
          <w:rFonts w:ascii="font567" w:hAnsi="font567" w:cs="font567"/>
        </w:rPr>
        <w:t>macro-economics</w:t>
      </w:r>
      <w:proofErr w:type="gramEnd"/>
      <w:ins w:id="62" w:author="Packer, David, Springer US" w:date="2013-10-02T09:31:00Z">
        <w:r>
          <w:rPr>
            <w:rFonts w:ascii="font567" w:hAnsi="font567" w:cs="font567"/>
          </w:rPr>
          <w:t>,</w:t>
        </w:r>
      </w:ins>
      <w:r>
        <w:rPr>
          <w:rFonts w:ascii="font567" w:hAnsi="font567" w:cs="font567"/>
        </w:rPr>
        <w:t xml:space="preserve"> including an alternative metric for social development.</w:t>
      </w:r>
    </w:p>
    <w:p w:rsidR="00000000" w:rsidRDefault="00702E5E">
      <w:pPr>
        <w:widowControl w:val="0"/>
        <w:ind w:right="270"/>
        <w:jc w:val="both"/>
        <w:rPr>
          <w:rFonts w:ascii="font567" w:hAnsi="font567" w:cs="font567"/>
        </w:rPr>
      </w:pP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xml:space="preserve">If your book </w:t>
      </w:r>
      <w:r>
        <w:rPr>
          <w:rFonts w:ascii="Helvetica" w:hAnsi="Helvetica"/>
          <w:color w:val="000000"/>
        </w:rPr>
        <w:t>is a new edition, how does it differ from the previous one(s)? Please be as detailed as possible.</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N/A</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If your book is a textbook, please list pedagogical features (e.g., worked-out examples, end-of- chapter summaries and problem sets, glossary of key te</w:t>
      </w:r>
      <w:r>
        <w:rPr>
          <w:rFonts w:ascii="Helvetica" w:hAnsi="Helvetica"/>
          <w:color w:val="000000"/>
        </w:rPr>
        <w:t>rms, etc.) as well as specific course titles that would apply. Please estimate the number of students taking these courses annually in the US and worldwide.</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r>
        <w:rPr>
          <w:rFonts w:ascii="Helvetica" w:hAnsi="Helvetica"/>
          <w:color w:val="000000"/>
        </w:rPr>
        <w:t>&gt; N/A</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MAIN SELLING POINTS:</w:t>
      </w:r>
    </w:p>
    <w:p w:rsidR="00000000" w:rsidRDefault="00702E5E">
      <w:pPr>
        <w:widowControl w:val="0"/>
        <w:tabs>
          <w:tab w:val="left" w:pos="720"/>
        </w:tabs>
        <w:rPr>
          <w:rFonts w:ascii="Helvetica" w:hAnsi="Helvetica"/>
          <w:color w:val="000000"/>
        </w:rPr>
      </w:pPr>
      <w:r>
        <w:rPr>
          <w:rFonts w:ascii="Helvetica" w:hAnsi="Helvetica"/>
          <w:color w:val="000000"/>
        </w:rPr>
        <w:t xml:space="preserve">In four to five bulleted entries not </w:t>
      </w:r>
      <w:r>
        <w:rPr>
          <w:rFonts w:ascii="Helvetica" w:hAnsi="Helvetica"/>
          <w:color w:val="000000"/>
        </w:rPr>
        <w:t xml:space="preserve">taken verbatim from the subject matter description above, please describe the key features of your book. </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r>
        <w:rPr>
          <w:rFonts w:ascii="Helvetica" w:hAnsi="Helvetica"/>
          <w:color w:val="000000"/>
        </w:rPr>
        <w:t>&gt; A new (improved) methodology for input-output modeling which is the basis of national accounting.</w:t>
      </w:r>
    </w:p>
    <w:p w:rsidR="00000000" w:rsidRDefault="00702E5E">
      <w:pPr>
        <w:widowControl w:val="0"/>
        <w:tabs>
          <w:tab w:val="left" w:pos="720"/>
        </w:tabs>
        <w:rPr>
          <w:rFonts w:ascii="Helvetica" w:hAnsi="Helvetica"/>
          <w:color w:val="000000"/>
        </w:rPr>
      </w:pPr>
      <w:r>
        <w:rPr>
          <w:rFonts w:ascii="Helvetica" w:hAnsi="Helvetica"/>
          <w:color w:val="000000"/>
        </w:rPr>
        <w:t>&gt; Concrete linkage between energy input-output m</w:t>
      </w:r>
      <w:r>
        <w:rPr>
          <w:rFonts w:ascii="Helvetica" w:hAnsi="Helvetica"/>
          <w:color w:val="000000"/>
        </w:rPr>
        <w:t xml:space="preserve">odeling </w:t>
      </w:r>
      <w:proofErr w:type="gramStart"/>
      <w:r>
        <w:rPr>
          <w:rFonts w:ascii="Helvetica" w:hAnsi="Helvetica"/>
          <w:color w:val="000000"/>
        </w:rPr>
        <w:t xml:space="preserve">and </w:t>
      </w:r>
      <w:ins w:id="63" w:author="Michael Dale" w:date="2013-10-08T11:48:00Z">
        <w:r>
          <w:rPr>
            <w:rFonts w:ascii="Helvetica" w:hAnsi="Helvetica"/>
            <w:color w:val="000000"/>
          </w:rPr>
          <w:t xml:space="preserve"> Bureau</w:t>
        </w:r>
        <w:proofErr w:type="gramEnd"/>
        <w:r>
          <w:rPr>
            <w:rFonts w:ascii="Helvetica" w:hAnsi="Helvetica"/>
            <w:color w:val="000000"/>
          </w:rPr>
          <w:t xml:space="preserve"> Economic Analysis (</w:t>
        </w:r>
      </w:ins>
      <w:r>
        <w:rPr>
          <w:rFonts w:ascii="Helvetica" w:hAnsi="Helvetica"/>
          <w:color w:val="000000"/>
        </w:rPr>
        <w:t>BEA</w:t>
      </w:r>
      <w:ins w:id="64" w:author="Michael Dale" w:date="2013-10-08T11:49:00Z">
        <w:r>
          <w:rPr>
            <w:rFonts w:ascii="Helvetica" w:hAnsi="Helvetica"/>
            <w:color w:val="000000"/>
          </w:rPr>
          <w:t>)</w:t>
        </w:r>
      </w:ins>
      <w:r>
        <w:rPr>
          <w:rFonts w:ascii="Helvetica" w:hAnsi="Helvetica"/>
          <w:color w:val="000000"/>
        </w:rPr>
        <w:t xml:space="preserve"> </w:t>
      </w:r>
      <w:commentRangeStart w:id="65"/>
      <w:r>
        <w:rPr>
          <w:rFonts w:ascii="Helvetica" w:hAnsi="Helvetica"/>
          <w:color w:val="000000"/>
        </w:rPr>
        <w:t>system</w:t>
      </w:r>
      <w:commentRangeEnd w:id="65"/>
      <w:r>
        <w:rPr>
          <w:rStyle w:val="CommentReference"/>
        </w:rPr>
        <w:commentReference w:id="65"/>
      </w:r>
      <w:r>
        <w:rPr>
          <w:rFonts w:ascii="Helvetica" w:hAnsi="Helvetica"/>
          <w:color w:val="000000"/>
        </w:rPr>
        <w:t xml:space="preserve"> of accounting</w:t>
      </w:r>
    </w:p>
    <w:p w:rsidR="00000000" w:rsidRDefault="00702E5E">
      <w:pPr>
        <w:widowControl w:val="0"/>
        <w:tabs>
          <w:tab w:val="left" w:pos="720"/>
        </w:tabs>
        <w:rPr>
          <w:rFonts w:ascii="Helvetica" w:hAnsi="Helvetica"/>
          <w:color w:val="000000"/>
        </w:rPr>
      </w:pPr>
      <w:r>
        <w:rPr>
          <w:rFonts w:ascii="Helvetica" w:hAnsi="Helvetica"/>
          <w:color w:val="000000"/>
        </w:rPr>
        <w:t>&gt; Input-output methodology that is totally consistent with 1</w:t>
      </w:r>
      <w:r>
        <w:rPr>
          <w:rFonts w:ascii="Helvetica" w:hAnsi="Helvetica"/>
          <w:color w:val="000000"/>
          <w:vertAlign w:val="superscript"/>
        </w:rPr>
        <w:t>st</w:t>
      </w:r>
      <w:r>
        <w:rPr>
          <w:rFonts w:ascii="Helvetica" w:hAnsi="Helvetica"/>
          <w:color w:val="000000"/>
        </w:rPr>
        <w:t xml:space="preserve"> and </w:t>
      </w:r>
      <w:proofErr w:type="gramStart"/>
      <w:r>
        <w:rPr>
          <w:rFonts w:ascii="Helvetica" w:hAnsi="Helvetica"/>
          <w:color w:val="000000"/>
        </w:rPr>
        <w:t>2</w:t>
      </w:r>
      <w:r>
        <w:rPr>
          <w:rFonts w:ascii="Helvetica" w:hAnsi="Helvetica"/>
          <w:color w:val="000000"/>
          <w:vertAlign w:val="superscript"/>
        </w:rPr>
        <w:t>nd</w:t>
      </w:r>
      <w:r>
        <w:rPr>
          <w:rFonts w:ascii="Helvetica" w:hAnsi="Helvetica"/>
          <w:color w:val="000000"/>
        </w:rPr>
        <w:t xml:space="preserve">  laws</w:t>
      </w:r>
      <w:proofErr w:type="gramEnd"/>
      <w:r>
        <w:rPr>
          <w:rFonts w:ascii="Helvetica" w:hAnsi="Helvetica"/>
          <w:color w:val="000000"/>
        </w:rPr>
        <w:t xml:space="preserve"> of thermodynamics</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COMPETITIVE LITERATURE:</w:t>
      </w:r>
    </w:p>
    <w:p w:rsidR="00000000" w:rsidRDefault="00702E5E">
      <w:pPr>
        <w:widowControl w:val="0"/>
        <w:tabs>
          <w:tab w:val="left" w:pos="720"/>
        </w:tabs>
        <w:rPr>
          <w:rFonts w:ascii="Helvetica" w:hAnsi="Helvetica"/>
          <w:color w:val="000000"/>
        </w:rPr>
      </w:pPr>
      <w:r>
        <w:rPr>
          <w:rFonts w:ascii="Helvetica" w:hAnsi="Helvetica"/>
          <w:color w:val="000000"/>
        </w:rPr>
        <w:t>What other works have been published on this subject (please</w:t>
      </w:r>
      <w:r>
        <w:rPr>
          <w:rFonts w:ascii="Helvetica" w:hAnsi="Helvetica"/>
          <w:color w:val="000000"/>
        </w:rPr>
        <w:t xml:space="preserve"> give </w:t>
      </w:r>
      <w:proofErr w:type="spellStart"/>
      <w:r>
        <w:rPr>
          <w:rFonts w:ascii="Helvetica" w:hAnsi="Helvetica"/>
          <w:color w:val="000000"/>
        </w:rPr>
        <w:t>author</w:t>
      </w:r>
      <w:proofErr w:type="gramStart"/>
      <w:r>
        <w:rPr>
          <w:rFonts w:ascii="Helvetica" w:hAnsi="Helvetica"/>
          <w:color w:val="000000"/>
        </w:rPr>
        <w:t>,title</w:t>
      </w:r>
      <w:proofErr w:type="spellEnd"/>
      <w:proofErr w:type="gramEnd"/>
      <w:r>
        <w:rPr>
          <w:rFonts w:ascii="Helvetica" w:hAnsi="Helvetica"/>
          <w:color w:val="000000"/>
        </w:rPr>
        <w:t>, publisher, year of publication)</w:t>
      </w:r>
    </w:p>
    <w:p w:rsidR="00000000" w:rsidRDefault="00702E5E">
      <w:pPr>
        <w:widowControl w:val="0"/>
        <w:tabs>
          <w:tab w:val="left" w:pos="720"/>
        </w:tabs>
        <w:rPr>
          <w:rFonts w:ascii="Helvetica" w:hAnsi="Helvetica"/>
          <w:color w:val="000000"/>
        </w:rPr>
      </w:pPr>
      <w:r>
        <w:rPr>
          <w:rFonts w:ascii="Helvetica" w:hAnsi="Helvetica"/>
          <w:color w:val="000000"/>
        </w:rPr>
        <w:t>&gt; Works on energy and material input-output method:</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p>
    <w:p w:rsidR="00000000" w:rsidRDefault="00702E5E">
      <w:pPr>
        <w:widowControl w:val="0"/>
        <w:tabs>
          <w:tab w:val="left" w:pos="720"/>
        </w:tabs>
        <w:rPr>
          <w:ins w:id="66" w:author="Michael Dale" w:date="2013-10-08T11:51:00Z"/>
          <w:rFonts w:ascii="Helvetica" w:hAnsi="Helvetica"/>
          <w:color w:val="000000"/>
        </w:rPr>
      </w:pPr>
      <w:r>
        <w:rPr>
          <w:rFonts w:ascii="Helvetica" w:hAnsi="Helvetica"/>
          <w:color w:val="000000"/>
        </w:rPr>
        <w:t xml:space="preserve">&gt; Proposed </w:t>
      </w:r>
      <w:proofErr w:type="spellStart"/>
      <w:r>
        <w:rPr>
          <w:rFonts w:ascii="Helvetica" w:hAnsi="Helvetica"/>
          <w:color w:val="000000"/>
        </w:rPr>
        <w:t>SpringerBrief</w:t>
      </w:r>
      <w:proofErr w:type="spellEnd"/>
      <w:r>
        <w:rPr>
          <w:rFonts w:ascii="Helvetica" w:hAnsi="Helvetica"/>
          <w:color w:val="000000"/>
        </w:rPr>
        <w:t xml:space="preserve"> by Christian </w:t>
      </w:r>
      <w:commentRangeStart w:id="67"/>
      <w:commentRangeStart w:id="68"/>
      <w:proofErr w:type="spellStart"/>
      <w:r>
        <w:rPr>
          <w:rFonts w:ascii="Helvetica" w:hAnsi="Helvetica"/>
          <w:color w:val="000000"/>
        </w:rPr>
        <w:t>Kerschner</w:t>
      </w:r>
      <w:commentRangeEnd w:id="67"/>
      <w:proofErr w:type="spellEnd"/>
      <w:r>
        <w:rPr>
          <w:rStyle w:val="CommentReference"/>
        </w:rPr>
        <w:commentReference w:id="67"/>
      </w:r>
      <w:commentRangeEnd w:id="68"/>
      <w:r>
        <w:rPr>
          <w:rStyle w:val="CommentReference"/>
        </w:rPr>
        <w:commentReference w:id="68"/>
      </w:r>
    </w:p>
    <w:p w:rsidR="00000000" w:rsidRDefault="00702E5E">
      <w:pPr>
        <w:widowControl w:val="0"/>
        <w:tabs>
          <w:tab w:val="left" w:pos="720"/>
        </w:tabs>
        <w:rPr>
          <w:ins w:id="69" w:author="Michael Dale" w:date="2013-10-08T11:51:00Z"/>
          <w:rFonts w:ascii="Helvetica" w:hAnsi="Helvetica"/>
          <w:color w:val="000000"/>
        </w:rPr>
      </w:pPr>
    </w:p>
    <w:p w:rsidR="00000000" w:rsidRDefault="00702E5E">
      <w:pPr>
        <w:widowControl w:val="0"/>
        <w:tabs>
          <w:tab w:val="left" w:pos="720"/>
        </w:tabs>
        <w:rPr>
          <w:ins w:id="70" w:author="Michael Dale" w:date="2013-10-08T11:51:00Z"/>
          <w:rFonts w:ascii="Helvetica" w:hAnsi="Helvetica"/>
          <w:color w:val="000000"/>
        </w:rPr>
      </w:pPr>
      <w:ins w:id="71" w:author="Michael Dale" w:date="2013-10-08T11:51:00Z">
        <w:r>
          <w:rPr>
            <w:rFonts w:ascii="Helvetica" w:hAnsi="Helvetica"/>
            <w:color w:val="000000"/>
          </w:rPr>
          <w:t xml:space="preserve">“There is very little overlap, if any at all, with my own work. </w:t>
        </w:r>
        <w:proofErr w:type="spellStart"/>
        <w:r>
          <w:rPr>
            <w:rFonts w:ascii="Helvetica" w:hAnsi="Helvetica"/>
            <w:color w:val="000000"/>
          </w:rPr>
          <w:t>Whats</w:t>
        </w:r>
        <w:proofErr w:type="spellEnd"/>
        <w:r>
          <w:rPr>
            <w:rFonts w:ascii="Helvetica" w:hAnsi="Helvetica"/>
            <w:color w:val="000000"/>
          </w:rPr>
          <w:t xml:space="preserve"> </w:t>
        </w:r>
        <w:r>
          <w:rPr>
            <w:rFonts w:ascii="Helvetica" w:hAnsi="Helvetica"/>
            <w:color w:val="000000"/>
          </w:rPr>
          <w:t>innovative about my work is the interpretation and application of already existing IO models (constrained, price and forward linkages) plus the inclusion of social network analysis (which has not been done before). So in my work its the application to diff</w:t>
        </w:r>
        <w:r>
          <w:rPr>
            <w:rFonts w:ascii="Helvetica" w:hAnsi="Helvetica"/>
            <w:color w:val="000000"/>
          </w:rPr>
          <w:t xml:space="preserve">erent cases (not only the US) of known approaches, or to put it bluntly there is no new equation in our work - only a detailed review of the existing models within IO and then application of the ones we found most useful and telling plus an interpretation </w:t>
        </w:r>
        <w:r>
          <w:rPr>
            <w:rFonts w:ascii="Helvetica" w:hAnsi="Helvetica"/>
            <w:color w:val="000000"/>
          </w:rPr>
          <w:t>of the results. The goal of my work is to find out which economic sectors would be the hardest hit with peak oil / are most vulnerable to it. This is of paramount importance if you are forced into entering an adaptation process.” from Christian</w:t>
        </w:r>
      </w:ins>
      <w:ins w:id="72" w:author="Michael Dale" w:date="2013-10-08T11:52:00Z">
        <w:r>
          <w:rPr>
            <w:rFonts w:ascii="Helvetica" w:hAnsi="Helvetica"/>
            <w:color w:val="000000"/>
          </w:rPr>
          <w:t>’s email Jul</w:t>
        </w:r>
        <w:r>
          <w:rPr>
            <w:rFonts w:ascii="Helvetica" w:hAnsi="Helvetica"/>
            <w:color w:val="000000"/>
          </w:rPr>
          <w:t>y 22nd</w:t>
        </w:r>
      </w:ins>
    </w:p>
    <w:p w:rsidR="00000000" w:rsidRDefault="00702E5E">
      <w:pPr>
        <w:widowControl w:val="0"/>
        <w:tabs>
          <w:tab w:val="left" w:pos="720"/>
        </w:tabs>
        <w:rPr>
          <w:rFonts w:ascii="Helvetica" w:hAnsi="Helvetica"/>
          <w:color w:val="000000"/>
        </w:rPr>
      </w:pPr>
    </w:p>
    <w:p w:rsidR="00000000" w:rsidRDefault="00702E5E">
      <w:pPr>
        <w:widowControl w:val="0"/>
        <w:numPr>
          <w:ilvl w:val="0"/>
          <w:numId w:val="2"/>
        </w:numPr>
        <w:tabs>
          <w:tab w:val="left" w:pos="720"/>
        </w:tabs>
        <w:rPr>
          <w:ins w:id="73" w:author="Michael Dale" w:date="2013-10-08T11:52:00Z"/>
          <w:rFonts w:ascii="Helvetica" w:hAnsi="Helvetica"/>
          <w:color w:val="000000"/>
        </w:rPr>
        <w:pPrChange w:id="74" w:author="Michael Dale" w:date="2013-10-08T11:52:00Z">
          <w:pPr>
            <w:widowControl w:val="0"/>
            <w:tabs>
              <w:tab w:val="left" w:pos="720"/>
            </w:tabs>
          </w:pPr>
        </w:pPrChange>
      </w:pPr>
      <w:del w:id="75" w:author="Michael Dale" w:date="2013-10-08T11:52:00Z">
        <w:r>
          <w:rPr>
            <w:rFonts w:ascii="Helvetica" w:hAnsi="Helvetica"/>
            <w:color w:val="000000"/>
          </w:rPr>
          <w:delText xml:space="preserve">&gt; </w:delText>
        </w:r>
      </w:del>
      <w:r>
        <w:rPr>
          <w:rFonts w:ascii="Helvetica" w:hAnsi="Helvetica"/>
          <w:color w:val="000000"/>
        </w:rPr>
        <w:t>Bullard et al. (1978) Net energy analysis: method for combining process and input-output analysis, Resources and Energy</w:t>
      </w:r>
    </w:p>
    <w:p w:rsidR="00000000" w:rsidRDefault="00702E5E">
      <w:pPr>
        <w:widowControl w:val="0"/>
        <w:tabs>
          <w:tab w:val="left" w:pos="720"/>
        </w:tabs>
        <w:rPr>
          <w:ins w:id="76" w:author="Michael Dale" w:date="2013-10-08T11:52:00Z"/>
          <w:rFonts w:ascii="Helvetica" w:hAnsi="Helvetica"/>
          <w:color w:val="000000"/>
        </w:rPr>
      </w:pPr>
    </w:p>
    <w:p w:rsidR="00000000" w:rsidRDefault="00702E5E">
      <w:pPr>
        <w:widowControl w:val="0"/>
        <w:tabs>
          <w:tab w:val="left" w:pos="720"/>
        </w:tabs>
        <w:rPr>
          <w:ins w:id="77" w:author="Michael Dale" w:date="2013-10-08T11:52:00Z"/>
          <w:rFonts w:ascii="Helvetica" w:hAnsi="Helvetica"/>
          <w:color w:val="000000"/>
        </w:rPr>
      </w:pPr>
      <w:ins w:id="78" w:author="Michael Dale" w:date="2013-10-08T11:52:00Z">
        <w:r>
          <w:rPr>
            <w:rFonts w:ascii="Helvetica" w:hAnsi="Helvetica"/>
            <w:color w:val="000000"/>
          </w:rPr>
          <w:t>This analysis gives a static treatment (no accumulation or depreciation of capital</w:t>
        </w:r>
      </w:ins>
      <w:ins w:id="79" w:author="Michael Dale" w:date="2013-10-08T11:53:00Z">
        <w:r>
          <w:rPr>
            <w:rFonts w:ascii="Helvetica" w:hAnsi="Helvetica"/>
            <w:color w:val="000000"/>
          </w:rPr>
          <w:t>, see comments above</w:t>
        </w:r>
      </w:ins>
      <w:ins w:id="80" w:author="Michael Dale" w:date="2013-10-08T11:52:00Z">
        <w:r>
          <w:rPr>
            <w:rFonts w:ascii="Helvetica" w:hAnsi="Helvetica"/>
            <w:color w:val="000000"/>
          </w:rPr>
          <w:t>). Ours is dynamic.</w:t>
        </w:r>
      </w:ins>
    </w:p>
    <w:p w:rsidR="00000000" w:rsidRDefault="00702E5E">
      <w:pPr>
        <w:widowControl w:val="0"/>
        <w:tabs>
          <w:tab w:val="left" w:pos="720"/>
        </w:tabs>
        <w:rPr>
          <w:rFonts w:ascii="Helvetica" w:hAnsi="Helvetica"/>
          <w:color w:val="000000"/>
        </w:rPr>
      </w:pPr>
    </w:p>
    <w:p w:rsidR="00000000" w:rsidRDefault="00702E5E">
      <w:pPr>
        <w:widowControl w:val="0"/>
        <w:numPr>
          <w:ilvl w:val="0"/>
          <w:numId w:val="2"/>
        </w:numPr>
        <w:tabs>
          <w:tab w:val="left" w:pos="720"/>
        </w:tabs>
        <w:rPr>
          <w:ins w:id="81" w:author="Michael Dale" w:date="2013-10-08T11:53:00Z"/>
          <w:rFonts w:ascii="Helvetica" w:hAnsi="Helvetica"/>
          <w:color w:val="000000"/>
        </w:rPr>
        <w:pPrChange w:id="82" w:author="Michael Dale" w:date="2013-10-08T11:53:00Z">
          <w:pPr>
            <w:widowControl w:val="0"/>
            <w:tabs>
              <w:tab w:val="left" w:pos="720"/>
            </w:tabs>
          </w:pPr>
        </w:pPrChange>
      </w:pPr>
      <w:del w:id="83" w:author="Michael Dale" w:date="2013-10-08T11:53:00Z">
        <w:r>
          <w:rPr>
            <w:rFonts w:ascii="Helvetica" w:hAnsi="Helvetica"/>
            <w:color w:val="000000"/>
          </w:rPr>
          <w:delText>&gt;</w:delText>
        </w:r>
        <w:r>
          <w:rPr>
            <w:rFonts w:ascii="Helvetica" w:hAnsi="Helvetica"/>
            <w:color w:val="000000"/>
          </w:rPr>
          <w:delText xml:space="preserve"> </w:delText>
        </w:r>
      </w:del>
      <w:r>
        <w:rPr>
          <w:rFonts w:ascii="Helvetica" w:hAnsi="Helvetica"/>
          <w:color w:val="000000"/>
        </w:rPr>
        <w:t>Hendrickson et al. (2006) Environmental life cycle assessment of goods and services: an input-output approach, RFF Press</w:t>
      </w:r>
    </w:p>
    <w:p w:rsidR="00000000" w:rsidRDefault="00702E5E">
      <w:pPr>
        <w:widowControl w:val="0"/>
        <w:tabs>
          <w:tab w:val="left" w:pos="720"/>
        </w:tabs>
        <w:rPr>
          <w:ins w:id="84" w:author="Michael Dale" w:date="2013-10-08T11:53:00Z"/>
          <w:rFonts w:ascii="Helvetica" w:hAnsi="Helvetica"/>
          <w:color w:val="000000"/>
        </w:rPr>
      </w:pPr>
    </w:p>
    <w:p w:rsidR="00000000" w:rsidRDefault="00702E5E">
      <w:pPr>
        <w:widowControl w:val="0"/>
        <w:tabs>
          <w:tab w:val="left" w:pos="720"/>
        </w:tabs>
        <w:rPr>
          <w:ins w:id="85" w:author="Michael Dale" w:date="2013-10-08T11:53:00Z"/>
          <w:rFonts w:ascii="Helvetica" w:hAnsi="Helvetica"/>
          <w:color w:val="000000"/>
        </w:rPr>
      </w:pPr>
      <w:ins w:id="86" w:author="Michael Dale" w:date="2013-10-08T11:59:00Z">
        <w:r>
          <w:rPr>
            <w:rFonts w:ascii="Helvetica" w:hAnsi="Helvetica"/>
            <w:color w:val="000000"/>
          </w:rPr>
          <w:t>This analysis gives a static treatment (no accumulation or depreciation of capital, see comments above). Ours is dynamic.</w:t>
        </w:r>
      </w:ins>
    </w:p>
    <w:p w:rsidR="00000000" w:rsidRDefault="00702E5E">
      <w:pPr>
        <w:widowControl w:val="0"/>
        <w:tabs>
          <w:tab w:val="left" w:pos="720"/>
        </w:tabs>
        <w:rPr>
          <w:rFonts w:ascii="Helvetica" w:hAnsi="Helvetica"/>
          <w:color w:val="000000"/>
        </w:rPr>
      </w:pPr>
    </w:p>
    <w:p w:rsidR="00000000" w:rsidRDefault="00702E5E">
      <w:pPr>
        <w:widowControl w:val="0"/>
        <w:numPr>
          <w:ilvl w:val="0"/>
          <w:numId w:val="2"/>
        </w:numPr>
        <w:tabs>
          <w:tab w:val="left" w:pos="720"/>
        </w:tabs>
        <w:rPr>
          <w:ins w:id="87" w:author="Michael Dale" w:date="2013-10-08T11:54:00Z"/>
          <w:rFonts w:ascii="Helvetica" w:hAnsi="Helvetica"/>
          <w:color w:val="000000"/>
        </w:rPr>
        <w:pPrChange w:id="88" w:author="Michael Dale" w:date="2013-10-08T11:54:00Z">
          <w:pPr>
            <w:widowControl w:val="0"/>
            <w:tabs>
              <w:tab w:val="left" w:pos="720"/>
            </w:tabs>
          </w:pPr>
        </w:pPrChange>
      </w:pPr>
      <w:del w:id="89" w:author="Michael Dale" w:date="2013-10-08T11:54:00Z">
        <w:r>
          <w:rPr>
            <w:rFonts w:ascii="Helvetica" w:hAnsi="Helvetica"/>
            <w:color w:val="000000"/>
          </w:rPr>
          <w:delText xml:space="preserve">&gt; </w:delText>
        </w:r>
      </w:del>
      <w:proofErr w:type="spellStart"/>
      <w:r>
        <w:rPr>
          <w:rFonts w:ascii="Helvetica" w:hAnsi="Helvetica"/>
          <w:color w:val="000000"/>
        </w:rPr>
        <w:t>Suh</w:t>
      </w:r>
      <w:proofErr w:type="spellEnd"/>
      <w:r>
        <w:rPr>
          <w:rFonts w:ascii="Helvetica" w:hAnsi="Helvetica"/>
          <w:color w:val="000000"/>
        </w:rPr>
        <w:t xml:space="preserve"> (eds</w:t>
      </w:r>
      <w:r>
        <w:rPr>
          <w:rFonts w:ascii="Helvetica" w:hAnsi="Helvetica"/>
          <w:color w:val="000000"/>
        </w:rPr>
        <w:t>.) (2009) Handbook of input-output analysis economics in industrial ecology</w:t>
      </w:r>
    </w:p>
    <w:p w:rsidR="00000000" w:rsidRDefault="00702E5E">
      <w:pPr>
        <w:widowControl w:val="0"/>
        <w:tabs>
          <w:tab w:val="left" w:pos="720"/>
        </w:tabs>
        <w:rPr>
          <w:ins w:id="90" w:author="Michael Dale" w:date="2013-10-08T11:54:00Z"/>
          <w:rFonts w:ascii="Helvetica" w:hAnsi="Helvetica"/>
          <w:color w:val="000000"/>
        </w:rPr>
      </w:pPr>
    </w:p>
    <w:p w:rsidR="00000000" w:rsidRDefault="00702E5E">
      <w:pPr>
        <w:widowControl w:val="0"/>
        <w:tabs>
          <w:tab w:val="left" w:pos="720"/>
        </w:tabs>
        <w:rPr>
          <w:rFonts w:ascii="Helvetica" w:hAnsi="Helvetica"/>
          <w:color w:val="000000"/>
        </w:rPr>
      </w:pPr>
      <w:ins w:id="91" w:author="Michael Dale">
        <w:r>
          <w:rPr>
            <w:rFonts w:ascii="Helvetica" w:hAnsi="Helvetica"/>
            <w:color w:val="000000"/>
          </w:rPr>
          <w:t>This analysis gives a static treatment (no accumulation or depreciation of capital, see comments above). Ours is dynamic.</w:t>
        </w:r>
      </w:ins>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How does your book differ or improve upon them?</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r>
        <w:rPr>
          <w:rFonts w:ascii="Helvetica" w:hAnsi="Helvetica"/>
          <w:color w:val="000000"/>
        </w:rPr>
        <w:t>&gt; As d</w:t>
      </w:r>
      <w:r>
        <w:rPr>
          <w:rFonts w:ascii="Helvetica" w:hAnsi="Helvetica"/>
          <w:color w:val="000000"/>
        </w:rPr>
        <w:t>iscussed previously, our book develops a completely new methodology which was lacking in previous frameworks and hence in other books.</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KEYWORDS/TERMS FOR CATALOG INDEX AND GOOGLE SEARCH (min. 5)</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industrial</w:t>
      </w:r>
      <w:proofErr w:type="gramEnd"/>
      <w:r>
        <w:rPr>
          <w:rFonts w:ascii="Helvetica" w:hAnsi="Helvetica"/>
          <w:color w:val="000000"/>
        </w:rPr>
        <w:t xml:space="preserve"> ecology, net energy analysis, material </w:t>
      </w:r>
      <w:r>
        <w:rPr>
          <w:rFonts w:ascii="Helvetica" w:hAnsi="Helvetica"/>
          <w:color w:val="000000"/>
        </w:rPr>
        <w:t>flow analysis, life cycle assessment</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ecological</w:t>
      </w:r>
      <w:proofErr w:type="gramEnd"/>
      <w:r>
        <w:rPr>
          <w:rFonts w:ascii="Helvetica" w:hAnsi="Helvetica"/>
          <w:color w:val="000000"/>
        </w:rPr>
        <w:t xml:space="preserve"> economics, biophysical economics, eco-thermodynamics, </w:t>
      </w:r>
      <w:proofErr w:type="spellStart"/>
      <w:r>
        <w:rPr>
          <w:rFonts w:ascii="Helvetica" w:hAnsi="Helvetica"/>
          <w:color w:val="000000"/>
        </w:rPr>
        <w:t>bioeconomics</w:t>
      </w:r>
      <w:proofErr w:type="spellEnd"/>
    </w:p>
    <w:p w:rsidR="00000000"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input</w:t>
      </w:r>
      <w:proofErr w:type="gramEnd"/>
      <w:r>
        <w:rPr>
          <w:rFonts w:ascii="Helvetica" w:hAnsi="Helvetica"/>
          <w:color w:val="000000"/>
        </w:rPr>
        <w:t xml:space="preserve">-output analysis, macro-economics, national accounting, </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economic</w:t>
      </w:r>
      <w:proofErr w:type="gramEnd"/>
      <w:r>
        <w:rPr>
          <w:rFonts w:ascii="Helvetica" w:hAnsi="Helvetica"/>
          <w:color w:val="000000"/>
        </w:rPr>
        <w:t xml:space="preserve"> growth, </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OTHER COMMENTS OR SUGGESTIONS FOR PROMOTIONAL ACTIVI</w:t>
      </w:r>
      <w:r>
        <w:rPr>
          <w:rFonts w:ascii="Helvetica" w:hAnsi="Helvetica"/>
          <w:color w:val="000000"/>
        </w:rPr>
        <w:t>TIES:</w:t>
      </w:r>
    </w:p>
    <w:p w:rsidR="00000000" w:rsidRDefault="00702E5E">
      <w:pPr>
        <w:widowControl w:val="0"/>
        <w:tabs>
          <w:tab w:val="left" w:pos="720"/>
        </w:tabs>
        <w:rPr>
          <w:rFonts w:ascii="Helvetica" w:hAnsi="Helvetica"/>
          <w:color w:val="000000"/>
        </w:rPr>
      </w:pPr>
      <w:r>
        <w:rPr>
          <w:rFonts w:ascii="Helvetica" w:hAnsi="Helvetica"/>
          <w:color w:val="000000"/>
        </w:rPr>
        <w:t>1. Congresses (place/date)</w:t>
      </w:r>
    </w:p>
    <w:p w:rsidR="00000000" w:rsidRDefault="00702E5E">
      <w:pPr>
        <w:widowControl w:val="0"/>
        <w:tabs>
          <w:tab w:val="left" w:pos="720"/>
        </w:tabs>
        <w:rPr>
          <w:rFonts w:ascii="Helvetica" w:hAnsi="Helvetica"/>
          <w:color w:val="000000"/>
        </w:rPr>
      </w:pPr>
      <w:r>
        <w:rPr>
          <w:rFonts w:ascii="Helvetica" w:hAnsi="Helvetica"/>
          <w:color w:val="000000"/>
        </w:rPr>
        <w:t>&gt; International society for ecological economics conference (ISEE) 2014, TBD</w:t>
      </w:r>
    </w:p>
    <w:p w:rsidR="00000000" w:rsidRDefault="00702E5E">
      <w:pPr>
        <w:widowControl w:val="0"/>
        <w:tabs>
          <w:tab w:val="left" w:pos="720"/>
        </w:tabs>
        <w:rPr>
          <w:rFonts w:ascii="Helvetica" w:hAnsi="Helvetica"/>
          <w:color w:val="000000"/>
        </w:rPr>
      </w:pPr>
      <w:r>
        <w:rPr>
          <w:rFonts w:ascii="Helvetica" w:hAnsi="Helvetica"/>
          <w:color w:val="000000"/>
        </w:rPr>
        <w:t>&gt; US society for ecological economics (USSEE) conference, 2015, TBD</w:t>
      </w:r>
    </w:p>
    <w:p w:rsidR="00000000" w:rsidRDefault="00702E5E">
      <w:pPr>
        <w:widowControl w:val="0"/>
        <w:tabs>
          <w:tab w:val="left" w:pos="720"/>
        </w:tabs>
        <w:rPr>
          <w:rFonts w:ascii="Helvetica" w:hAnsi="Helvetica"/>
          <w:color w:val="000000"/>
        </w:rPr>
      </w:pPr>
      <w:r>
        <w:rPr>
          <w:rFonts w:ascii="Helvetica" w:hAnsi="Helvetica"/>
          <w:color w:val="000000"/>
        </w:rPr>
        <w:t>&gt; Others?</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2. Journals for reviews</w:t>
      </w:r>
    </w:p>
    <w:p w:rsidR="00000000" w:rsidRDefault="00702E5E">
      <w:pPr>
        <w:widowControl w:val="0"/>
        <w:tabs>
          <w:tab w:val="left" w:pos="720"/>
        </w:tabs>
        <w:rPr>
          <w:rFonts w:ascii="Helvetica" w:hAnsi="Helvetica"/>
          <w:color w:val="000000"/>
        </w:rPr>
      </w:pPr>
      <w:r>
        <w:rPr>
          <w:rFonts w:ascii="Helvetica" w:hAnsi="Helvetica"/>
          <w:color w:val="000000"/>
        </w:rPr>
        <w:t xml:space="preserve">&gt; Ecological economics, Industrial </w:t>
      </w:r>
      <w:r>
        <w:rPr>
          <w:rFonts w:ascii="Helvetica" w:hAnsi="Helvetica"/>
          <w:color w:val="000000"/>
        </w:rPr>
        <w:t>ecology, life cycle assessment</w:t>
      </w:r>
    </w:p>
    <w:p w:rsidR="00000000" w:rsidRDefault="00702E5E">
      <w:pPr>
        <w:widowControl w:val="0"/>
        <w:tabs>
          <w:tab w:val="left" w:pos="720"/>
        </w:tabs>
        <w:rPr>
          <w:rFonts w:ascii="Helvetica" w:hAnsi="Helvetica"/>
          <w:color w:val="000000"/>
        </w:rPr>
      </w:pPr>
      <w:r>
        <w:rPr>
          <w:rFonts w:ascii="Helvetica" w:hAnsi="Helvetica"/>
          <w:color w:val="000000"/>
        </w:rPr>
        <w:t>&gt; Energy Economics</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3. Professional societies</w:t>
      </w:r>
    </w:p>
    <w:p w:rsidR="00000000" w:rsidRDefault="00702E5E">
      <w:pPr>
        <w:widowControl w:val="0"/>
        <w:tabs>
          <w:tab w:val="left" w:pos="720"/>
        </w:tabs>
        <w:rPr>
          <w:rFonts w:ascii="Helvetica" w:hAnsi="Helvetica"/>
          <w:color w:val="000000"/>
        </w:rPr>
      </w:pPr>
      <w:r>
        <w:rPr>
          <w:rFonts w:ascii="Helvetica" w:hAnsi="Helvetica"/>
          <w:color w:val="000000"/>
        </w:rPr>
        <w:t>&gt; ISEE, USSEE, International society for industrial ecology, American center for LCA</w:t>
      </w:r>
    </w:p>
    <w:p w:rsidR="00000000" w:rsidRDefault="00702E5E">
      <w:pPr>
        <w:widowControl w:val="0"/>
        <w:tabs>
          <w:tab w:val="left" w:pos="720"/>
        </w:tabs>
        <w:rPr>
          <w:rFonts w:ascii="Helvetica" w:hAnsi="Helvetica"/>
          <w:color w:val="000000"/>
        </w:rPr>
      </w:pPr>
      <w:r>
        <w:rPr>
          <w:rFonts w:ascii="Helvetica" w:hAnsi="Helvetica"/>
          <w:color w:val="000000"/>
        </w:rPr>
        <w:t>&gt; Association for Advancement Sustainability in Higher Education (AASHE)</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4. Comments</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r>
        <w:rPr>
          <w:rFonts w:ascii="Helvetica" w:hAnsi="Helvetica"/>
          <w:color w:val="000000"/>
        </w:rPr>
        <w:t>&gt;</w:t>
      </w:r>
    </w:p>
    <w:p w:rsidR="00000000" w:rsidRDefault="00702E5E">
      <w:pPr>
        <w:widowControl w:val="0"/>
        <w:tabs>
          <w:tab w:val="left" w:pos="720"/>
        </w:tabs>
        <w:rPr>
          <w:rFonts w:ascii="Helvetica" w:hAnsi="Helvetica"/>
          <w:color w:val="000000"/>
        </w:rPr>
      </w:pPr>
    </w:p>
    <w:p w:rsidR="00000000" w:rsidRDefault="00702E5E">
      <w:pPr>
        <w:widowControl w:val="0"/>
        <w:tabs>
          <w:tab w:val="left" w:pos="720"/>
        </w:tabs>
        <w:rPr>
          <w:rFonts w:ascii="Helvetica" w:hAnsi="Helvetica"/>
          <w:color w:val="000000"/>
        </w:rPr>
      </w:pPr>
      <w:r>
        <w:rPr>
          <w:rFonts w:ascii="Helvetica" w:hAnsi="Helvetica"/>
          <w:color w:val="000000"/>
        </w:rPr>
        <w:t xml:space="preserve">Date:                      Completed by: </w:t>
      </w:r>
    </w:p>
    <w:p w:rsidR="00000000" w:rsidRDefault="00702E5E">
      <w:pPr>
        <w:widowControl w:val="0"/>
        <w:tabs>
          <w:tab w:val="left" w:pos="720"/>
        </w:tabs>
        <w:rPr>
          <w:rFonts w:ascii="Helvetica" w:hAnsi="Helvetica"/>
          <w:color w:val="000000"/>
        </w:rPr>
      </w:pPr>
      <w:r>
        <w:rPr>
          <w:rFonts w:ascii="Helvetica" w:hAnsi="Helvetica"/>
          <w:color w:val="000000"/>
        </w:rPr>
        <w:t xml:space="preserve">&gt;  </w:t>
      </w:r>
      <w:ins w:id="92" w:author="Michael Dale" w:date="2013-10-08T12:02:00Z">
        <w:r>
          <w:rPr>
            <w:rFonts w:ascii="Helvetica" w:hAnsi="Helvetica"/>
            <w:color w:val="000000"/>
          </w:rPr>
          <w:t>10</w:t>
        </w:r>
      </w:ins>
      <w:del w:id="93" w:author="Michael Dale" w:date="2013-10-08T12:02:00Z">
        <w:r>
          <w:rPr>
            <w:rFonts w:ascii="Helvetica" w:hAnsi="Helvetica"/>
            <w:color w:val="000000"/>
          </w:rPr>
          <w:delText>8</w:delText>
        </w:r>
      </w:del>
      <w:r>
        <w:rPr>
          <w:rFonts w:ascii="Helvetica" w:hAnsi="Helvetica"/>
          <w:color w:val="000000"/>
        </w:rPr>
        <w:t>/</w:t>
      </w:r>
      <w:ins w:id="94" w:author="Michael Dale" w:date="2013-10-08T12:02:00Z">
        <w:r>
          <w:rPr>
            <w:rFonts w:ascii="Helvetica" w:hAnsi="Helvetica"/>
            <w:color w:val="000000"/>
          </w:rPr>
          <w:t>08</w:t>
        </w:r>
      </w:ins>
      <w:del w:id="95" w:author="Michael Dale" w:date="2013-10-08T12:02:00Z">
        <w:r>
          <w:rPr>
            <w:rFonts w:ascii="Helvetica" w:hAnsi="Helvetica"/>
            <w:color w:val="000000"/>
          </w:rPr>
          <w:delText>13</w:delText>
        </w:r>
      </w:del>
      <w:r>
        <w:rPr>
          <w:rFonts w:ascii="Helvetica" w:hAnsi="Helvetica"/>
          <w:color w:val="000000"/>
        </w:rPr>
        <w:t>/2013                        &gt; Michael Dale, Matt Heun, Becky Haney</w:t>
      </w:r>
    </w:p>
    <w:p w:rsidR="00000000" w:rsidRDefault="00702E5E">
      <w:pPr>
        <w:widowControl w:val="0"/>
        <w:tabs>
          <w:tab w:val="left" w:pos="720"/>
        </w:tabs>
        <w:rPr>
          <w:rFonts w:ascii="Helvetica" w:hAnsi="Helvetica"/>
          <w:color w:val="000000"/>
        </w:rPr>
      </w:pPr>
    </w:p>
    <w:p w:rsidR="00000000" w:rsidRDefault="00702E5E">
      <w:pPr>
        <w:overflowPunct/>
        <w:rPr>
          <w:rFonts w:ascii="Helvetica" w:hAnsi="Helvetica"/>
        </w:rPr>
      </w:pPr>
    </w:p>
    <w:p w:rsidR="00000000" w:rsidRDefault="00702E5E">
      <w:pPr>
        <w:overflowPunct/>
        <w:rPr>
          <w:rFonts w:ascii="Helvetica" w:hAnsi="Helvetica"/>
          <w:color w:val="000000"/>
        </w:rPr>
      </w:pPr>
    </w:p>
    <w:sectPr w:rsidR="00000000">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cker, David, Springer US" w:date="2013-10-02T09:46:00Z" w:initials="PDSU">
    <w:p w:rsidR="00000000" w:rsidRDefault="00702E5E">
      <w:pPr>
        <w:pStyle w:val="CommentText"/>
      </w:pPr>
      <w:r>
        <w:rPr>
          <w:rStyle w:val="CommentReference"/>
        </w:rPr>
        <w:annotationRef/>
      </w:r>
      <w:r>
        <w:t>100 double-spaced manuscript pages and 20 figures would give about 70 book pages. OK?</w:t>
      </w:r>
    </w:p>
  </w:comment>
  <w:comment w:id="15" w:author="Packer, David, Springer US" w:date="2013-10-02T09:20:00Z" w:initials="PDSU">
    <w:p w:rsidR="00000000" w:rsidRDefault="00702E5E">
      <w:pPr>
        <w:pStyle w:val="CommentText"/>
      </w:pPr>
      <w:r>
        <w:rPr>
          <w:rStyle w:val="CommentReference"/>
        </w:rPr>
        <w:annotationRef/>
      </w:r>
      <w:r>
        <w:t xml:space="preserve">Can </w:t>
      </w:r>
      <w:r>
        <w:t>you give an example or two to provide some perspective?</w:t>
      </w:r>
    </w:p>
  </w:comment>
  <w:comment w:id="22" w:author="Packer, David, Springer US" w:date="2013-10-02T09:21:00Z" w:initials="PDSU">
    <w:p w:rsidR="00000000" w:rsidRDefault="00702E5E">
      <w:pPr>
        <w:pStyle w:val="CommentText"/>
      </w:pPr>
      <w:r>
        <w:rPr>
          <w:rStyle w:val="CommentReference"/>
        </w:rPr>
        <w:annotationRef/>
      </w:r>
      <w:r>
        <w:t>Briefly, why is this important?</w:t>
      </w:r>
    </w:p>
  </w:comment>
  <w:comment w:id="65" w:author="Packer, David, Springer US" w:date="2013-10-02T09:43:00Z" w:initials="PDSU">
    <w:p w:rsidR="00000000" w:rsidRDefault="00702E5E">
      <w:pPr>
        <w:pStyle w:val="CommentText"/>
      </w:pPr>
      <w:r>
        <w:rPr>
          <w:rStyle w:val="CommentReference"/>
        </w:rPr>
        <w:annotationRef/>
      </w:r>
      <w:r>
        <w:t>Please define “BEA.”</w:t>
      </w:r>
    </w:p>
  </w:comment>
  <w:comment w:id="67" w:author="Packer, David, Springer US" w:date="2013-10-02T09:43:00Z" w:initials="PDSU">
    <w:p w:rsidR="00000000" w:rsidRDefault="00702E5E">
      <w:pPr>
        <w:pStyle w:val="CommentText"/>
      </w:pPr>
      <w:r>
        <w:rPr>
          <w:rStyle w:val="CommentReference"/>
        </w:rPr>
        <w:annotationRef/>
      </w:r>
      <w:r>
        <w:t>We will consider this book as “related” rather than competitive literature. Can you give a statement emphasizing how these studies are differ</w:t>
      </w:r>
      <w:r>
        <w:t xml:space="preserve">ent and/or complementary?  </w:t>
      </w:r>
    </w:p>
  </w:comment>
  <w:comment w:id="68" w:author="Michael Dale" w:date="2013-10-08T11:50:00Z" w:initials="PDSU">
    <w:p w:rsidR="00000000" w:rsidRDefault="00702E5E">
      <w:pPr>
        <w:pStyle w:val="CommentText"/>
      </w:pPr>
      <w:r>
        <w:rPr>
          <w:rStyle w:val="CommentReference"/>
        </w:rPr>
        <w:annotationRef/>
      </w:r>
      <w:r>
        <w:t>Please use Christian’s comments which we have added.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font567">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AE37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EAF203E0"/>
    <w:lvl w:ilvl="0">
      <w:numFmt w:val="decimal"/>
      <w:lvlText w:val="*"/>
      <w:lvlJc w:val="left"/>
      <w:pPr>
        <w:ind w:left="0" w:firstLine="0"/>
      </w:pPr>
    </w:lvl>
  </w:abstractNum>
  <w:num w:numId="1">
    <w:abstractNumId w:val="1"/>
  </w:num>
  <w:num w:numId="2">
    <w:abstractNumId w:val="1"/>
    <w:lvlOverride w:ilvl="0">
      <w:lvl w:ilvl="0">
        <w:numFmt w:val="bullet"/>
        <w:lvlText w:val=""/>
        <w:legacy w:legacy="1" w:legacySpace="0" w:legacyIndent="283"/>
        <w:lvlJc w:val="left"/>
        <w:pPr>
          <w:ind w:left="283" w:hanging="283"/>
        </w:pPr>
        <w:rPr>
          <w:rFonts w:ascii="Wingdings" w:hAnsi="Wingdings" w:hint="default"/>
          <w:b w:val="0"/>
          <w:i w:val="0"/>
          <w:color w:val="000000"/>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trackRevisions/>
  <w:doNotTrackMoves/>
  <w:defaultTabStop w:val="360"/>
  <w:hyphenationZone w:val="420"/>
  <w:doNotHyphenateCaps/>
  <w:drawingGridHorizontalSpacing w:val="120"/>
  <w:drawingGridVerticalSpacing w:val="120"/>
  <w:displayVerticalDrawingGridEvery w:val="0"/>
  <w:doNotUseMarginsForDrawingGridOrigin/>
  <w:doNotShadeFormData/>
  <w:noPunctuationKerning/>
  <w:characterSpacingControl w:val="doNotCompress"/>
  <w:savePreviewPicture/>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
  <w:rsids>
    <w:rsidRoot w:val="00702E5E"/>
    <w:rsid w:val="00702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hyperlink" Target="mailto:mikdale@stanford.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2129</Words>
  <Characters>12140</Characters>
  <Application>Microsoft Macintosh Word</Application>
  <DocSecurity>0</DocSecurity>
  <Lines>101</Lines>
  <Paragraphs>28</Paragraphs>
  <ScaleCrop>false</ScaleCrop>
  <Company>SPRINGER VERLAG</Company>
  <LinksUpToDate>false</LinksUpToDate>
  <CharactersWithSpaces>14241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AUTHOR´S/EDITOR´S QUESTIONNAIRE</dc:title>
  <dc:subject/>
  <dc:creator>Heuser</dc:creator>
  <cp:keywords/>
  <dc:description/>
  <cp:lastModifiedBy>Michael Dale</cp:lastModifiedBy>
  <cp:revision>2</cp:revision>
  <cp:lastPrinted>1998-06-26T16:27:00Z</cp:lastPrinted>
  <dcterms:created xsi:type="dcterms:W3CDTF">2013-10-08T19:05:00Z</dcterms:created>
  <dcterms:modified xsi:type="dcterms:W3CDTF">2013-10-08T19:05:00Z</dcterms:modified>
</cp:coreProperties>
</file>