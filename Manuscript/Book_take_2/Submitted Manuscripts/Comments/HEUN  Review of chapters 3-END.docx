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168AC" w14:textId="77777777" w:rsidR="00014691" w:rsidRDefault="00377CCC">
      <w:r>
        <w:t xml:space="preserve">Heun  Review of old  Chapter 2  now 3 </w:t>
      </w:r>
    </w:p>
    <w:p w14:paraId="55D9743C" w14:textId="77777777" w:rsidR="00377CCC" w:rsidRDefault="00CE0EFD">
      <w:r>
        <w:t xml:space="preserve">IN your list of symbols R and S are given as mass but often used (I think) as energy flow  ..please make sure OK </w:t>
      </w:r>
    </w:p>
    <w:p w14:paraId="124D1544" w14:textId="77777777" w:rsidR="00377CCC" w:rsidRDefault="00377CCC" w:rsidP="00377CCC">
      <w:pPr>
        <w:autoSpaceDE w:val="0"/>
        <w:autoSpaceDN w:val="0"/>
        <w:adjustRightInd w:val="0"/>
        <w:spacing w:after="0" w:line="240" w:lineRule="auto"/>
        <w:rPr>
          <w:rFonts w:ascii="NimbusRomNo9L-Regu" w:hAnsi="NimbusRomNo9L-Regu" w:cs="NimbusRomNo9L-Regu"/>
          <w:sz w:val="20"/>
          <w:szCs w:val="20"/>
        </w:rPr>
      </w:pPr>
      <w:r>
        <w:t xml:space="preserve">P. 22      </w:t>
      </w:r>
      <w:r>
        <w:rPr>
          <w:rFonts w:ascii="NimbusRomNo9L-Regu" w:hAnsi="NimbusRomNo9L-Regu" w:cs="NimbusRomNo9L-Regu"/>
          <w:sz w:val="20"/>
          <w:szCs w:val="20"/>
        </w:rPr>
        <w:t xml:space="preserve">In Chapter 1, we put forward the idea that economies are like organisms, using energy derived from outside the system to construct,  maintain and grow the system itself.    This chapter… </w:t>
      </w:r>
    </w:p>
    <w:p w14:paraId="323581A9" w14:textId="77777777" w:rsidR="00377CCC" w:rsidRDefault="00377CCC" w:rsidP="00377CCC">
      <w:pPr>
        <w:autoSpaceDE w:val="0"/>
        <w:autoSpaceDN w:val="0"/>
        <w:adjustRightInd w:val="0"/>
        <w:spacing w:after="0" w:line="240" w:lineRule="auto"/>
        <w:rPr>
          <w:rFonts w:ascii="NimbusRomNo9L-Regu" w:hAnsi="NimbusRomNo9L-Regu" w:cs="NimbusRomNo9L-Regu"/>
          <w:sz w:val="20"/>
          <w:szCs w:val="20"/>
        </w:rPr>
      </w:pPr>
    </w:p>
    <w:p w14:paraId="49BBED76" w14:textId="77777777" w:rsidR="00377CCC" w:rsidRDefault="00377CCC" w:rsidP="00377CC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Building, as we introduced in chapter one and use in other chapters,  from a one-sector economy up to examples of both two- and three-sector economies.</w:t>
      </w:r>
    </w:p>
    <w:p w14:paraId="4991A321" w14:textId="77777777" w:rsidR="00377CCC" w:rsidRDefault="00377CCC" w:rsidP="00377CCC">
      <w:pPr>
        <w:autoSpaceDE w:val="0"/>
        <w:autoSpaceDN w:val="0"/>
        <w:adjustRightInd w:val="0"/>
        <w:spacing w:after="0" w:line="240" w:lineRule="auto"/>
      </w:pPr>
    </w:p>
    <w:p w14:paraId="732C0BF7" w14:textId="77777777" w:rsidR="00377CCC" w:rsidRDefault="00377CCC" w:rsidP="00377CCC">
      <w:pPr>
        <w:autoSpaceDE w:val="0"/>
        <w:autoSpaceDN w:val="0"/>
        <w:adjustRightInd w:val="0"/>
        <w:spacing w:after="0" w:line="240" w:lineRule="auto"/>
      </w:pPr>
    </w:p>
    <w:p w14:paraId="7BD400E8" w14:textId="77777777" w:rsidR="00377CCC" w:rsidRDefault="00377CCC" w:rsidP="00377CCC">
      <w:pPr>
        <w:autoSpaceDE w:val="0"/>
        <w:autoSpaceDN w:val="0"/>
        <w:adjustRightInd w:val="0"/>
        <w:spacing w:after="0" w:line="240" w:lineRule="auto"/>
      </w:pPr>
    </w:p>
    <w:p w14:paraId="0F33BFFE" w14:textId="77777777" w:rsidR="00377CCC" w:rsidRDefault="00377CCC" w:rsidP="00377CCC">
      <w:pPr>
        <w:rPr>
          <w:rFonts w:ascii="NimbusRomNo9L-Regu" w:hAnsi="NimbusRomNo9L-Regu" w:cs="NimbusRomNo9L-Regu"/>
          <w:sz w:val="20"/>
          <w:szCs w:val="20"/>
        </w:rPr>
      </w:pPr>
      <w:r>
        <w:rPr>
          <w:rFonts w:ascii="NimbusRomNo9L-Regu" w:hAnsi="NimbusRomNo9L-Regu" w:cs="NimbusRomNo9L-Regu"/>
          <w:sz w:val="20"/>
          <w:szCs w:val="20"/>
        </w:rPr>
        <w:t xml:space="preserve">??add at end of first para in 2.1   “..throughout this book.”  On a more philosophical front, a biophysical  theory is desirable because  it starts from an energetics basis and unites economics with the natural sciences.   </w:t>
      </w:r>
    </w:p>
    <w:p w14:paraId="4F59228D" w14:textId="77777777" w:rsidR="00377CCC" w:rsidRDefault="00377CCC" w:rsidP="00377CCC">
      <w:pPr>
        <w:rPr>
          <w:rFonts w:ascii="NimbusRomNo9L-Regu" w:hAnsi="NimbusRomNo9L-Regu" w:cs="NimbusRomNo9L-Regu"/>
          <w:sz w:val="20"/>
          <w:szCs w:val="20"/>
        </w:rPr>
      </w:pPr>
      <w:r>
        <w:rPr>
          <w:rFonts w:ascii="NimbusRomNo9L-Regu" w:hAnsi="NimbusRomNo9L-Regu" w:cs="NimbusRomNo9L-Regu"/>
          <w:sz w:val="20"/>
          <w:szCs w:val="20"/>
        </w:rPr>
        <w:t>2.11</w:t>
      </w:r>
    </w:p>
    <w:p w14:paraId="298F6CAA" w14:textId="77777777" w:rsidR="00377CCC" w:rsidRDefault="00377CCC" w:rsidP="00685BF3">
      <w:pPr>
        <w:rPr>
          <w:rFonts w:ascii="NimbusRomNo9L-Regu" w:hAnsi="NimbusRomNo9L-Regu" w:cs="NimbusRomNo9L-Regu"/>
          <w:sz w:val="20"/>
          <w:szCs w:val="20"/>
        </w:rPr>
      </w:pPr>
      <w:r>
        <w:rPr>
          <w:rFonts w:ascii="NimbusRomNo9L-Regu" w:hAnsi="NimbusRomNo9L-Regu" w:cs="NimbusRomNo9L-Regu"/>
          <w:sz w:val="20"/>
          <w:szCs w:val="20"/>
        </w:rPr>
        <w:t>and the time derivative</w:t>
      </w:r>
      <w:r w:rsidR="00685BF3">
        <w:rPr>
          <w:rFonts w:ascii="NimbusRomNo9L-Regu" w:hAnsi="NimbusRomNo9L-Regu" w:cs="NimbusRomNo9L-Regu"/>
          <w:sz w:val="20"/>
          <w:szCs w:val="20"/>
        </w:rPr>
        <w:t xml:space="preserve">   d/dt , or the dot over a)  </w:t>
      </w:r>
    </w:p>
    <w:p w14:paraId="7E488FBE" w14:textId="77777777" w:rsidR="00685BF3" w:rsidRDefault="00685BF3" w:rsidP="00685BF3">
      <w:pPr>
        <w:rPr>
          <w:rFonts w:ascii="NimbusRomNo9L-Regu" w:hAnsi="NimbusRomNo9L-Regu" w:cs="NimbusRomNo9L-Regu"/>
          <w:sz w:val="20"/>
          <w:szCs w:val="20"/>
        </w:rPr>
      </w:pPr>
    </w:p>
    <w:p w14:paraId="40BF71FF" w14:textId="77777777" w:rsidR="00685BF3" w:rsidRDefault="00685BF3" w:rsidP="00685BF3">
      <w:pPr>
        <w:rPr>
          <w:rFonts w:ascii="NimbusRomNo9L-Regu" w:hAnsi="NimbusRomNo9L-Regu" w:cs="NimbusRomNo9L-Regu"/>
          <w:sz w:val="20"/>
          <w:szCs w:val="20"/>
        </w:rPr>
      </w:pPr>
      <w:r>
        <w:rPr>
          <w:rFonts w:ascii="NimbusRomNo9L-Regu" w:hAnsi="NimbusRomNo9L-Regu" w:cs="NimbusRomNo9L-Regu"/>
          <w:sz w:val="20"/>
          <w:szCs w:val="20"/>
        </w:rPr>
        <w:t xml:space="preserve">as waste (in the apple core or garbage)  </w:t>
      </w:r>
    </w:p>
    <w:p w14:paraId="0B8514CA" w14:textId="77777777" w:rsidR="00685BF3" w:rsidRDefault="00685BF3" w:rsidP="00685BF3">
      <w:pPr>
        <w:rPr>
          <w:rFonts w:ascii="NimbusRomNo9L-Regu" w:hAnsi="NimbusRomNo9L-Regu" w:cs="NimbusRomNo9L-Regu"/>
          <w:sz w:val="20"/>
          <w:szCs w:val="20"/>
        </w:rPr>
      </w:pPr>
    </w:p>
    <w:p w14:paraId="0B7B31FF" w14:textId="77777777" w:rsidR="00685BF3" w:rsidRDefault="00685BF3" w:rsidP="00685BF3">
      <w:pPr>
        <w:rPr>
          <w:rFonts w:ascii="NimbusRomNo9L-Regu" w:hAnsi="NimbusRomNo9L-Regu" w:cs="NimbusRomNo9L-Regu"/>
          <w:sz w:val="20"/>
          <w:szCs w:val="20"/>
        </w:rPr>
      </w:pPr>
      <w:r>
        <w:rPr>
          <w:rFonts w:ascii="NimbusRomNo9L-Regu" w:hAnsi="NimbusRomNo9L-Regu" w:cs="NimbusRomNo9L-Regu"/>
          <w:sz w:val="20"/>
          <w:szCs w:val="20"/>
        </w:rPr>
        <w:t xml:space="preserve">where are green lines in figure 2.1 OR ITS LEGEND???   Maybe black lines???  No that is capital goods. </w:t>
      </w:r>
    </w:p>
    <w:p w14:paraId="1039C859" w14:textId="77777777" w:rsidR="00685BF3" w:rsidRDefault="00685BF3" w:rsidP="00685BF3">
      <w:pPr>
        <w:rPr>
          <w:rFonts w:ascii="NimbusRomNo9L-Regu" w:hAnsi="NimbusRomNo9L-Regu" w:cs="NimbusRomNo9L-Regu"/>
          <w:sz w:val="20"/>
          <w:szCs w:val="20"/>
        </w:rPr>
      </w:pPr>
      <w:r>
        <w:rPr>
          <w:rFonts w:ascii="NimbusRomNo9L-Regu" w:hAnsi="NimbusRomNo9L-Regu" w:cs="NimbusRomNo9L-Regu"/>
          <w:sz w:val="20"/>
          <w:szCs w:val="20"/>
        </w:rPr>
        <w:t>Maybe you need to say that energy is not represented but accompanies all flows or something??</w:t>
      </w:r>
    </w:p>
    <w:p w14:paraId="13C7C777" w14:textId="77777777" w:rsidR="00685BF3" w:rsidRDefault="00685BF3" w:rsidP="00685BF3">
      <w:pPr>
        <w:rPr>
          <w:rFonts w:ascii="NimbusRomNo9L-Regu" w:hAnsi="NimbusRomNo9L-Regu" w:cs="NimbusRomNo9L-Regu"/>
          <w:sz w:val="20"/>
          <w:szCs w:val="20"/>
        </w:rPr>
      </w:pPr>
    </w:p>
    <w:p w14:paraId="723BDE7E" w14:textId="77777777" w:rsidR="00685BF3" w:rsidRDefault="00685BF3" w:rsidP="00685BF3">
      <w:pPr>
        <w:rPr>
          <w:rFonts w:ascii="NimbusRomNo9L-Regu" w:hAnsi="NimbusRomNo9L-Regu" w:cs="NimbusRomNo9L-Regu"/>
          <w:sz w:val="20"/>
          <w:szCs w:val="20"/>
        </w:rPr>
      </w:pPr>
      <w:r>
        <w:rPr>
          <w:rFonts w:ascii="NimbusRomNo9L-Regu" w:hAnsi="NimbusRomNo9L-Regu" w:cs="NimbusRomNo9L-Regu"/>
          <w:sz w:val="20"/>
          <w:szCs w:val="20"/>
        </w:rPr>
        <w:t xml:space="preserve">  What us stored  in birdcage symbol?  Explain in legend   OK iguess in next paragraph.  Green ine is confusing in legend)  </w:t>
      </w:r>
    </w:p>
    <w:p w14:paraId="7DD385CD" w14:textId="77777777" w:rsidR="00685BF3" w:rsidRDefault="00685BF3" w:rsidP="00685BF3">
      <w:pPr>
        <w:rPr>
          <w:rFonts w:ascii="NimbusRomNo9L-Regu" w:hAnsi="NimbusRomNo9L-Regu" w:cs="NimbusRomNo9L-Regu"/>
          <w:sz w:val="20"/>
          <w:szCs w:val="20"/>
        </w:rPr>
      </w:pPr>
      <w:r>
        <w:rPr>
          <w:rFonts w:ascii="NimbusRomNo9L-Regu" w:hAnsi="NimbusRomNo9L-Regu" w:cs="NimbusRomNo9L-Regu"/>
          <w:sz w:val="20"/>
          <w:szCs w:val="20"/>
        </w:rPr>
        <w:t xml:space="preserve">P 26  the resource inflow (crude oil) is </w:t>
      </w:r>
      <w:r>
        <w:rPr>
          <w:rFonts w:ascii="NimbusRomNo9L-ReguItal" w:hAnsi="NimbusRomNo9L-ReguItal" w:cs="NimbusRomNo9L-ReguItal"/>
          <w:sz w:val="20"/>
          <w:szCs w:val="20"/>
        </w:rPr>
        <w:t xml:space="preserve">literally </w:t>
      </w:r>
      <w:r w:rsidR="00357E94">
        <w:rPr>
          <w:rFonts w:ascii="NimbusRomNo9L-ReguItal" w:hAnsi="NimbusRomNo9L-ReguItal" w:cs="NimbusRomNo9L-ReguItal"/>
          <w:sz w:val="20"/>
          <w:szCs w:val="20"/>
        </w:rPr>
        <w:t>em</w:t>
      </w:r>
      <w:r>
        <w:rPr>
          <w:rFonts w:ascii="NimbusRomNo9L-Regu" w:hAnsi="NimbusRomNo9L-Regu" w:cs="NimbusRomNo9L-Regu"/>
          <w:sz w:val="20"/>
          <w:szCs w:val="20"/>
        </w:rPr>
        <w:t>bodied</w:t>
      </w:r>
      <w:r w:rsidR="00357E94">
        <w:rPr>
          <w:rFonts w:ascii="NimbusRomNo9L-Regu" w:hAnsi="NimbusRomNo9L-Regu" w:cs="NimbusRomNo9L-Regu"/>
          <w:sz w:val="20"/>
          <w:szCs w:val="20"/>
        </w:rPr>
        <w:t>&lt;&lt; no,except for processing energy, it is contained in the chemical bonds ….</w:t>
      </w:r>
      <w:r>
        <w:rPr>
          <w:rFonts w:ascii="NimbusRomNo9L-Regu" w:hAnsi="NimbusRomNo9L-Regu" w:cs="NimbusRomNo9L-Regu"/>
          <w:sz w:val="20"/>
          <w:szCs w:val="20"/>
        </w:rPr>
        <w:t xml:space="preserve"> within the out-flowing </w:t>
      </w:r>
    </w:p>
    <w:p w14:paraId="36C0F765" w14:textId="77777777" w:rsidR="00357E94" w:rsidRDefault="00357E94" w:rsidP="00685BF3">
      <w:pPr>
        <w:rPr>
          <w:rFonts w:ascii="NimbusRomNo9L-Regu" w:hAnsi="NimbusRomNo9L-Regu" w:cs="NimbusRomNo9L-Regu"/>
          <w:sz w:val="20"/>
          <w:szCs w:val="20"/>
        </w:rPr>
      </w:pPr>
      <w:r>
        <w:rPr>
          <w:rFonts w:ascii="NimbusRomNo9L-Regu" w:hAnsi="NimbusRomNo9L-Regu" w:cs="NimbusRomNo9L-Regu"/>
          <w:sz w:val="20"/>
          <w:szCs w:val="20"/>
        </w:rPr>
        <w:t xml:space="preserve"> Likewise as coal – it is indeed embodied in electricity but not contained  --embodied means used  in past  to build, as Marx’s embodied labor in a chair </w:t>
      </w:r>
    </w:p>
    <w:p w14:paraId="23DFA327" w14:textId="77777777" w:rsidR="00357E94" w:rsidRDefault="00357E94" w:rsidP="00685BF3">
      <w:pPr>
        <w:rPr>
          <w:rFonts w:ascii="NimbusRomNo9L-Regu" w:hAnsi="NimbusRomNo9L-Regu" w:cs="NimbusRomNo9L-Regu"/>
          <w:sz w:val="20"/>
          <w:szCs w:val="20"/>
        </w:rPr>
      </w:pPr>
    </w:p>
    <w:p w14:paraId="5582D141" w14:textId="77777777" w:rsidR="00357E94" w:rsidRDefault="00357E94" w:rsidP="00685BF3">
      <w:pPr>
        <w:rPr>
          <w:rFonts w:ascii="NimbusRomNo9L-Regu" w:hAnsi="NimbusRomNo9L-Regu" w:cs="NimbusRomNo9L-Regu"/>
          <w:sz w:val="20"/>
          <w:szCs w:val="20"/>
        </w:rPr>
      </w:pPr>
      <w:r>
        <w:rPr>
          <w:rFonts w:ascii="NimbusRomNo9L-Regu" w:hAnsi="NimbusRomNo9L-Regu" w:cs="NimbusRomNo9L-Regu"/>
          <w:sz w:val="20"/>
          <w:szCs w:val="20"/>
        </w:rPr>
        <w:t xml:space="preserve">P 27   the resource inflow (crude oil) is </w:t>
      </w:r>
      <w:r>
        <w:rPr>
          <w:rFonts w:ascii="NimbusRomNo9L-ReguItal" w:hAnsi="NimbusRomNo9L-ReguItal" w:cs="NimbusRomNo9L-ReguItal"/>
          <w:sz w:val="20"/>
          <w:szCs w:val="20"/>
        </w:rPr>
        <w:t xml:space="preserve">literally </w:t>
      </w:r>
      <w:r>
        <w:rPr>
          <w:rFonts w:ascii="NimbusRomNo9L-Regu" w:hAnsi="NimbusRomNo9L-Regu" w:cs="NimbusRomNo9L-Regu"/>
          <w:sz w:val="20"/>
          <w:szCs w:val="20"/>
        </w:rPr>
        <w:t xml:space="preserve">embodied CONTAINED within the out-flowing IT IS EMBODIED </w:t>
      </w:r>
    </w:p>
    <w:p w14:paraId="16A28C66" w14:textId="77777777" w:rsidR="00357E94" w:rsidRDefault="00357E94" w:rsidP="00357E9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since the coal is </w:t>
      </w:r>
      <w:r>
        <w:rPr>
          <w:rFonts w:ascii="NimbusRomNo9L-ReguItal" w:hAnsi="NimbusRomNo9L-ReguItal" w:cs="NimbusRomNo9L-ReguItal"/>
          <w:sz w:val="20"/>
          <w:szCs w:val="20"/>
        </w:rPr>
        <w:t xml:space="preserve">not physically contained   [NO  &gt;&gt; embodied]  </w:t>
      </w:r>
      <w:r>
        <w:rPr>
          <w:rFonts w:ascii="NimbusRomNo9L-Regu" w:hAnsi="NimbusRomNo9L-Regu" w:cs="NimbusRomNo9L-Regu"/>
          <w:sz w:val="20"/>
          <w:szCs w:val="20"/>
        </w:rPr>
        <w:t>in the electricity and leaves the economy (in the form of carbon dioxide</w:t>
      </w:r>
    </w:p>
    <w:p w14:paraId="74F0DA1A" w14:textId="77777777" w:rsidR="00357E94" w:rsidRDefault="00357E94" w:rsidP="00357E94">
      <w:pPr>
        <w:rPr>
          <w:rFonts w:ascii="NimbusRomNo9L-Regu" w:hAnsi="NimbusRomNo9L-Regu" w:cs="NimbusRomNo9L-Regu"/>
          <w:sz w:val="20"/>
          <w:szCs w:val="20"/>
        </w:rPr>
      </w:pPr>
      <w:r>
        <w:rPr>
          <w:rFonts w:ascii="NimbusRomNo9L-Regu" w:hAnsi="NimbusRomNo9L-Regu" w:cs="NimbusRomNo9L-Regu"/>
          <w:sz w:val="20"/>
          <w:szCs w:val="20"/>
        </w:rPr>
        <w:t xml:space="preserve">and ash) as part of flow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10</w:t>
      </w:r>
      <w:r>
        <w:rPr>
          <w:rFonts w:ascii="NimbusRomNo9L-Regu" w:hAnsi="NimbusRomNo9L-Regu" w:cs="NimbusRomNo9L-Regu"/>
          <w:sz w:val="20"/>
          <w:szCs w:val="20"/>
        </w:rPr>
        <w:t>. Some of the coal is destined for metallurgical processes</w:t>
      </w:r>
    </w:p>
    <w:p w14:paraId="56EC085C" w14:textId="77777777" w:rsidR="00685BF3" w:rsidRDefault="00357E94" w:rsidP="000E0CB5">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 xml:space="preserve">because  the carbon in the coal ends up </w:t>
      </w:r>
      <w:r>
        <w:rPr>
          <w:rFonts w:ascii="NimbusRomNo9L-ReguItal" w:hAnsi="NimbusRomNo9L-ReguItal" w:cs="NimbusRomNo9L-ReguItal"/>
          <w:sz w:val="20"/>
          <w:szCs w:val="20"/>
        </w:rPr>
        <w:t xml:space="preserve">physically  [NO  ….Yes&gt;&gt;]  embodied </w:t>
      </w:r>
      <w:r>
        <w:rPr>
          <w:rFonts w:ascii="NimbusRomNo9L-Regu" w:hAnsi="NimbusRomNo9L-Regu" w:cs="NimbusRomNo9L-Regu"/>
          <w:sz w:val="20"/>
          <w:szCs w:val="20"/>
        </w:rPr>
        <w:t>within the steel in flow ˙</w:t>
      </w:r>
      <w:r>
        <w:rPr>
          <w:rFonts w:ascii="NimbusRomNo9L-ReguItal" w:hAnsi="NimbusRomNo9L-ReguItal" w:cs="NimbusRomNo9L-ReguItal"/>
          <w:sz w:val="20"/>
          <w:szCs w:val="20"/>
        </w:rPr>
        <w:t>P</w:t>
      </w:r>
      <w:r>
        <w:rPr>
          <w:rFonts w:ascii="NimbusRomNo9L-Regu" w:hAnsi="NimbusRomNo9L-Regu" w:cs="NimbusRomNo9L-Regu"/>
          <w:sz w:val="15"/>
          <w:szCs w:val="15"/>
        </w:rPr>
        <w:t>1</w:t>
      </w:r>
    </w:p>
    <w:p w14:paraId="3809A76F" w14:textId="77777777" w:rsidR="00357E94" w:rsidRDefault="00357E94" w:rsidP="000E0CB5">
      <w:pPr>
        <w:autoSpaceDE w:val="0"/>
        <w:autoSpaceDN w:val="0"/>
        <w:adjustRightInd w:val="0"/>
        <w:spacing w:after="0" w:line="240" w:lineRule="auto"/>
        <w:rPr>
          <w:rFonts w:ascii="NimbusRomNo9L-Regu" w:hAnsi="NimbusRomNo9L-Regu" w:cs="NimbusRomNo9L-Regu"/>
          <w:sz w:val="15"/>
          <w:szCs w:val="15"/>
        </w:rPr>
      </w:pPr>
    </w:p>
    <w:p w14:paraId="65692A62" w14:textId="77777777" w:rsidR="00357E94" w:rsidRDefault="00357E94" w:rsidP="000E0CB5">
      <w:pPr>
        <w:autoSpaceDE w:val="0"/>
        <w:autoSpaceDN w:val="0"/>
        <w:adjustRightInd w:val="0"/>
        <w:spacing w:after="0" w:line="240" w:lineRule="auto"/>
        <w:rPr>
          <w:rFonts w:ascii="NimbusRomNo9L-Regu" w:hAnsi="NimbusRomNo9L-Regu" w:cs="NimbusRomNo9L-Regu"/>
          <w:sz w:val="15"/>
          <w:szCs w:val="15"/>
        </w:rPr>
      </w:pPr>
    </w:p>
    <w:p w14:paraId="0E8BE25F" w14:textId="77777777" w:rsidR="00357E94" w:rsidRDefault="00357E94" w:rsidP="000E0CB5">
      <w:pPr>
        <w:autoSpaceDE w:val="0"/>
        <w:autoSpaceDN w:val="0"/>
        <w:adjustRightInd w:val="0"/>
        <w:spacing w:after="0" w:line="240" w:lineRule="auto"/>
        <w:rPr>
          <w:rFonts w:ascii="NimbusRomNo9L-Regu" w:hAnsi="NimbusRomNo9L-Regu" w:cs="NimbusRomNo9L-Regu"/>
          <w:sz w:val="15"/>
          <w:szCs w:val="15"/>
        </w:rPr>
      </w:pPr>
    </w:p>
    <w:p w14:paraId="27781827" w14:textId="77777777" w:rsidR="00357E94" w:rsidRDefault="00357E94" w:rsidP="000E0CB5">
      <w:pPr>
        <w:autoSpaceDE w:val="0"/>
        <w:autoSpaceDN w:val="0"/>
        <w:adjustRightInd w:val="0"/>
        <w:spacing w:after="0" w:line="240" w:lineRule="auto"/>
        <w:rPr>
          <w:rFonts w:ascii="NimbusRomNo9L-Regu" w:hAnsi="NimbusRomNo9L-Regu" w:cs="NimbusRomNo9L-Regu"/>
          <w:sz w:val="15"/>
          <w:szCs w:val="15"/>
        </w:rPr>
      </w:pPr>
    </w:p>
    <w:p w14:paraId="45434824" w14:textId="77777777" w:rsidR="00357E94" w:rsidRDefault="00C46188" w:rsidP="000E0CB5">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15"/>
          <w:szCs w:val="15"/>
        </w:rPr>
        <w:t>********</w:t>
      </w:r>
      <w:r w:rsidR="00357E94">
        <w:rPr>
          <w:rFonts w:ascii="NimbusRomNo9L-Regu" w:hAnsi="NimbusRomNo9L-Regu" w:cs="NimbusRomNo9L-Regu"/>
          <w:sz w:val="15"/>
          <w:szCs w:val="15"/>
        </w:rPr>
        <w:t>2.26  I  Like this kind of explanation of final equations as you do here:   GOOD!!!! Do more of???</w:t>
      </w:r>
    </w:p>
    <w:p w14:paraId="41335ADB" w14:textId="77777777" w:rsidR="00357E94" w:rsidRDefault="00357E94" w:rsidP="000E0CB5">
      <w:pPr>
        <w:autoSpaceDE w:val="0"/>
        <w:autoSpaceDN w:val="0"/>
        <w:adjustRightInd w:val="0"/>
        <w:spacing w:after="0" w:line="240" w:lineRule="auto"/>
        <w:rPr>
          <w:rFonts w:ascii="NimbusRomNo9L-Regu" w:hAnsi="NimbusRomNo9L-Regu" w:cs="NimbusRomNo9L-Regu"/>
          <w:sz w:val="15"/>
          <w:szCs w:val="15"/>
        </w:rPr>
      </w:pPr>
    </w:p>
    <w:p w14:paraId="6A314BDD" w14:textId="77777777" w:rsidR="00357E94" w:rsidRDefault="00C46188" w:rsidP="00357E9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w:t>
      </w:r>
      <w:r w:rsidR="00357E94">
        <w:rPr>
          <w:rFonts w:ascii="NimbusRomNo9L-Regu" w:hAnsi="NimbusRomNo9L-Regu" w:cs="NimbusRomNo9L-Regu"/>
          <w:sz w:val="20"/>
          <w:szCs w:val="20"/>
        </w:rPr>
        <w:t>Equation 2.26 tells us that depletion of natural resources</w:t>
      </w:r>
    </w:p>
    <w:p w14:paraId="003841FE" w14:textId="77777777" w:rsidR="00357E94" w:rsidRDefault="00357E94" w:rsidP="00357E94">
      <w:pPr>
        <w:autoSpaceDE w:val="0"/>
        <w:autoSpaceDN w:val="0"/>
        <w:adjustRightInd w:val="0"/>
        <w:spacing w:after="0" w:line="240" w:lineRule="auto"/>
        <w:rPr>
          <w:rFonts w:ascii="txex" w:hAnsi="txex" w:cs="txex"/>
          <w:sz w:val="20"/>
          <w:szCs w:val="20"/>
        </w:rPr>
      </w:pPr>
      <w:r>
        <w:rPr>
          <w:rFonts w:ascii="txex" w:hAnsi="txex" w:cs="txex"/>
          <w:sz w:val="20"/>
          <w:szCs w:val="20"/>
        </w:rPr>
        <w:t>_</w:t>
      </w:r>
    </w:p>
    <w:p w14:paraId="0948658C" w14:textId="77777777" w:rsidR="00357E94" w:rsidRDefault="00357E94" w:rsidP="00357E94">
      <w:pPr>
        <w:autoSpaceDE w:val="0"/>
        <w:autoSpaceDN w:val="0"/>
        <w:adjustRightInd w:val="0"/>
        <w:spacing w:after="0" w:line="240" w:lineRule="auto"/>
        <w:rPr>
          <w:rFonts w:ascii="txsy" w:hAnsi="txsy" w:cs="txsy"/>
          <w:sz w:val="20"/>
          <w:szCs w:val="20"/>
        </w:rPr>
      </w:pPr>
      <w:r>
        <w:rPr>
          <w:rFonts w:ascii="Arial" w:hAnsi="Arial" w:cs="Arial"/>
          <w:sz w:val="20"/>
          <w:szCs w:val="20"/>
        </w:rPr>
        <w:t>􀀀</w:t>
      </w:r>
    </w:p>
    <w:p w14:paraId="396C6F26" w14:textId="77777777" w:rsidR="00357E94" w:rsidRDefault="00357E94" w:rsidP="00357E94">
      <w:pPr>
        <w:autoSpaceDE w:val="0"/>
        <w:autoSpaceDN w:val="0"/>
        <w:adjustRightInd w:val="0"/>
        <w:spacing w:after="0" w:line="240" w:lineRule="auto"/>
        <w:rPr>
          <w:rFonts w:ascii="NimbusRomNo9L-Regu" w:hAnsi="NimbusRomNo9L-Regu" w:cs="NimbusRomNo9L-Regu"/>
          <w:sz w:val="12"/>
          <w:szCs w:val="12"/>
        </w:rPr>
      </w:pPr>
      <w:r>
        <w:rPr>
          <w:rFonts w:ascii="NimbusRomNo9L-Regu" w:hAnsi="NimbusRomNo9L-Regu" w:cs="NimbusRomNo9L-Regu"/>
          <w:sz w:val="15"/>
          <w:szCs w:val="15"/>
        </w:rPr>
        <w:t>d</w:t>
      </w:r>
      <w:r>
        <w:rPr>
          <w:rFonts w:ascii="NimbusRomNo9L-ReguItal" w:hAnsi="NimbusRomNo9L-ReguItal" w:cs="NimbusRomNo9L-ReguItal"/>
          <w:sz w:val="15"/>
          <w:szCs w:val="15"/>
        </w:rPr>
        <w:t>R</w:t>
      </w:r>
      <w:r>
        <w:rPr>
          <w:rFonts w:ascii="NimbusRomNo9L-Regu" w:hAnsi="NimbusRomNo9L-Regu" w:cs="NimbusRomNo9L-Regu"/>
          <w:sz w:val="12"/>
          <w:szCs w:val="12"/>
        </w:rPr>
        <w:t>0</w:t>
      </w:r>
    </w:p>
    <w:p w14:paraId="0FF0CB02" w14:textId="77777777" w:rsidR="00357E94" w:rsidRDefault="00357E94" w:rsidP="00357E94">
      <w:pPr>
        <w:autoSpaceDE w:val="0"/>
        <w:autoSpaceDN w:val="0"/>
        <w:adjustRightInd w:val="0"/>
        <w:spacing w:after="0" w:line="240" w:lineRule="auto"/>
        <w:rPr>
          <w:rFonts w:ascii="NimbusRomNo9L-ReguItal" w:hAnsi="NimbusRomNo9L-ReguItal" w:cs="NimbusRomNo9L-ReguItal"/>
          <w:sz w:val="15"/>
          <w:szCs w:val="15"/>
        </w:rPr>
      </w:pPr>
      <w:r>
        <w:rPr>
          <w:rFonts w:ascii="NimbusRomNo9L-Regu" w:hAnsi="NimbusRomNo9L-Regu" w:cs="NimbusRomNo9L-Regu"/>
          <w:sz w:val="15"/>
          <w:szCs w:val="15"/>
        </w:rPr>
        <w:t>d</w:t>
      </w:r>
      <w:r>
        <w:rPr>
          <w:rFonts w:ascii="NimbusRomNo9L-ReguItal" w:hAnsi="NimbusRomNo9L-ReguItal" w:cs="NimbusRomNo9L-ReguItal"/>
          <w:sz w:val="15"/>
          <w:szCs w:val="15"/>
        </w:rPr>
        <w:t>t</w:t>
      </w:r>
    </w:p>
    <w:p w14:paraId="23A8B77D" w14:textId="77777777" w:rsidR="00357E94" w:rsidRDefault="00357E94" w:rsidP="00357E94">
      <w:pPr>
        <w:autoSpaceDE w:val="0"/>
        <w:autoSpaceDN w:val="0"/>
        <w:adjustRightInd w:val="0"/>
        <w:spacing w:after="0" w:line="240" w:lineRule="auto"/>
        <w:rPr>
          <w:rFonts w:ascii="txex" w:hAnsi="txex" w:cs="txex"/>
          <w:sz w:val="20"/>
          <w:szCs w:val="20"/>
        </w:rPr>
      </w:pPr>
      <w:r>
        <w:rPr>
          <w:rFonts w:ascii="txex" w:hAnsi="txex" w:cs="txex"/>
          <w:sz w:val="20"/>
          <w:szCs w:val="20"/>
        </w:rPr>
        <w:t>_</w:t>
      </w:r>
    </w:p>
    <w:p w14:paraId="1A93ECE3" w14:textId="77777777" w:rsidR="00357E94" w:rsidRDefault="00357E94" w:rsidP="00357E9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are used within society in order to:</w:t>
      </w:r>
    </w:p>
    <w:p w14:paraId="37F375F7" w14:textId="77777777" w:rsidR="00357E94" w:rsidRDefault="00357E94" w:rsidP="00357E94">
      <w:pPr>
        <w:autoSpaceDE w:val="0"/>
        <w:autoSpaceDN w:val="0"/>
        <w:adjustRightInd w:val="0"/>
        <w:spacing w:after="0" w:line="240" w:lineRule="auto"/>
        <w:rPr>
          <w:rFonts w:ascii="NimbusRomNo9L-Regu" w:hAnsi="NimbusRomNo9L-Regu" w:cs="NimbusRomNo9L-Regu"/>
          <w:sz w:val="20"/>
          <w:szCs w:val="20"/>
        </w:rPr>
      </w:pPr>
      <w:r>
        <w:rPr>
          <w:rFonts w:ascii="txsy" w:hAnsi="txsy" w:cs="txsy"/>
          <w:sz w:val="20"/>
          <w:szCs w:val="20"/>
        </w:rPr>
        <w:t xml:space="preserve">_ </w:t>
      </w:r>
      <w:r>
        <w:rPr>
          <w:rFonts w:ascii="NimbusRomNo9L-Regu" w:hAnsi="NimbusRomNo9L-Regu" w:cs="NimbusRomNo9L-Regu"/>
          <w:sz w:val="20"/>
          <w:szCs w:val="20"/>
        </w:rPr>
        <w:t>build up societal capital stock</w:t>
      </w:r>
    </w:p>
    <w:p w14:paraId="120152BC" w14:textId="77777777" w:rsidR="00357E94" w:rsidRDefault="00357E94" w:rsidP="00357E94">
      <w:pPr>
        <w:autoSpaceDE w:val="0"/>
        <w:autoSpaceDN w:val="0"/>
        <w:adjustRightInd w:val="0"/>
        <w:spacing w:after="0" w:line="240" w:lineRule="auto"/>
        <w:rPr>
          <w:rFonts w:ascii="NimbusRomNo9L-Regu" w:hAnsi="NimbusRomNo9L-Regu" w:cs="NimbusRomNo9L-Regu"/>
          <w:sz w:val="12"/>
          <w:szCs w:val="12"/>
        </w:rPr>
      </w:pPr>
      <w:r>
        <w:rPr>
          <w:rFonts w:ascii="txex" w:hAnsi="txex" w:cs="txex"/>
          <w:sz w:val="20"/>
          <w:szCs w:val="20"/>
        </w:rPr>
        <w:t xml:space="preserve">_ </w:t>
      </w:r>
      <w:r>
        <w:rPr>
          <w:rFonts w:ascii="NimbusRomNo9L-Regu" w:hAnsi="NimbusRomNo9L-Regu" w:cs="NimbusRomNo9L-Regu"/>
          <w:sz w:val="15"/>
          <w:szCs w:val="15"/>
        </w:rPr>
        <w:t>d</w:t>
      </w:r>
      <w:r>
        <w:rPr>
          <w:rFonts w:ascii="NimbusRomNo9L-ReguItal" w:hAnsi="NimbusRomNo9L-ReguItal" w:cs="NimbusRomNo9L-ReguItal"/>
          <w:sz w:val="15"/>
          <w:szCs w:val="15"/>
        </w:rPr>
        <w:t>K</w:t>
      </w:r>
      <w:r>
        <w:rPr>
          <w:rFonts w:ascii="NimbusRomNo9L-Regu" w:hAnsi="NimbusRomNo9L-Regu" w:cs="NimbusRomNo9L-Regu"/>
          <w:sz w:val="12"/>
          <w:szCs w:val="12"/>
        </w:rPr>
        <w:t>1</w:t>
      </w:r>
    </w:p>
    <w:p w14:paraId="57CFAD25" w14:textId="77777777" w:rsidR="00357E94" w:rsidRDefault="00357E94" w:rsidP="00357E94">
      <w:pPr>
        <w:autoSpaceDE w:val="0"/>
        <w:autoSpaceDN w:val="0"/>
        <w:adjustRightInd w:val="0"/>
        <w:spacing w:after="0" w:line="240" w:lineRule="auto"/>
        <w:rPr>
          <w:rFonts w:ascii="NimbusRomNo9L-ReguItal" w:hAnsi="NimbusRomNo9L-ReguItal" w:cs="NimbusRomNo9L-ReguItal"/>
          <w:sz w:val="15"/>
          <w:szCs w:val="15"/>
        </w:rPr>
      </w:pPr>
      <w:r>
        <w:rPr>
          <w:rFonts w:ascii="NimbusRomNo9L-Regu" w:hAnsi="NimbusRomNo9L-Regu" w:cs="NimbusRomNo9L-Regu"/>
          <w:sz w:val="15"/>
          <w:szCs w:val="15"/>
        </w:rPr>
        <w:t>d</w:t>
      </w:r>
      <w:r>
        <w:rPr>
          <w:rFonts w:ascii="NimbusRomNo9L-ReguItal" w:hAnsi="NimbusRomNo9L-ReguItal" w:cs="NimbusRomNo9L-ReguItal"/>
          <w:sz w:val="15"/>
          <w:szCs w:val="15"/>
        </w:rPr>
        <w:t>t</w:t>
      </w:r>
    </w:p>
    <w:p w14:paraId="55323CC8" w14:textId="77777777" w:rsidR="00357E94" w:rsidRDefault="00357E94" w:rsidP="00357E94">
      <w:pPr>
        <w:autoSpaceDE w:val="0"/>
        <w:autoSpaceDN w:val="0"/>
        <w:adjustRightInd w:val="0"/>
        <w:spacing w:after="0" w:line="240" w:lineRule="auto"/>
        <w:rPr>
          <w:rFonts w:ascii="txex" w:hAnsi="txex" w:cs="txex"/>
          <w:sz w:val="20"/>
          <w:szCs w:val="20"/>
        </w:rPr>
      </w:pPr>
      <w:r>
        <w:rPr>
          <w:rFonts w:ascii="txex" w:hAnsi="txex" w:cs="txex"/>
          <w:sz w:val="20"/>
          <w:szCs w:val="20"/>
        </w:rPr>
        <w:t>_</w:t>
      </w:r>
    </w:p>
    <w:p w14:paraId="0352A46B" w14:textId="77777777" w:rsidR="00357E94" w:rsidRDefault="00357E94" w:rsidP="00357E9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t>
      </w:r>
    </w:p>
    <w:p w14:paraId="147A5598" w14:textId="77777777" w:rsidR="00357E94" w:rsidRDefault="00357E94" w:rsidP="00357E94">
      <w:pPr>
        <w:autoSpaceDE w:val="0"/>
        <w:autoSpaceDN w:val="0"/>
        <w:adjustRightInd w:val="0"/>
        <w:spacing w:after="0" w:line="240" w:lineRule="auto"/>
        <w:rPr>
          <w:rFonts w:ascii="NimbusRomNo9L-Regu" w:hAnsi="NimbusRomNo9L-Regu" w:cs="NimbusRomNo9L-Regu"/>
          <w:sz w:val="20"/>
          <w:szCs w:val="20"/>
        </w:rPr>
      </w:pPr>
      <w:r>
        <w:rPr>
          <w:rFonts w:ascii="txsy" w:hAnsi="txsy" w:cs="txsy"/>
          <w:sz w:val="20"/>
          <w:szCs w:val="20"/>
        </w:rPr>
        <w:t xml:space="preserve">_ </w:t>
      </w:r>
      <w:r>
        <w:rPr>
          <w:rFonts w:ascii="NimbusRomNo9L-Regu" w:hAnsi="NimbusRomNo9L-Regu" w:cs="NimbusRomNo9L-Regu"/>
          <w:sz w:val="20"/>
          <w:szCs w:val="20"/>
        </w:rPr>
        <w:t>provide short-lived goods and energy to run society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11</w:t>
      </w:r>
      <w:r>
        <w:rPr>
          <w:rFonts w:ascii="NimbusRomNo9L-Regu" w:hAnsi="NimbusRomNo9L-Regu" w:cs="NimbusRomNo9L-Regu"/>
          <w:sz w:val="20"/>
          <w:szCs w:val="20"/>
        </w:rPr>
        <w:t>), and</w:t>
      </w:r>
    </w:p>
    <w:p w14:paraId="34326EF4" w14:textId="77777777" w:rsidR="00357E94" w:rsidRDefault="00357E94" w:rsidP="00C46188">
      <w:pPr>
        <w:rPr>
          <w:rFonts w:ascii="NimbusRomNo9L-Regu" w:hAnsi="NimbusRomNo9L-Regu" w:cs="NimbusRomNo9L-Regu"/>
          <w:sz w:val="15"/>
          <w:szCs w:val="15"/>
        </w:rPr>
      </w:pPr>
      <w:r>
        <w:rPr>
          <w:rFonts w:ascii="txsy" w:hAnsi="txsy" w:cs="txsy"/>
          <w:sz w:val="20"/>
          <w:szCs w:val="20"/>
        </w:rPr>
        <w:t xml:space="preserve">_ </w:t>
      </w:r>
      <w:r>
        <w:rPr>
          <w:rFonts w:ascii="NimbusRomNo9L-Regu" w:hAnsi="NimbusRomNo9L-Regu" w:cs="NimbusRomNo9L-Regu"/>
          <w:sz w:val="20"/>
          <w:szCs w:val="20"/>
        </w:rPr>
        <w:t>overcome depreciation (</w:t>
      </w:r>
      <w:r>
        <w:rPr>
          <w:rFonts w:ascii="NimbusRomNo9L-ReguItal" w:hAnsi="NimbusRomNo9L-ReguItal" w:cs="NimbusRomNo9L-ReguItal"/>
          <w:sz w:val="15"/>
          <w:szCs w:val="15"/>
        </w:rPr>
        <w:t>K</w:t>
      </w:r>
      <w:r>
        <w:rPr>
          <w:rFonts w:ascii="NimbusRomNo9L-Regu" w:hAnsi="NimbusRomNo9L-Regu" w:cs="NimbusRomNo9L-Regu"/>
          <w:sz w:val="12"/>
          <w:szCs w:val="12"/>
        </w:rPr>
        <w:t>1</w:t>
      </w:r>
      <w:r>
        <w:rPr>
          <w:rFonts w:ascii="NimbusRomNo9L-ReguItal" w:hAnsi="NimbusRomNo9L-ReguItal" w:cs="NimbusRomNo9L-ReguItal"/>
          <w:sz w:val="20"/>
          <w:szCs w:val="20"/>
        </w:rPr>
        <w:t>K</w:t>
      </w:r>
      <w:r>
        <w:rPr>
          <w:rFonts w:ascii="NimbusRomNo9L-Regu" w:hAnsi="NimbusRomNo9L-Regu" w:cs="NimbusRomNo9L-Regu"/>
          <w:sz w:val="15"/>
          <w:szCs w:val="15"/>
        </w:rPr>
        <w:t>1</w:t>
      </w:r>
      <w:r>
        <w:rPr>
          <w:rFonts w:ascii="NimbusRomNo9L-Regu" w:hAnsi="NimbusRomNo9L-Regu" w:cs="NimbusRomNo9L-Regu"/>
          <w:sz w:val="20"/>
          <w:szCs w:val="20"/>
        </w:rPr>
        <w:t>).</w:t>
      </w:r>
      <w:r w:rsidR="00C46188">
        <w:rPr>
          <w:rFonts w:ascii="NimbusRomNo9L-Regu" w:hAnsi="NimbusRomNo9L-Regu" w:cs="NimbusRomNo9L-Regu"/>
          <w:sz w:val="20"/>
          <w:szCs w:val="20"/>
        </w:rPr>
        <w:t xml:space="preserve">   “  </w:t>
      </w:r>
    </w:p>
    <w:p w14:paraId="0DD7631B" w14:textId="77777777" w:rsidR="00357E94" w:rsidRDefault="00C46188" w:rsidP="00C46188">
      <w:pPr>
        <w:rPr>
          <w:rFonts w:ascii="NimbusRomNo9L-Regu" w:hAnsi="NimbusRomNo9L-Regu" w:cs="NimbusRomNo9L-Regu"/>
          <w:sz w:val="20"/>
          <w:szCs w:val="20"/>
        </w:rPr>
      </w:pPr>
      <w:r>
        <w:rPr>
          <w:rFonts w:ascii="NimbusRomNo9L-Regu" w:hAnsi="NimbusRomNo9L-Regu" w:cs="NimbusRomNo9L-Regu"/>
          <w:sz w:val="20"/>
          <w:szCs w:val="20"/>
        </w:rPr>
        <w:t>p. 32  I assume you got all your math/subscripts right</w:t>
      </w:r>
    </w:p>
    <w:p w14:paraId="1B01BBD5" w14:textId="77777777" w:rsidR="00C46188" w:rsidRDefault="00C46188" w:rsidP="00C46188">
      <w:pPr>
        <w:rPr>
          <w:rFonts w:ascii="NimbusRomNo9L-Regu" w:hAnsi="NimbusRomNo9L-Regu" w:cs="NimbusRomNo9L-Regu"/>
          <w:sz w:val="20"/>
          <w:szCs w:val="20"/>
        </w:rPr>
      </w:pPr>
      <w:r>
        <w:rPr>
          <w:rFonts w:ascii="NimbusRomNo9L-Regu" w:hAnsi="NimbusRomNo9L-Regu" w:cs="NimbusRomNo9L-Regu"/>
          <w:sz w:val="20"/>
          <w:szCs w:val="20"/>
        </w:rPr>
        <w:t xml:space="preserve">Fig 2.4   As I have said before I like the energy symbol to the left most, but probably too late for that…;  </w:t>
      </w:r>
    </w:p>
    <w:p w14:paraId="2C8F969F" w14:textId="77777777" w:rsidR="00685BF3" w:rsidRPr="000E0CB5" w:rsidRDefault="00685BF3" w:rsidP="00685BF3">
      <w:pPr>
        <w:rPr>
          <w:rFonts w:ascii="NimbusRomNo9L-Regu" w:hAnsi="NimbusRomNo9L-Regu" w:cs="NimbusRomNo9L-Regu"/>
          <w:sz w:val="20"/>
          <w:szCs w:val="20"/>
        </w:rPr>
      </w:pPr>
    </w:p>
    <w:p w14:paraId="1B922D1A" w14:textId="77777777" w:rsidR="00FC5C97" w:rsidRDefault="00FC5C97" w:rsidP="00FC5C97">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2.5 Materials in the US auto industry</w:t>
      </w:r>
    </w:p>
    <w:p w14:paraId="51D90208" w14:textId="77777777" w:rsidR="00FC5C97" w:rsidRDefault="00DE33BD" w:rsidP="00FC5C9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w:t>
      </w:r>
      <w:r w:rsidR="00FC5C97">
        <w:rPr>
          <w:rFonts w:ascii="NimbusRomNo9L-Regu" w:hAnsi="NimbusRomNo9L-Regu" w:cs="NimbusRomNo9L-Regu"/>
          <w:sz w:val="20"/>
          <w:szCs w:val="20"/>
        </w:rPr>
        <w:t>Throughout the book, we shall be applying the methodology that has been outlined</w:t>
      </w:r>
    </w:p>
    <w:p w14:paraId="0D2FC09B" w14:textId="77777777" w:rsidR="00014691" w:rsidRDefault="00FC5C97" w:rsidP="00FC5C97">
      <w:pPr>
        <w:rPr>
          <w:rFonts w:ascii="NimbusRomNo9L-Regu" w:hAnsi="NimbusRomNo9L-Regu" w:cs="NimbusRomNo9L-Regu"/>
          <w:sz w:val="20"/>
          <w:szCs w:val="20"/>
        </w:rPr>
      </w:pPr>
      <w:r>
        <w:rPr>
          <w:rFonts w:ascii="NimbusRomNo9L-Regu" w:hAnsi="NimbusRomNo9L-Regu" w:cs="NimbusRomNo9L-Regu"/>
          <w:sz w:val="20"/>
          <w:szCs w:val="20"/>
        </w:rPr>
        <w:t>through the examples to the real-world case of the US auto industry.</w:t>
      </w:r>
      <w:r w:rsidR="00DE33BD">
        <w:rPr>
          <w:rFonts w:ascii="NimbusRomNo9L-Regu" w:hAnsi="NimbusRomNo9L-Regu" w:cs="NimbusRomNo9L-Regu"/>
          <w:sz w:val="20"/>
          <w:szCs w:val="20"/>
        </w:rPr>
        <w:t>”</w:t>
      </w:r>
      <w:r>
        <w:rPr>
          <w:rFonts w:ascii="NimbusRomNo9L-Regu" w:hAnsi="NimbusRomNo9L-Regu" w:cs="NimbusRomNo9L-Regu"/>
          <w:sz w:val="20"/>
          <w:szCs w:val="20"/>
        </w:rPr>
        <w:t xml:space="preserve">  </w:t>
      </w:r>
      <w:r>
        <w:rPr>
          <w:rFonts w:ascii="NimbusRomNo9L-Regu" w:hAnsi="NimbusRomNo9L-Regu" w:cs="NimbusRomNo9L-Regu"/>
          <w:sz w:val="20"/>
          <w:szCs w:val="20"/>
        </w:rPr>
        <w:tab/>
        <w:t xml:space="preserve">AGAIN PLEASE MAKE  THE CASE, (IF TRUE THAT YOU ARE USING THE AUTO  INDUSTRY FOR AN EXAMPLE BECAUSE YOU HAVE THE </w:t>
      </w:r>
      <w:r w:rsidR="00DE33BD">
        <w:rPr>
          <w:rFonts w:ascii="NimbusRomNo9L-Regu" w:hAnsi="NimbusRomNo9L-Regu" w:cs="NimbusRomNo9L-Regu"/>
          <w:sz w:val="20"/>
          <w:szCs w:val="20"/>
        </w:rPr>
        <w:t xml:space="preserve">(approximate)  </w:t>
      </w:r>
      <w:r>
        <w:rPr>
          <w:rFonts w:ascii="NimbusRomNo9L-Regu" w:hAnsi="NimbusRomNo9L-Regu" w:cs="NimbusRomNo9L-Regu"/>
          <w:sz w:val="20"/>
          <w:szCs w:val="20"/>
        </w:rPr>
        <w:t>DATA FOR IT.  DO YOU</w:t>
      </w:r>
      <w:r w:rsidR="00DE33BD">
        <w:rPr>
          <w:rFonts w:ascii="NimbusRomNo9L-Regu" w:hAnsi="NimbusRomNo9L-Regu" w:cs="NimbusRomNo9L-Regu"/>
          <w:sz w:val="20"/>
          <w:szCs w:val="20"/>
        </w:rPr>
        <w:t xml:space="preserve">?  DO YOU HAVE I-O DATA  </w:t>
      </w:r>
      <w:r>
        <w:rPr>
          <w:rFonts w:ascii="NimbusRomNo9L-Regu" w:hAnsi="NimbusRomNo9L-Regu" w:cs="NimbusRomNo9L-Regu"/>
          <w:sz w:val="20"/>
          <w:szCs w:val="20"/>
        </w:rPr>
        <w:t xml:space="preserve">WHY DO YOU HAVE THE DATA FOR THAT INDUSTRY?   IF NOT WHY DO YOU USE THIS INDUSTRY?  </w:t>
      </w:r>
    </w:p>
    <w:p w14:paraId="7BFCA9A9" w14:textId="77777777" w:rsidR="00685BF3" w:rsidRDefault="00FC5C97">
      <w:r>
        <w:t xml:space="preserve">I GUES </w:t>
      </w:r>
      <w:r w:rsidR="00DE33BD">
        <w:t>S YOU TRY TO ANSWER THAT QUESTIO</w:t>
      </w:r>
      <w:r>
        <w:t xml:space="preserve">N IN THE NEXT FEW PARAGRAPHS BUT IT SEEMS TO ME THAT YOU DANCE AROUND IT – CAN YOU/DID  YOU DERIVE THEM ATERIAL FLOWS  FROM MONETARY FLOWS OR NOT? WHAT DID YOU DO WITH THE EUROPEAN DATA?  </w:t>
      </w:r>
      <w:r w:rsidR="00DE33BD">
        <w:t xml:space="preserve">Or ARE YOU TALKING BOUT WHAT MIGHT BE DONE.  </w:t>
      </w:r>
      <w:r>
        <w:t xml:space="preserve"> VERY FRUSTRATING.</w:t>
      </w:r>
    </w:p>
    <w:p w14:paraId="2705B0CE" w14:textId="77777777" w:rsidR="00DE33BD" w:rsidRDefault="00DE33BD" w:rsidP="00DE33BD">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We categorized the types of materials used to produce</w:t>
      </w:r>
    </w:p>
    <w:p w14:paraId="205CA4C8" w14:textId="77777777" w:rsidR="00DE33BD" w:rsidRDefault="00DE33BD" w:rsidP="00DE33BD">
      <w:pPr>
        <w:rPr>
          <w:rFonts w:ascii="NimbusRomNo9L-Regu" w:hAnsi="NimbusRomNo9L-Regu" w:cs="NimbusRomNo9L-Regu"/>
          <w:sz w:val="20"/>
          <w:szCs w:val="20"/>
        </w:rPr>
      </w:pPr>
      <w:r>
        <w:rPr>
          <w:rFonts w:ascii="NimbusRomNo9L-Regu" w:hAnsi="NimbusRomNo9L-Regu" w:cs="NimbusRomNo9L-Regu"/>
          <w:sz w:val="20"/>
          <w:szCs w:val="20"/>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1D2A4D3F" w14:textId="77777777" w:rsidR="00DE33BD" w:rsidRDefault="00DE33BD" w:rsidP="00DE33BD">
      <w:pPr>
        <w:rPr>
          <w:rFonts w:ascii="NimbusRomNo9L-Regu" w:hAnsi="NimbusRomNo9L-Regu" w:cs="NimbusRomNo9L-Regu"/>
          <w:sz w:val="20"/>
          <w:szCs w:val="20"/>
        </w:rPr>
      </w:pPr>
    </w:p>
    <w:p w14:paraId="7AE23363" w14:textId="77777777" w:rsidR="00DE33BD" w:rsidRDefault="00DE33BD" w:rsidP="00DE33BD">
      <w:pPr>
        <w:rPr>
          <w:rFonts w:ascii="NimbusRomNo9L-Regu" w:hAnsi="NimbusRomNo9L-Regu" w:cs="NimbusRomNo9L-Regu"/>
          <w:sz w:val="20"/>
          <w:szCs w:val="20"/>
        </w:rPr>
      </w:pPr>
    </w:p>
    <w:p w14:paraId="52DA646F" w14:textId="77777777" w:rsidR="00DE33BD" w:rsidRDefault="00DE33BD" w:rsidP="00DE33BD">
      <w:r>
        <w:rPr>
          <w:rFonts w:ascii="NimbusRomNo9L-Regu" w:hAnsi="NimbusRomNo9L-Regu" w:cs="NimbusRomNo9L-Regu"/>
          <w:sz w:val="20"/>
          <w:szCs w:val="20"/>
        </w:rPr>
        <w:t xml:space="preserve">“  </w:t>
      </w:r>
    </w:p>
    <w:p w14:paraId="1F4BDFC0" w14:textId="77777777" w:rsidR="00FC5C97" w:rsidRDefault="00FC5C97"/>
    <w:p w14:paraId="3CD39208" w14:textId="77777777" w:rsidR="00FC5C97" w:rsidRDefault="00FC5C97"/>
    <w:p w14:paraId="1B96091C" w14:textId="77777777" w:rsidR="00014691" w:rsidRDefault="00014691"/>
    <w:p w14:paraId="65E84698" w14:textId="77777777" w:rsidR="00D0564B" w:rsidRPr="00014691" w:rsidRDefault="00704738">
      <w:pPr>
        <w:rPr>
          <w:rFonts w:ascii="Times New Roman" w:hAnsi="Times New Roman" w:cs="Times New Roman"/>
          <w:sz w:val="24"/>
          <w:szCs w:val="24"/>
        </w:rPr>
      </w:pPr>
      <w:r w:rsidRPr="00014691">
        <w:rPr>
          <w:rFonts w:ascii="Times New Roman" w:hAnsi="Times New Roman" w:cs="Times New Roman"/>
          <w:sz w:val="24"/>
          <w:szCs w:val="24"/>
        </w:rPr>
        <w:t xml:space="preserve"> HEUN  Review of chapters 3-9</w:t>
      </w:r>
    </w:p>
    <w:p w14:paraId="1AE923BE" w14:textId="77777777" w:rsidR="009F0100" w:rsidRDefault="009F0100">
      <w:pPr>
        <w:rPr>
          <w:rFonts w:ascii="Times New Roman" w:hAnsi="Times New Roman" w:cs="Times New Roman"/>
          <w:sz w:val="24"/>
          <w:szCs w:val="24"/>
        </w:rPr>
      </w:pPr>
    </w:p>
    <w:p w14:paraId="7D0CE06C" w14:textId="77777777" w:rsidR="009F0100" w:rsidRDefault="009F0100">
      <w:pPr>
        <w:rPr>
          <w:rFonts w:ascii="Times New Roman" w:hAnsi="Times New Roman" w:cs="Times New Roman"/>
          <w:sz w:val="24"/>
          <w:szCs w:val="24"/>
        </w:rPr>
      </w:pPr>
      <w:r>
        <w:rPr>
          <w:rFonts w:ascii="Times New Roman" w:hAnsi="Times New Roman" w:cs="Times New Roman"/>
          <w:sz w:val="24"/>
          <w:szCs w:val="24"/>
        </w:rPr>
        <w:t xml:space="preserve">Need to reset chapter numbers…. </w:t>
      </w:r>
    </w:p>
    <w:p w14:paraId="720A9C79" w14:textId="77777777" w:rsidR="009F0100" w:rsidRDefault="009F0100">
      <w:pPr>
        <w:rPr>
          <w:rFonts w:ascii="Times New Roman" w:hAnsi="Times New Roman" w:cs="Times New Roman"/>
          <w:sz w:val="24"/>
          <w:szCs w:val="24"/>
        </w:rPr>
      </w:pPr>
    </w:p>
    <w:p w14:paraId="1C21B6EF" w14:textId="77777777"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p.n48 We begin by noting that direct energy travels with material through an economy (and opposite to money flow). </w:t>
      </w:r>
    </w:p>
    <w:p w14:paraId="5473B4BB" w14:textId="77777777" w:rsidR="00014691" w:rsidRDefault="00554696">
      <w:pPr>
        <w:rPr>
          <w:rFonts w:ascii="NimbusRomNo9L-Regu" w:hAnsi="NimbusRomNo9L-Regu" w:cs="NimbusRomNo9L-Regu"/>
          <w:sz w:val="17"/>
          <w:szCs w:val="17"/>
        </w:rPr>
      </w:pPr>
      <w:r>
        <w:rPr>
          <w:rFonts w:ascii="Times New Roman" w:hAnsi="Times New Roman" w:cs="Times New Roman"/>
          <w:sz w:val="24"/>
          <w:szCs w:val="24"/>
        </w:rPr>
        <w:t>XX</w:t>
      </w:r>
      <w:r w:rsidRPr="00554696">
        <w:rPr>
          <w:rFonts w:ascii="NimbusRomNo9L-Medi" w:hAnsi="NimbusRomNo9L-Medi" w:cs="NimbusRomNo9L-Medi"/>
          <w:sz w:val="17"/>
          <w:szCs w:val="17"/>
        </w:rPr>
        <w:t xml:space="preserve"> </w:t>
      </w:r>
      <w:r>
        <w:rPr>
          <w:rFonts w:ascii="NimbusRomNo9L-Medi" w:hAnsi="NimbusRomNo9L-Medi" w:cs="NimbusRomNo9L-Medi"/>
          <w:sz w:val="17"/>
          <w:szCs w:val="17"/>
        </w:rPr>
        <w:t xml:space="preserve">Fig. 3.1 </w:t>
      </w:r>
      <w:r>
        <w:rPr>
          <w:rFonts w:ascii="NimbusRomNo9L-Regu" w:hAnsi="NimbusRomNo9L-Regu" w:cs="NimbusRomNo9L-Regu"/>
          <w:sz w:val="17"/>
          <w:szCs w:val="17"/>
        </w:rPr>
        <w:t>Energy content (˙</w:t>
      </w:r>
      <w:r>
        <w:rPr>
          <w:rFonts w:ascii="NimbusRomNo9L-ReguItal" w:hAnsi="NimbusRomNo9L-ReguItal" w:cs="NimbusRomNo9L-ReguItal"/>
          <w:sz w:val="17"/>
          <w:szCs w:val="17"/>
        </w:rPr>
        <w:t xml:space="preserve">E </w:t>
      </w:r>
      <w:r>
        <w:rPr>
          <w:rFonts w:ascii="NimbusRomNo9L-Regu" w:hAnsi="NimbusRomNo9L-Regu" w:cs="NimbusRomNo9L-Regu"/>
          <w:sz w:val="17"/>
          <w:szCs w:val="17"/>
        </w:rPr>
        <w:t>) of material flows (˙</w:t>
      </w:r>
      <w:r>
        <w:rPr>
          <w:rFonts w:ascii="NimbusRomNo9L-ReguItal" w:hAnsi="NimbusRomNo9L-ReguItal" w:cs="NimbusRomNo9L-ReguItal"/>
          <w:sz w:val="17"/>
          <w:szCs w:val="17"/>
        </w:rPr>
        <w:t>R</w:t>
      </w:r>
      <w:r>
        <w:rPr>
          <w:rFonts w:ascii="NimbusRomNo9L-Regu" w:hAnsi="NimbusRomNo9L-Regu" w:cs="NimbusRomNo9L-Regu"/>
          <w:sz w:val="17"/>
          <w:szCs w:val="17"/>
        </w:rPr>
        <w:t xml:space="preserve">, ˙ </w:t>
      </w:r>
      <w:r>
        <w:rPr>
          <w:rFonts w:ascii="NimbusRomNo9L-ReguItal" w:hAnsi="NimbusRomNo9L-ReguItal" w:cs="NimbusRomNo9L-ReguItal"/>
          <w:sz w:val="17"/>
          <w:szCs w:val="17"/>
        </w:rPr>
        <w:t xml:space="preserve">S </w:t>
      </w:r>
      <w:r>
        <w:rPr>
          <w:rFonts w:ascii="NimbusRomNo9L-Regu" w:hAnsi="NimbusRomNo9L-Regu" w:cs="NimbusRomNo9L-Regu"/>
          <w:sz w:val="17"/>
          <w:szCs w:val="17"/>
        </w:rPr>
        <w:t>, and ˙</w:t>
      </w:r>
      <w:r>
        <w:rPr>
          <w:rFonts w:ascii="NimbusRomNo9L-ReguItal" w:hAnsi="NimbusRomNo9L-ReguItal" w:cs="NimbusRomNo9L-ReguItal"/>
          <w:sz w:val="17"/>
          <w:szCs w:val="17"/>
        </w:rPr>
        <w:t>K</w:t>
      </w:r>
      <w:r>
        <w:rPr>
          <w:rFonts w:ascii="NimbusRomNo9L-Regu" w:hAnsi="NimbusRomNo9L-Regu" w:cs="NimbusRomNo9L-Regu"/>
          <w:sz w:val="17"/>
          <w:szCs w:val="17"/>
        </w:rPr>
        <w:t>) from Figure 2.1.  Where is energy itself?  No green lines.</w:t>
      </w:r>
      <w:r w:rsidR="00F253E7">
        <w:rPr>
          <w:rFonts w:ascii="NimbusRomNo9L-Regu" w:hAnsi="NimbusRomNo9L-Regu" w:cs="NimbusRomNo9L-Regu"/>
          <w:sz w:val="17"/>
          <w:szCs w:val="17"/>
        </w:rPr>
        <w:t xml:space="preserve"> Tht has to be most of these flows.   And the rest?  </w:t>
      </w:r>
      <w:r>
        <w:rPr>
          <w:rFonts w:ascii="NimbusRomNo9L-Regu" w:hAnsi="NimbusRomNo9L-Regu" w:cs="NimbusRomNo9L-Regu"/>
          <w:sz w:val="17"/>
          <w:szCs w:val="17"/>
        </w:rPr>
        <w:t xml:space="preserve">  So the direct energy in capital goods might be the combustable energy in , say, </w:t>
      </w:r>
      <w:r w:rsidR="00F253E7">
        <w:rPr>
          <w:rFonts w:ascii="NimbusRomNo9L-Regu" w:hAnsi="NimbusRomNo9L-Regu" w:cs="NimbusRomNo9L-Regu"/>
          <w:sz w:val="17"/>
          <w:szCs w:val="17"/>
        </w:rPr>
        <w:t xml:space="preserve">a wooden desk (a piece of capital equipment)?   I think you  need to make it very clear what you mean with examples.    Would this be the energy in the input of e.g. forest products?  </w:t>
      </w:r>
    </w:p>
    <w:p w14:paraId="75E955D4" w14:textId="77777777" w:rsidR="00F253E7" w:rsidRDefault="00F253E7">
      <w:pPr>
        <w:rPr>
          <w:rFonts w:ascii="NimbusRomNo9L-Regu" w:hAnsi="NimbusRomNo9L-Regu" w:cs="NimbusRomNo9L-Regu"/>
          <w:sz w:val="17"/>
          <w:szCs w:val="17"/>
        </w:rPr>
      </w:pPr>
    </w:p>
    <w:p w14:paraId="138E9570" w14:textId="77777777" w:rsidR="00F253E7" w:rsidRPr="00014691" w:rsidRDefault="00AB29F5">
      <w:pPr>
        <w:rPr>
          <w:rFonts w:ascii="Times New Roman" w:hAnsi="Times New Roman" w:cs="Times New Roman"/>
          <w:sz w:val="24"/>
          <w:szCs w:val="24"/>
        </w:rPr>
      </w:pPr>
      <w:r>
        <w:rPr>
          <w:rFonts w:ascii="NimbusRomNo9L-Regu" w:hAnsi="NimbusRomNo9L-Regu" w:cs="NimbusRomNo9L-Regu"/>
          <w:sz w:val="17"/>
          <w:szCs w:val="17"/>
        </w:rPr>
        <w:t xml:space="preserve">Xx </w:t>
      </w:r>
      <w:r w:rsidR="00F253E7">
        <w:rPr>
          <w:rFonts w:ascii="NimbusRomNo9L-Regu" w:hAnsi="NimbusRomNo9L-Regu" w:cs="NimbusRomNo9L-Regu"/>
          <w:sz w:val="17"/>
          <w:szCs w:val="17"/>
        </w:rPr>
        <w:t xml:space="preserve">Maybe say direct energy flows ignored for moment?  But that does not make sense either.  Figure 3.2 clarifies things a little maybe, </w:t>
      </w:r>
    </w:p>
    <w:p w14:paraId="6007A10F" w14:textId="77777777" w:rsidR="00014691" w:rsidRPr="00014691" w:rsidRDefault="00014691" w:rsidP="00014691">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Fig. 3.1 Energy content (˙E ) of material flows (˙R, ˙ S , and ˙K) from Figure 2.1.</w:t>
      </w:r>
    </w:p>
    <w:p w14:paraId="1FBA9F35" w14:textId="77777777" w:rsidR="00014691" w:rsidRPr="00014691" w:rsidRDefault="00F253E7" w:rsidP="00014691">
      <w:pPr>
        <w:rPr>
          <w:rFonts w:ascii="Times New Roman" w:hAnsi="Times New Roman" w:cs="Times New Roman"/>
          <w:sz w:val="24"/>
          <w:szCs w:val="24"/>
        </w:rPr>
      </w:pPr>
      <w:r>
        <w:rPr>
          <w:rFonts w:ascii="Times New Roman" w:hAnsi="Times New Roman" w:cs="Times New Roman"/>
          <w:sz w:val="24"/>
          <w:szCs w:val="24"/>
        </w:rPr>
        <w:t xml:space="preserve">Add  </w:t>
      </w:r>
      <w:r w:rsidR="00014691" w:rsidRPr="00014691">
        <w:rPr>
          <w:rFonts w:ascii="Times New Roman" w:hAnsi="Times New Roman" w:cs="Times New Roman"/>
          <w:sz w:val="24"/>
          <w:szCs w:val="24"/>
        </w:rPr>
        <w:t xml:space="preserve">(Energy flow symbols from Howard Odum).  </w:t>
      </w:r>
    </w:p>
    <w:p w14:paraId="557A772A" w14:textId="77777777" w:rsidR="00DD3388" w:rsidRDefault="00DD3388">
      <w:pPr>
        <w:rPr>
          <w:rFonts w:ascii="Times New Roman" w:hAnsi="Times New Roman" w:cs="Times New Roman"/>
          <w:sz w:val="24"/>
          <w:szCs w:val="24"/>
        </w:rPr>
      </w:pPr>
      <w:r w:rsidRPr="00014691">
        <w:rPr>
          <w:rFonts w:ascii="Times New Roman" w:hAnsi="Times New Roman" w:cs="Times New Roman"/>
          <w:sz w:val="24"/>
          <w:szCs w:val="24"/>
        </w:rPr>
        <w:t>49 the direct energy associated WITH  flows of steel</w:t>
      </w:r>
    </w:p>
    <w:p w14:paraId="563A67F7" w14:textId="77777777" w:rsidR="00AB29F5" w:rsidRDefault="00AB29F5">
      <w:pPr>
        <w:rPr>
          <w:rFonts w:ascii="Times New Roman" w:hAnsi="Times New Roman" w:cs="Times New Roman"/>
          <w:sz w:val="24"/>
          <w:szCs w:val="24"/>
        </w:rPr>
      </w:pPr>
    </w:p>
    <w:p w14:paraId="19B3432D" w14:textId="77777777" w:rsidR="00AB29F5" w:rsidRPr="00014691" w:rsidRDefault="00AB29F5">
      <w:pPr>
        <w:rPr>
          <w:rFonts w:ascii="Times New Roman" w:hAnsi="Times New Roman" w:cs="Times New Roman"/>
          <w:sz w:val="24"/>
          <w:szCs w:val="24"/>
        </w:rPr>
      </w:pPr>
      <w:r>
        <w:rPr>
          <w:rFonts w:ascii="Times New Roman" w:hAnsi="Times New Roman" w:cs="Times New Roman"/>
          <w:sz w:val="24"/>
          <w:szCs w:val="24"/>
        </w:rPr>
        <w:t>xxFig 3,3  Green line barely shows up.  Can you make it thicker??</w:t>
      </w:r>
    </w:p>
    <w:p w14:paraId="0D24E407" w14:textId="77777777"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sz w:val="24"/>
          <w:szCs w:val="24"/>
        </w:rPr>
        <w:tab/>
        <w:t>EQU.  3.4  WHERE IS FLOW</w:t>
      </w:r>
      <w:r w:rsidR="00AB29F5">
        <w:rPr>
          <w:rFonts w:ascii="Times New Roman" w:hAnsi="Times New Roman" w:cs="Times New Roman"/>
          <w:sz w:val="24"/>
          <w:szCs w:val="24"/>
        </w:rPr>
        <w:t xml:space="preserve"> </w:t>
      </w:r>
      <w:r w:rsidRPr="00014691">
        <w:rPr>
          <w:rFonts w:ascii="Times New Roman" w:hAnsi="Times New Roman" w:cs="Times New Roman"/>
          <w:sz w:val="24"/>
          <w:szCs w:val="24"/>
        </w:rPr>
        <w:t>01 ON DIAG</w:t>
      </w:r>
      <w:r w:rsidR="00AB29F5">
        <w:rPr>
          <w:rFonts w:ascii="Times New Roman" w:hAnsi="Times New Roman" w:cs="Times New Roman"/>
          <w:sz w:val="24"/>
          <w:szCs w:val="24"/>
        </w:rPr>
        <w:t>R</w:t>
      </w:r>
      <w:r w:rsidRPr="00014691">
        <w:rPr>
          <w:rFonts w:ascii="Times New Roman" w:hAnsi="Times New Roman" w:cs="Times New Roman"/>
          <w:sz w:val="24"/>
          <w:szCs w:val="24"/>
        </w:rPr>
        <w:t>AM?</w:t>
      </w:r>
    </w:p>
    <w:p w14:paraId="5B4C8961" w14:textId="77777777"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LIKEWISE e1 FROM BIOSPERE???  </w:t>
      </w:r>
    </w:p>
    <w:p w14:paraId="223F27DB" w14:textId="77777777"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Note that ˙E 1 is the gross direct energy production rate of society. For example,</w:t>
      </w:r>
    </w:p>
    <w:p w14:paraId="6BE8B953" w14:textId="77777777"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firms extract crude oil (a component of ˙E01) and refine it into petroleum products (a</w:t>
      </w:r>
    </w:p>
    <w:p w14:paraId="5A1A8AE7" w14:textId="77777777"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component of ˙E1) that are consumed by society. The direct energy consumption of</w:t>
      </w:r>
    </w:p>
    <w:p w14:paraId="474FB388" w14:textId="77777777" w:rsidR="00DD3388" w:rsidRPr="00014691"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extraction and refining firms is a component of ˙E11    ??All this needs to be   made clearer relative</w:t>
      </w:r>
      <w:r w:rsidR="00AB29F5">
        <w:rPr>
          <w:rFonts w:ascii="Times New Roman" w:hAnsi="Times New Roman" w:cs="Times New Roman"/>
          <w:sz w:val="24"/>
          <w:szCs w:val="24"/>
        </w:rPr>
        <w:t xml:space="preserve"> </w:t>
      </w:r>
      <w:r w:rsidRPr="00014691">
        <w:rPr>
          <w:rFonts w:ascii="Times New Roman" w:hAnsi="Times New Roman" w:cs="Times New Roman"/>
          <w:sz w:val="24"/>
          <w:szCs w:val="24"/>
        </w:rPr>
        <w:t>to diagram</w:t>
      </w:r>
    </w:p>
    <w:p w14:paraId="57A74CA9" w14:textId="77777777" w:rsidR="00DD3388"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00014691" w:rsidRPr="00014691">
        <w:rPr>
          <w:rFonts w:ascii="Times New Roman" w:hAnsi="Times New Roman" w:cs="Times New Roman"/>
          <w:sz w:val="24"/>
          <w:szCs w:val="24"/>
        </w:rPr>
        <w:t xml:space="preserve">Eq </w:t>
      </w:r>
      <w:r w:rsidR="00014691">
        <w:rPr>
          <w:rFonts w:ascii="Times New Roman" w:hAnsi="Times New Roman" w:cs="Times New Roman"/>
          <w:sz w:val="24"/>
          <w:szCs w:val="24"/>
        </w:rPr>
        <w:t>3.11   ref  3    EROI shoul</w:t>
      </w:r>
      <w:r w:rsidR="00014691" w:rsidRPr="00014691">
        <w:rPr>
          <w:rFonts w:ascii="Times New Roman" w:hAnsi="Times New Roman" w:cs="Times New Roman"/>
          <w:sz w:val="24"/>
          <w:szCs w:val="24"/>
        </w:rPr>
        <w:t xml:space="preserve">d not be attributed to </w:t>
      </w:r>
      <w:r w:rsidR="00014691">
        <w:rPr>
          <w:rFonts w:ascii="Times New Roman" w:hAnsi="Times New Roman" w:cs="Times New Roman"/>
          <w:caps/>
          <w:sz w:val="24"/>
          <w:szCs w:val="24"/>
        </w:rPr>
        <w:t>Ayer</w:t>
      </w:r>
      <w:r w:rsidR="00014691" w:rsidRPr="00014691">
        <w:rPr>
          <w:rFonts w:ascii="Times New Roman" w:hAnsi="Times New Roman" w:cs="Times New Roman"/>
          <w:sz w:val="24"/>
          <w:szCs w:val="24"/>
        </w:rPr>
        <w:t xml:space="preserve">s but Hall (e.g.1986)  </w:t>
      </w:r>
    </w:p>
    <w:p w14:paraId="4834CA95" w14:textId="77777777" w:rsidR="00014691" w:rsidRDefault="00014691" w:rsidP="00DD3388">
      <w:pPr>
        <w:rPr>
          <w:rFonts w:ascii="Times New Roman" w:hAnsi="Times New Roman" w:cs="Times New Roman"/>
          <w:sz w:val="24"/>
          <w:szCs w:val="24"/>
        </w:rPr>
      </w:pPr>
    </w:p>
    <w:p w14:paraId="2C4C9224" w14:textId="77777777" w:rsidR="00014691" w:rsidRDefault="00014691" w:rsidP="00DD3388">
      <w:pPr>
        <w:rPr>
          <w:rFonts w:ascii="Times New Roman" w:hAnsi="Times New Roman" w:cs="Times New Roman"/>
          <w:sz w:val="24"/>
          <w:szCs w:val="24"/>
        </w:rPr>
      </w:pPr>
      <w:r>
        <w:rPr>
          <w:rFonts w:ascii="Times New Roman" w:hAnsi="Times New Roman" w:cs="Times New Roman"/>
          <w:sz w:val="24"/>
          <w:szCs w:val="24"/>
        </w:rPr>
        <w:t>Fig 3.5  Energy module should be moved to LEFT of goods and services as it must come first</w:t>
      </w:r>
    </w:p>
    <w:p w14:paraId="108F4B05" w14:textId="77777777" w:rsidR="00014691" w:rsidRDefault="00014691" w:rsidP="00DD3388">
      <w:pPr>
        <w:rPr>
          <w:rFonts w:ascii="Times New Roman" w:hAnsi="Times New Roman" w:cs="Times New Roman"/>
          <w:sz w:val="24"/>
          <w:szCs w:val="24"/>
        </w:rPr>
      </w:pPr>
      <w:r>
        <w:rPr>
          <w:rFonts w:ascii="Times New Roman" w:hAnsi="Times New Roman" w:cs="Times New Roman"/>
          <w:sz w:val="24"/>
          <w:szCs w:val="24"/>
        </w:rPr>
        <w:t xml:space="preserve">   (OK chicken and egg, but conceptually)</w:t>
      </w:r>
    </w:p>
    <w:p w14:paraId="643DAD6C" w14:textId="77777777"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of Thermodynamics around APPLIED TO ?  the biosphere (0)</w:t>
      </w:r>
    </w:p>
    <w:p w14:paraId="2D32E153" w14:textId="77777777"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around APPLIED TO the goods and services sector (3) i</w:t>
      </w:r>
    </w:p>
    <w:p w14:paraId="13FB05DF" w14:textId="77777777" w:rsidR="00014691" w:rsidRDefault="00014691" w:rsidP="00DD3388">
      <w:pPr>
        <w:pBdr>
          <w:bottom w:val="single" w:sz="6" w:space="1" w:color="auto"/>
        </w:pBdr>
        <w:rPr>
          <w:rFonts w:ascii="NimbusRomNo9L-Regu" w:hAnsi="NimbusRomNo9L-Regu" w:cs="NimbusRomNo9L-Regu"/>
          <w:sz w:val="20"/>
          <w:szCs w:val="20"/>
        </w:rPr>
      </w:pPr>
      <w:r>
        <w:rPr>
          <w:rFonts w:ascii="NimbusRomNo9L-Regu" w:hAnsi="NimbusRomNo9L-Regu" w:cs="NimbusRomNo9L-Regu"/>
          <w:sz w:val="20"/>
          <w:szCs w:val="20"/>
        </w:rPr>
        <w:t xml:space="preserve">Table 3.1  Can you add in KJ for </w:t>
      </w:r>
      <w:r w:rsidR="00BE0888">
        <w:rPr>
          <w:rFonts w:ascii="NimbusRomNo9L-Regu" w:hAnsi="NimbusRomNo9L-Regu" w:cs="NimbusRomNo9L-Regu"/>
          <w:sz w:val="20"/>
          <w:szCs w:val="20"/>
        </w:rPr>
        <w:t>each component??? As a separate column?</w:t>
      </w:r>
    </w:p>
    <w:p w14:paraId="201CF1E3" w14:textId="77777777" w:rsidR="00BE0888" w:rsidRDefault="00BE0888" w:rsidP="00DD3388">
      <w:pPr>
        <w:rPr>
          <w:rFonts w:ascii="NimbusRomNo9L-Regu" w:hAnsi="NimbusRomNo9L-Regu" w:cs="NimbusRomNo9L-Regu"/>
          <w:sz w:val="20"/>
          <w:szCs w:val="20"/>
        </w:rPr>
      </w:pPr>
      <w:r>
        <w:rPr>
          <w:rFonts w:ascii="NimbusRomNo9L-Regu" w:hAnsi="NimbusRomNo9L-Regu" w:cs="NimbusRomNo9L-Regu"/>
          <w:sz w:val="20"/>
          <w:szCs w:val="20"/>
        </w:rPr>
        <w:t>Chpt 4</w:t>
      </w:r>
    </w:p>
    <w:p w14:paraId="11785BF2" w14:textId="77777777" w:rsidR="00CE0EFD" w:rsidRDefault="00CE0EFD" w:rsidP="00CE0EFD">
      <w:pPr>
        <w:autoSpaceDE w:val="0"/>
        <w:autoSpaceDN w:val="0"/>
        <w:adjustRightInd w:val="0"/>
        <w:spacing w:after="0" w:line="240" w:lineRule="auto"/>
        <w:rPr>
          <w:rFonts w:ascii="NimbusRomNo9L-Medi" w:hAnsi="NimbusRomNo9L-Medi" w:cs="NimbusRomNo9L-Medi"/>
          <w:sz w:val="28"/>
          <w:szCs w:val="28"/>
        </w:rPr>
      </w:pPr>
      <w:r>
        <w:rPr>
          <w:rFonts w:ascii="NimbusRomNo9L-Regu" w:hAnsi="NimbusRomNo9L-Regu" w:cs="NimbusRomNo9L-Regu"/>
          <w:sz w:val="20"/>
          <w:szCs w:val="20"/>
        </w:rPr>
        <w:t>xx</w:t>
      </w:r>
      <w:r w:rsidRPr="00CE0EFD">
        <w:rPr>
          <w:rFonts w:ascii="NimbusRomNo9L-Medi" w:hAnsi="NimbusRomNo9L-Medi" w:cs="NimbusRomNo9L-Medi"/>
          <w:sz w:val="28"/>
          <w:szCs w:val="28"/>
        </w:rPr>
        <w:t xml:space="preserve"> </w:t>
      </w:r>
      <w:r>
        <w:rPr>
          <w:rFonts w:ascii="NimbusRomNo9L-Medi" w:hAnsi="NimbusRomNo9L-Medi" w:cs="NimbusRomNo9L-Medi"/>
          <w:sz w:val="28"/>
          <w:szCs w:val="28"/>
        </w:rPr>
        <w:t>Chapter 4</w:t>
      </w:r>
    </w:p>
    <w:p w14:paraId="516C1B85" w14:textId="77777777" w:rsidR="00CE0EFD" w:rsidRDefault="00CE0EFD" w:rsidP="00CE0EFD">
      <w:pPr>
        <w:rPr>
          <w:rFonts w:ascii="NimbusRomNo9L-Medi" w:hAnsi="NimbusRomNo9L-Medi" w:cs="NimbusRomNo9L-Medi"/>
          <w:sz w:val="32"/>
          <w:szCs w:val="32"/>
        </w:rPr>
      </w:pPr>
      <w:r>
        <w:rPr>
          <w:rFonts w:ascii="NimbusRomNo9L-Medi" w:hAnsi="NimbusRomNo9L-Medi" w:cs="NimbusRomNo9L-Medi"/>
          <w:sz w:val="32"/>
          <w:szCs w:val="32"/>
        </w:rPr>
        <w:t xml:space="preserve">Embodied energy flows  I think this should be:  </w:t>
      </w:r>
    </w:p>
    <w:p w14:paraId="3B689788" w14:textId="77777777" w:rsidR="00CE0EFD" w:rsidRDefault="00CE0EFD" w:rsidP="00CE0EFD">
      <w:pPr>
        <w:autoSpaceDE w:val="0"/>
        <w:autoSpaceDN w:val="0"/>
        <w:adjustRightInd w:val="0"/>
        <w:spacing w:after="0" w:line="240" w:lineRule="auto"/>
        <w:rPr>
          <w:rFonts w:ascii="NimbusRomNo9L-Medi" w:hAnsi="NimbusRomNo9L-Medi" w:cs="NimbusRomNo9L-Medi"/>
          <w:sz w:val="28"/>
          <w:szCs w:val="28"/>
        </w:rPr>
      </w:pPr>
      <w:r>
        <w:rPr>
          <w:rFonts w:ascii="NimbusRomNo9L-Medi" w:hAnsi="NimbusRomNo9L-Medi" w:cs="NimbusRomNo9L-Medi"/>
          <w:sz w:val="28"/>
          <w:szCs w:val="28"/>
        </w:rPr>
        <w:t>Chapter 4</w:t>
      </w:r>
    </w:p>
    <w:p w14:paraId="368A0A8F" w14:textId="77777777" w:rsidR="00CE0EFD" w:rsidRDefault="00CE0EFD" w:rsidP="00CE0EFD">
      <w:pPr>
        <w:rPr>
          <w:rFonts w:ascii="NimbusRomNo9L-Regu" w:hAnsi="NimbusRomNo9L-Regu" w:cs="NimbusRomNo9L-Regu"/>
          <w:sz w:val="20"/>
          <w:szCs w:val="20"/>
        </w:rPr>
      </w:pPr>
      <w:r>
        <w:rPr>
          <w:rFonts w:ascii="NimbusRomNo9L-Medi" w:hAnsi="NimbusRomNo9L-Medi" w:cs="NimbusRomNo9L-Medi"/>
          <w:sz w:val="32"/>
          <w:szCs w:val="32"/>
        </w:rPr>
        <w:t xml:space="preserve">Embodied anhd total  energy flows  I was confused  by the T in e.g. figure 4.2 &amp; 4.3  </w:t>
      </w:r>
    </w:p>
    <w:p w14:paraId="68C3D4BB" w14:textId="77777777"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Chapter 3, the First Law of Thermodynamics accounted direct energy (˙</w:t>
      </w:r>
      <w:r>
        <w:rPr>
          <w:rFonts w:ascii="NimbusRomNo9L-ReguItal" w:hAnsi="NimbusRomNo9L-ReguItal" w:cs="NimbusRomNo9L-ReguItal"/>
          <w:sz w:val="20"/>
          <w:szCs w:val="20"/>
        </w:rPr>
        <w:t xml:space="preserve">E </w:t>
      </w:r>
      <w:r>
        <w:rPr>
          <w:rFonts w:ascii="NimbusRomNo9L-Regu" w:hAnsi="NimbusRomNo9L-Regu" w:cs="NimbusRomNo9L-Regu"/>
          <w:sz w:val="20"/>
          <w:szCs w:val="20"/>
        </w:rPr>
        <w:t>) flowing</w:t>
      </w:r>
    </w:p>
    <w:p w14:paraId="3BC50065" w14:textId="77777777"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among sectors of an economy. In this chapter, we will adapt the First Law to account</w:t>
      </w:r>
    </w:p>
    <w:p w14:paraId="0FAD0334" w14:textId="77777777" w:rsidR="00BE0888" w:rsidRDefault="00BE0888" w:rsidP="00BE0888">
      <w:pPr>
        <w:rPr>
          <w:rFonts w:ascii="NimbusRomNo9L-Regu" w:hAnsi="NimbusRomNo9L-Regu" w:cs="NimbusRomNo9L-Regu"/>
          <w:sz w:val="15"/>
          <w:szCs w:val="15"/>
        </w:rPr>
      </w:pPr>
      <w:r>
        <w:rPr>
          <w:rFonts w:ascii="NimbusRomNo9L-ReguItal" w:hAnsi="NimbusRomNo9L-ReguItal" w:cs="NimbusRomNo9L-ReguItal"/>
          <w:sz w:val="20"/>
          <w:szCs w:val="20"/>
        </w:rPr>
        <w:t xml:space="preserve">FOR  THE embodied </w:t>
      </w:r>
      <w:r>
        <w:rPr>
          <w:rFonts w:ascii="NimbusRomNo9L-Regu" w:hAnsi="NimbusRomNo9L-Regu" w:cs="NimbusRomNo9L-Regu"/>
          <w:sz w:val="20"/>
          <w:szCs w:val="20"/>
        </w:rPr>
        <w:t>energy in the material flows of an economy.</w:t>
      </w:r>
      <w:r>
        <w:rPr>
          <w:rFonts w:ascii="NimbusRomNo9L-Regu" w:hAnsi="NimbusRomNo9L-Regu" w:cs="NimbusRomNo9L-Regu"/>
          <w:sz w:val="15"/>
          <w:szCs w:val="15"/>
        </w:rPr>
        <w:t>1</w:t>
      </w:r>
    </w:p>
    <w:p w14:paraId="7B609391" w14:textId="77777777" w:rsidR="00BE0888" w:rsidRDefault="00BE0888" w:rsidP="00BE0888">
      <w:pPr>
        <w:rPr>
          <w:rFonts w:ascii="NimbusRomNo9L-Regu" w:hAnsi="NimbusRomNo9L-Regu" w:cs="NimbusRomNo9L-Regu"/>
          <w:sz w:val="15"/>
          <w:szCs w:val="15"/>
        </w:rPr>
      </w:pPr>
    </w:p>
    <w:p w14:paraId="430A0BED" w14:textId="77777777"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5"/>
          <w:szCs w:val="15"/>
        </w:rPr>
        <w:t xml:space="preserve">p. 58 </w:t>
      </w:r>
      <w:r>
        <w:rPr>
          <w:rFonts w:ascii="NimbusRomNo9L-Regu" w:hAnsi="NimbusRomNo9L-Regu" w:cs="NimbusRomNo9L-Regu"/>
          <w:sz w:val="20"/>
          <w:szCs w:val="20"/>
        </w:rPr>
        <w:t>Total energy (</w:t>
      </w:r>
      <w:r>
        <w:rPr>
          <w:rFonts w:ascii="NimbusRomNo9L-ReguItal" w:hAnsi="NimbusRomNo9L-ReguItal" w:cs="NimbusRomNo9L-ReguItal"/>
          <w:sz w:val="20"/>
          <w:szCs w:val="20"/>
        </w:rPr>
        <w:t>T</w:t>
      </w:r>
      <w:r>
        <w:rPr>
          <w:rFonts w:ascii="NimbusRomNo9L-Regu" w:hAnsi="NimbusRomNo9L-Regu" w:cs="NimbusRomNo9L-Regu"/>
          <w:sz w:val="20"/>
          <w:szCs w:val="20"/>
        </w:rPr>
        <w:t>) is defined as the sum of direct energy (</w:t>
      </w:r>
      <w:r>
        <w:rPr>
          <w:rFonts w:ascii="NimbusRomNo9L-ReguItal" w:hAnsi="NimbusRomNo9L-ReguItal" w:cs="NimbusRomNo9L-ReguItal"/>
          <w:sz w:val="20"/>
          <w:szCs w:val="20"/>
        </w:rPr>
        <w:t>E</w:t>
      </w:r>
      <w:r>
        <w:rPr>
          <w:rFonts w:ascii="NimbusRomNo9L-Regu" w:hAnsi="NimbusRomNo9L-Regu" w:cs="NimbusRomNo9L-Regu"/>
          <w:sz w:val="20"/>
          <w:szCs w:val="20"/>
        </w:rPr>
        <w:t>, see Chapter 3) and embodied</w:t>
      </w:r>
    </w:p>
    <w:p w14:paraId="73784C73" w14:textId="77777777" w:rsidR="00BE0888" w:rsidRDefault="00BE0888" w:rsidP="00BE0888">
      <w:pPr>
        <w:rPr>
          <w:rFonts w:ascii="NimbusRomNo9L-Regu" w:hAnsi="NimbusRomNo9L-Regu" w:cs="NimbusRomNo9L-Regu"/>
          <w:sz w:val="20"/>
          <w:szCs w:val="20"/>
        </w:rPr>
      </w:pPr>
      <w:r>
        <w:rPr>
          <w:rFonts w:ascii="NimbusRomNo9L-Regu" w:hAnsi="NimbusRomNo9L-Regu" w:cs="NimbusRomNo9L-Regu"/>
          <w:sz w:val="20"/>
          <w:szCs w:val="20"/>
        </w:rPr>
        <w:t>energy (</w:t>
      </w:r>
      <w:r>
        <w:rPr>
          <w:rFonts w:ascii="NimbusRomNo9L-ReguItal" w:hAnsi="NimbusRomNo9L-ReguItal" w:cs="NimbusRomNo9L-ReguItal"/>
          <w:sz w:val="20"/>
          <w:szCs w:val="20"/>
        </w:rPr>
        <w:t>B</w:t>
      </w:r>
      <w:r>
        <w:rPr>
          <w:rFonts w:ascii="NimbusRomNo9L-Regu" w:hAnsi="NimbusRomNo9L-Regu" w:cs="NimbusRomNo9L-Regu"/>
          <w:sz w:val="20"/>
          <w:szCs w:val="20"/>
        </w:rPr>
        <w:t xml:space="preserve">).DEFINE EMBODIED ENERGY </w:t>
      </w:r>
    </w:p>
    <w:p w14:paraId="6919D14F" w14:textId="77777777" w:rsidR="00AB29F5" w:rsidRDefault="00AB29F5" w:rsidP="00BE0888">
      <w:pPr>
        <w:rPr>
          <w:rFonts w:ascii="NimbusRomNo9L-Regu" w:hAnsi="NimbusRomNo9L-Regu" w:cs="NimbusRomNo9L-Regu"/>
          <w:sz w:val="20"/>
          <w:szCs w:val="20"/>
        </w:rPr>
      </w:pPr>
    </w:p>
    <w:p w14:paraId="1E7FB585" w14:textId="77777777" w:rsidR="00AB29F5" w:rsidRDefault="00AB29F5" w:rsidP="00BE0888">
      <w:pPr>
        <w:rPr>
          <w:rFonts w:ascii="NimbusRomNo9L-Regu" w:hAnsi="NimbusRomNo9L-Regu" w:cs="NimbusRomNo9L-Regu"/>
          <w:sz w:val="20"/>
          <w:szCs w:val="20"/>
        </w:rPr>
      </w:pPr>
      <w:r>
        <w:rPr>
          <w:rFonts w:ascii="NimbusRomNo9L-Regu" w:hAnsi="NimbusRomNo9L-Regu" w:cs="NimbusRomNo9L-Regu"/>
          <w:sz w:val="20"/>
          <w:szCs w:val="20"/>
        </w:rPr>
        <w:t>xx again energy flow is defined as a green line here but you do not use it, confui</w:t>
      </w:r>
      <w:r w:rsidR="00CE0EFD">
        <w:rPr>
          <w:rFonts w:ascii="NimbusRomNo9L-Regu" w:hAnsi="NimbusRomNo9L-Regu" w:cs="NimbusRomNo9L-Regu"/>
          <w:sz w:val="20"/>
          <w:szCs w:val="20"/>
        </w:rPr>
        <w:t>s</w:t>
      </w:r>
      <w:r>
        <w:rPr>
          <w:rFonts w:ascii="NimbusRomNo9L-Regu" w:hAnsi="NimbusRomNo9L-Regu" w:cs="NimbusRomNo9L-Regu"/>
          <w:sz w:val="20"/>
          <w:szCs w:val="20"/>
        </w:rPr>
        <w:t xml:space="preserve">ng me considerably </w:t>
      </w:r>
    </w:p>
    <w:p w14:paraId="24635F6C" w14:textId="77777777" w:rsidR="00BE0888" w:rsidRDefault="00BE0888" w:rsidP="00BE0888">
      <w:pPr>
        <w:rPr>
          <w:rFonts w:ascii="NimbusRomNo9L-Regu" w:hAnsi="NimbusRomNo9L-Regu" w:cs="NimbusRomNo9L-Regu"/>
          <w:sz w:val="17"/>
          <w:szCs w:val="17"/>
        </w:rPr>
      </w:pPr>
      <w:r>
        <w:rPr>
          <w:rFonts w:ascii="NimbusRomNo9L-Regu" w:hAnsi="NimbusRomNo9L-Regu" w:cs="NimbusRomNo9L-Regu"/>
          <w:sz w:val="20"/>
          <w:szCs w:val="20"/>
        </w:rPr>
        <w:t xml:space="preserve">59 bottom:  </w:t>
      </w:r>
      <w:r>
        <w:rPr>
          <w:rFonts w:ascii="NimbusRomNo9L-Regu" w:hAnsi="NimbusRomNo9L-Regu" w:cs="NimbusRomNo9L-Regu"/>
          <w:sz w:val="17"/>
          <w:szCs w:val="17"/>
        </w:rPr>
        <w:t>waste heat is ignored when accounting for total energy</w:t>
      </w:r>
      <w:r w:rsidR="002A38DC">
        <w:rPr>
          <w:rFonts w:ascii="NimbusRomNo9L-Regu" w:hAnsi="NimbusRomNo9L-Regu" w:cs="NimbusRomNo9L-Regu"/>
          <w:sz w:val="17"/>
          <w:szCs w:val="17"/>
        </w:rPr>
        <w:t xml:space="preserve"> ?????  It is in equations</w:t>
      </w:r>
    </w:p>
    <w:p w14:paraId="13507D3E" w14:textId="77777777" w:rsidR="002A38DC" w:rsidRDefault="002A38DC" w:rsidP="00BE0888">
      <w:pPr>
        <w:rPr>
          <w:rFonts w:ascii="NimbusRomNo9L-Regu" w:hAnsi="NimbusRomNo9L-Regu" w:cs="NimbusRomNo9L-Regu"/>
          <w:sz w:val="17"/>
          <w:szCs w:val="17"/>
        </w:rPr>
      </w:pPr>
      <w:r>
        <w:rPr>
          <w:rFonts w:ascii="NimbusRomNo9L-Regu" w:hAnsi="NimbusRomNo9L-Regu" w:cs="NimbusRomNo9L-Regu"/>
          <w:sz w:val="17"/>
          <w:szCs w:val="17"/>
        </w:rPr>
        <w:t>60</w:t>
      </w:r>
    </w:p>
    <w:p w14:paraId="11E1602F" w14:textId="77777777" w:rsidR="002A38DC" w:rsidRDefault="002A38DC" w:rsidP="002A38D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final term ( ˙</w:t>
      </w:r>
      <w:r>
        <w:rPr>
          <w:rFonts w:ascii="NimbusRomNo9L-ReguItal" w:hAnsi="NimbusRomNo9L-ReguItal" w:cs="NimbusRomNo9L-ReguItal"/>
          <w:sz w:val="20"/>
          <w:szCs w:val="20"/>
        </w:rPr>
        <w:t>Q</w:t>
      </w:r>
      <w:r>
        <w:rPr>
          <w:rFonts w:ascii="NimbusRomNo9L-ReguItal" w:hAnsi="NimbusRomNo9L-ReguItal" w:cs="NimbusRomNo9L-ReguItal"/>
          <w:sz w:val="15"/>
          <w:szCs w:val="15"/>
        </w:rPr>
        <w:t>out</w:t>
      </w:r>
      <w:r>
        <w:rPr>
          <w:rFonts w:ascii="NimbusRomNo9L-Regu" w:hAnsi="NimbusRomNo9L-Regu" w:cs="NimbusRomNo9L-Regu"/>
          <w:sz w:val="20"/>
          <w:szCs w:val="20"/>
        </w:rPr>
        <w:t>) is a proxy for all direct energy (˙</w:t>
      </w:r>
      <w:r>
        <w:rPr>
          <w:rFonts w:ascii="NimbusRomNo9L-ReguItal" w:hAnsi="NimbusRomNo9L-ReguItal" w:cs="NimbusRomNo9L-ReguItal"/>
          <w:sz w:val="20"/>
          <w:szCs w:val="20"/>
        </w:rPr>
        <w:t>E</w:t>
      </w:r>
      <w:r>
        <w:rPr>
          <w:rFonts w:ascii="NimbusRomNo9L-Regu" w:hAnsi="NimbusRomNo9L-Regu" w:cs="NimbusRomNo9L-Regu"/>
          <w:sz w:val="20"/>
          <w:szCs w:val="20"/>
        </w:rPr>
        <w:t xml:space="preserve">) consumed (i.e. turned into heat)  </w:t>
      </w:r>
    </w:p>
    <w:p w14:paraId="0E33A872" w14:textId="77777777" w:rsidR="002A38DC" w:rsidRDefault="002A38DC" w:rsidP="002A38DC">
      <w:pPr>
        <w:rPr>
          <w:rFonts w:ascii="NimbusRomNo9L-Regu" w:hAnsi="NimbusRomNo9L-Regu" w:cs="NimbusRomNo9L-Regu"/>
          <w:sz w:val="20"/>
          <w:szCs w:val="20"/>
        </w:rPr>
      </w:pPr>
      <w:r>
        <w:rPr>
          <w:rFonts w:ascii="NimbusRomNo9L-Regu" w:hAnsi="NimbusRomNo9L-Regu" w:cs="NimbusRomNo9L-Regu"/>
          <w:sz w:val="20"/>
          <w:szCs w:val="20"/>
        </w:rPr>
        <w:t>within the sector.</w:t>
      </w:r>
    </w:p>
    <w:p w14:paraId="6ED1C7D2" w14:textId="77777777" w:rsidR="002A38DC" w:rsidRDefault="002A38DC" w:rsidP="002A38DC">
      <w:pPr>
        <w:rPr>
          <w:rFonts w:ascii="NimbusRomNo9L-Regu" w:hAnsi="NimbusRomNo9L-Regu" w:cs="NimbusRomNo9L-Regu"/>
          <w:sz w:val="20"/>
          <w:szCs w:val="20"/>
        </w:rPr>
      </w:pPr>
    </w:p>
    <w:p w14:paraId="00EBBC27" w14:textId="77777777" w:rsidR="002A38DC" w:rsidRDefault="002A38DC" w:rsidP="002A38DC">
      <w:pPr>
        <w:rPr>
          <w:rFonts w:ascii="NimbusRomNo9L-Regu" w:hAnsi="NimbusRomNo9L-Regu" w:cs="NimbusRomNo9L-Regu"/>
          <w:sz w:val="17"/>
          <w:szCs w:val="17"/>
        </w:rPr>
      </w:pPr>
      <w:r>
        <w:rPr>
          <w:rFonts w:ascii="NimbusRomNo9L-Medi" w:hAnsi="NimbusRomNo9L-Medi" w:cs="NimbusRomNo9L-Medi"/>
          <w:sz w:val="17"/>
          <w:szCs w:val="17"/>
        </w:rPr>
        <w:t xml:space="preserve">Fig. 4.2 </w:t>
      </w:r>
      <w:r>
        <w:rPr>
          <w:rFonts w:ascii="NimbusRomNo9L-Regu" w:hAnsi="NimbusRomNo9L-Regu" w:cs="NimbusRomNo9L-Regu"/>
          <w:sz w:val="17"/>
          <w:szCs w:val="17"/>
        </w:rPr>
        <w:t>Total energy flows (</w:t>
      </w:r>
      <w:r>
        <w:rPr>
          <w:rFonts w:ascii="NimbusRomNo9L-ReguItal" w:hAnsi="NimbusRomNo9L-ReguItal" w:cs="NimbusRomNo9L-ReguItal"/>
          <w:sz w:val="17"/>
          <w:szCs w:val="17"/>
        </w:rPr>
        <w:t>T</w:t>
      </w:r>
      <w:r>
        <w:rPr>
          <w:rFonts w:ascii="NimbusRomNo9L-Regu" w:hAnsi="NimbusRomNo9L-Regu" w:cs="NimbusRomNo9L-Regu"/>
          <w:sz w:val="17"/>
          <w:szCs w:val="17"/>
        </w:rPr>
        <w:t>˙ ) in a one-sector economy.(see fig 3.3 ).</w:t>
      </w:r>
    </w:p>
    <w:p w14:paraId="6E9DD731" w14:textId="77777777" w:rsidR="00175380" w:rsidRDefault="00175380" w:rsidP="00175380">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d</w:t>
      </w:r>
      <w:r>
        <w:rPr>
          <w:rFonts w:ascii="NimbusRomNo9L-ReguItal" w:hAnsi="NimbusRomNo9L-ReguItal" w:cs="NimbusRomNo9L-ReguItal"/>
          <w:sz w:val="20"/>
          <w:szCs w:val="20"/>
        </w:rPr>
        <w:t>B</w:t>
      </w:r>
      <w:r>
        <w:rPr>
          <w:rFonts w:ascii="NimbusRomNo9L-ReguItal" w:hAnsi="NimbusRomNo9L-ReguItal" w:cs="NimbusRomNo9L-ReguItal"/>
          <w:sz w:val="15"/>
          <w:szCs w:val="15"/>
        </w:rPr>
        <w:t>K</w:t>
      </w:r>
      <w:r>
        <w:rPr>
          <w:rFonts w:ascii="rtxmi" w:hAnsi="rtxmi" w:cs="rtxmi"/>
          <w:sz w:val="15"/>
          <w:szCs w:val="15"/>
        </w:rPr>
        <w:t>;</w:t>
      </w:r>
      <w:r>
        <w:rPr>
          <w:rFonts w:ascii="NimbusRomNo9L-Regu" w:hAnsi="NimbusRomNo9L-Regu" w:cs="NimbusRomNo9L-Regu"/>
          <w:sz w:val="15"/>
          <w:szCs w:val="15"/>
        </w:rPr>
        <w:t>1</w:t>
      </w:r>
    </w:p>
    <w:p w14:paraId="38556764" w14:textId="77777777" w:rsidR="002A38DC" w:rsidRDefault="00175380" w:rsidP="00175380">
      <w:pPr>
        <w:rPr>
          <w:rFonts w:ascii="NimbusRomNo9L-Regu" w:hAnsi="NimbusRomNo9L-Regu" w:cs="NimbusRomNo9L-Regu"/>
          <w:sz w:val="20"/>
          <w:szCs w:val="20"/>
        </w:rPr>
      </w:pPr>
      <w:r>
        <w:rPr>
          <w:rFonts w:ascii="NimbusRomNo9L-Regu" w:hAnsi="NimbusRomNo9L-Regu" w:cs="NimbusRomNo9L-Regu"/>
          <w:sz w:val="20"/>
          <w:szCs w:val="20"/>
        </w:rPr>
        <w:t>d</w:t>
      </w:r>
      <w:r>
        <w:rPr>
          <w:rFonts w:ascii="NimbusRomNo9L-ReguItal" w:hAnsi="NimbusRomNo9L-ReguItal" w:cs="NimbusRomNo9L-ReguItal"/>
          <w:sz w:val="20"/>
          <w:szCs w:val="20"/>
        </w:rPr>
        <w:t xml:space="preserve">t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10</w:t>
      </w:r>
      <w:r>
        <w:rPr>
          <w:rFonts w:ascii="rtxmi" w:hAnsi="rtxmi" w:cs="rtxmi"/>
          <w:sz w:val="20"/>
          <w:szCs w:val="20"/>
        </w:rPr>
        <w:t xml:space="preserve">: </w:t>
      </w:r>
      <w:r>
        <w:rPr>
          <w:rFonts w:ascii="NimbusRomNo9L-Regu" w:hAnsi="NimbusRomNo9L-Regu" w:cs="NimbusRomNo9L-Regu"/>
          <w:sz w:val="20"/>
          <w:szCs w:val="20"/>
        </w:rPr>
        <w:t xml:space="preserve">(4.21)  </w:t>
      </w:r>
    </w:p>
    <w:p w14:paraId="3F6C3E9F" w14:textId="77777777"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&gt;&gt;&gt;&gt;&gt;Add In words this say that the  change in the embodied energy  etc etcc   I think o be perf3ectly clear you should give the final equation in words each time !!!!!!!!!!!!!!</w:t>
      </w:r>
    </w:p>
    <w:p w14:paraId="36AB24B1" w14:textId="77777777" w:rsidR="00175380" w:rsidRDefault="00175380" w:rsidP="0017538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  64 The term ˙</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NimbusRomNo9L-Regu" w:hAnsi="NimbusRomNo9L-Regu" w:cs="NimbusRomNo9L-Regu"/>
          <w:sz w:val="20"/>
          <w:szCs w:val="20"/>
        </w:rPr>
        <w:t>in Equation 4.21 represents the disposal rate of embodied energy from</w:t>
      </w:r>
    </w:p>
    <w:p w14:paraId="5EAB665A" w14:textId="77777777"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Society (1) to the Biosphere (0).  (i.e. dumps etc).  …</w:t>
      </w:r>
      <w:r w:rsidR="00B43E6A">
        <w:rPr>
          <w:rFonts w:ascii="NimbusRomNo9L-Regu" w:hAnsi="NimbusRomNo9L-Regu" w:cs="NimbusRomNo9L-Regu"/>
          <w:sz w:val="20"/>
          <w:szCs w:val="20"/>
        </w:rPr>
        <w:t>depreciated phy</w:t>
      </w:r>
      <w:r>
        <w:rPr>
          <w:rFonts w:ascii="NimbusRomNo9L-Regu" w:hAnsi="NimbusRomNo9L-Regu" w:cs="NimbusRomNo9L-Regu"/>
          <w:sz w:val="20"/>
          <w:szCs w:val="20"/>
        </w:rPr>
        <w:t>s</w:t>
      </w:r>
      <w:r w:rsidR="00B43E6A">
        <w:rPr>
          <w:rFonts w:ascii="NimbusRomNo9L-Regu" w:hAnsi="NimbusRomNo9L-Regu" w:cs="NimbusRomNo9L-Regu"/>
          <w:sz w:val="20"/>
          <w:szCs w:val="20"/>
        </w:rPr>
        <w:t>i</w:t>
      </w:r>
      <w:r>
        <w:rPr>
          <w:rFonts w:ascii="NimbusRomNo9L-Regu" w:hAnsi="NimbusRomNo9L-Regu" w:cs="NimbusRomNo9L-Regu"/>
          <w:sz w:val="20"/>
          <w:szCs w:val="20"/>
        </w:rPr>
        <w:t>cal &lt;&lt;&lt;&lt;assets.</w:t>
      </w:r>
    </w:p>
    <w:p w14:paraId="7082728B" w14:textId="77777777" w:rsidR="00175380" w:rsidRDefault="00175380" w:rsidP="00175380">
      <w:pPr>
        <w:pBdr>
          <w:bottom w:val="single" w:sz="12" w:space="1" w:color="auto"/>
        </w:pBdr>
        <w:rPr>
          <w:rFonts w:ascii="NimbusRomNo9L-Regu" w:hAnsi="NimbusRomNo9L-Regu" w:cs="NimbusRomNo9L-Regu"/>
          <w:sz w:val="20"/>
          <w:szCs w:val="20"/>
        </w:rPr>
      </w:pPr>
      <w:r>
        <w:rPr>
          <w:rFonts w:ascii="NimbusRomNo9L-Regu" w:hAnsi="NimbusRomNo9L-Regu" w:cs="NimbusRomNo9L-Regu"/>
          <w:sz w:val="20"/>
          <w:szCs w:val="20"/>
        </w:rPr>
        <w:t>Fig 4.4  see comment fig 3.5</w:t>
      </w:r>
    </w:p>
    <w:p w14:paraId="57713542" w14:textId="77777777" w:rsidR="00605FBD" w:rsidRDefault="00605FBD" w:rsidP="00175380">
      <w:pPr>
        <w:rPr>
          <w:rFonts w:ascii="NimbusRomNo9L-Regu" w:hAnsi="NimbusRomNo9L-Regu" w:cs="NimbusRomNo9L-Regu"/>
          <w:sz w:val="20"/>
          <w:szCs w:val="20"/>
        </w:rPr>
      </w:pPr>
      <w:r>
        <w:rPr>
          <w:rFonts w:ascii="NimbusRomNo9L-Regu" w:hAnsi="NimbusRomNo9L-Regu" w:cs="NimbusRomNo9L-Regu"/>
          <w:sz w:val="20"/>
          <w:szCs w:val="20"/>
        </w:rPr>
        <w:t>Chpt 5</w:t>
      </w:r>
    </w:p>
    <w:p w14:paraId="2D14FB12" w14:textId="77777777" w:rsidR="00605FBD" w:rsidRDefault="0077423C" w:rsidP="0077423C">
      <w:pPr>
        <w:rPr>
          <w:rFonts w:ascii="NimbusRomNo9L-Regu" w:hAnsi="NimbusRomNo9L-Regu" w:cs="NimbusRomNo9L-Regu"/>
          <w:sz w:val="20"/>
          <w:szCs w:val="20"/>
        </w:rPr>
      </w:pPr>
      <w:r>
        <w:rPr>
          <w:rFonts w:ascii="NimbusRomNo9L-Regu" w:hAnsi="NimbusRomNo9L-Regu" w:cs="NimbusRomNo9L-Regu"/>
          <w:sz w:val="20"/>
          <w:szCs w:val="20"/>
        </w:rPr>
        <w:t>Could say “</w:t>
      </w:r>
      <w:r w:rsidR="00605FBD">
        <w:rPr>
          <w:rFonts w:ascii="NimbusRomNo9L-Regu" w:hAnsi="NimbusRomNo9L-Regu" w:cs="NimbusRomNo9L-Regu"/>
          <w:sz w:val="20"/>
          <w:szCs w:val="20"/>
        </w:rPr>
        <w:t>The monetary flow is an easy and logical   (if hardly perfect ) l proxy for the value of the material</w:t>
      </w:r>
      <w:r>
        <w:rPr>
          <w:rFonts w:ascii="NimbusRomNo9L-Regu" w:hAnsi="NimbusRomNo9L-Regu" w:cs="NimbusRomNo9L-Regu"/>
          <w:sz w:val="20"/>
          <w:szCs w:val="20"/>
        </w:rPr>
        <w:t xml:space="preserve">      </w:t>
      </w:r>
      <w:r w:rsidR="00605FBD">
        <w:rPr>
          <w:rFonts w:ascii="NimbusRomNo9L-Regu" w:hAnsi="NimbusRomNo9L-Regu" w:cs="NimbusRomNo9L-Regu"/>
          <w:sz w:val="20"/>
          <w:szCs w:val="20"/>
        </w:rPr>
        <w:t>and energy flows.   At least most ordinary humans accept that</w:t>
      </w:r>
      <w:r>
        <w:rPr>
          <w:rFonts w:ascii="NimbusRomNo9L-Regu" w:hAnsi="NimbusRomNo9L-Regu" w:cs="NimbusRomNo9L-Regu"/>
          <w:sz w:val="20"/>
          <w:szCs w:val="20"/>
        </w:rPr>
        <w:t xml:space="preserve"> as fo we  for this chapter”</w:t>
      </w:r>
    </w:p>
    <w:p w14:paraId="18F0B011" w14:textId="77777777" w:rsidR="00605FBD" w:rsidRDefault="00605FBD" w:rsidP="00605FBD">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14:paraId="649F3D70" w14:textId="77777777"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 xml:space="preserve">dfferent material and energy flows outlined in previous chapters.  ----------I  do not see a green flow   </w:t>
      </w:r>
    </w:p>
    <w:p w14:paraId="4C04D38B" w14:textId="77777777"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Why are the/re not dashed lines indicating money (value) ???  How are we connecting to title of chapter???</w:t>
      </w:r>
    </w:p>
    <w:p w14:paraId="70345DE0" w14:textId="77777777"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14:paraId="2402472C" w14:textId="77777777" w:rsidR="00605FBD" w:rsidRDefault="00391A50" w:rsidP="00391A50">
      <w:pPr>
        <w:rPr>
          <w:rFonts w:ascii="NimbusRomNo9L-Regu" w:hAnsi="NimbusRomNo9L-Regu" w:cs="NimbusRomNo9L-Regu"/>
          <w:sz w:val="17"/>
          <w:szCs w:val="17"/>
        </w:rPr>
      </w:pPr>
      <w:r>
        <w:rPr>
          <w:rFonts w:ascii="NimbusRomNo9L-Regu" w:hAnsi="NimbusRomNo9L-Regu" w:cs="NimbusRomNo9L-Regu"/>
          <w:sz w:val="17"/>
          <w:szCs w:val="17"/>
        </w:rPr>
        <w:t>di</w:t>
      </w:r>
      <w:r w:rsidR="0077423C">
        <w:rPr>
          <w:rFonts w:ascii="NimbusRomNo9L-Regu" w:hAnsi="NimbusRomNo9L-Regu" w:cs="NimbusRomNo9L-Regu"/>
          <w:sz w:val="17"/>
          <w:szCs w:val="17"/>
        </w:rPr>
        <w:t>f</w:t>
      </w:r>
      <w:r>
        <w:rPr>
          <w:rFonts w:ascii="NimbusRomNo9L-Regu" w:hAnsi="NimbusRomNo9L-Regu" w:cs="NimbusRomNo9L-Regu"/>
          <w:sz w:val="17"/>
          <w:szCs w:val="17"/>
        </w:rPr>
        <w:t>erent material and energy flows outlined in previous chapters. ??? is value flowing in opposite direction??</w:t>
      </w:r>
      <w:r w:rsidR="0077423C">
        <w:rPr>
          <w:rFonts w:ascii="NimbusRomNo9L-Regu" w:hAnsi="NimbusRomNo9L-Regu" w:cs="NimbusRomNo9L-Regu"/>
          <w:sz w:val="17"/>
          <w:szCs w:val="17"/>
        </w:rPr>
        <w:t xml:space="preserve">  Maybe say : in fact the money flows in the opposite direction as the material/energy.  </w:t>
      </w:r>
    </w:p>
    <w:p w14:paraId="067132F0" w14:textId="77777777" w:rsidR="0077423C" w:rsidRDefault="0077423C" w:rsidP="00391A50">
      <w:pPr>
        <w:rPr>
          <w:rFonts w:ascii="NimbusRomNo9L-Regu" w:hAnsi="NimbusRomNo9L-Regu" w:cs="NimbusRomNo9L-Regu"/>
          <w:sz w:val="17"/>
          <w:szCs w:val="17"/>
        </w:rPr>
      </w:pPr>
    </w:p>
    <w:p w14:paraId="3FBBCD65" w14:textId="77777777" w:rsidR="0077423C" w:rsidRDefault="0077423C" w:rsidP="0077423C">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xxFig. 5.2 </w:t>
      </w:r>
      <w:r>
        <w:rPr>
          <w:rFonts w:ascii="NimbusRomNo9L-Regu" w:hAnsi="NimbusRomNo9L-Regu" w:cs="NimbusRomNo9L-Regu"/>
          <w:sz w:val="17"/>
          <w:szCs w:val="17"/>
        </w:rPr>
        <w:t>Aggregated 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Distinction is made between value</w:t>
      </w:r>
    </w:p>
    <w:p w14:paraId="22C37BFA" w14:textId="77777777" w:rsidR="0077423C" w:rsidRDefault="0077423C" w:rsidP="0077423C">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flows that enter the sector and are accumulated (i.e. capital goods) and value flows that are not</w:t>
      </w:r>
    </w:p>
    <w:p w14:paraId="4077E8F5" w14:textId="77777777" w:rsidR="0077423C" w:rsidRDefault="0077423C" w:rsidP="0077423C">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accumulated. Within the sector there is destruction of value ˙</w:t>
      </w:r>
      <w:r>
        <w:rPr>
          <w:rFonts w:ascii="NimbusRomNo9L-ReguItal" w:hAnsi="NimbusRomNo9L-ReguItal" w:cs="NimbusRomNo9L-ReguItal"/>
          <w:sz w:val="17"/>
          <w:szCs w:val="17"/>
        </w:rPr>
        <w:t>X</w:t>
      </w:r>
      <w:r>
        <w:rPr>
          <w:rFonts w:ascii="NimbusRomNo9L-ReguItal" w:hAnsi="NimbusRomNo9L-ReguItal" w:cs="NimbusRomNo9L-ReguItal"/>
          <w:sz w:val="13"/>
          <w:szCs w:val="13"/>
        </w:rPr>
        <w:t>dest</w:t>
      </w:r>
      <w:r>
        <w:rPr>
          <w:rFonts w:ascii="NimbusRomNo9L-Regu" w:hAnsi="NimbusRomNo9L-Regu" w:cs="NimbusRomNo9L-Regu"/>
          <w:sz w:val="17"/>
          <w:szCs w:val="17"/>
        </w:rPr>
        <w:t>, represented by the downward</w:t>
      </w:r>
    </w:p>
    <w:p w14:paraId="5330CF40" w14:textId="77777777" w:rsidR="0077423C" w:rsidRDefault="0077423C" w:rsidP="0077423C">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arrow flowing into the black sink and generation of value, represented by the arrow flowing out of</w:t>
      </w:r>
    </w:p>
    <w:p w14:paraId="128BB8B3" w14:textId="77777777" w:rsidR="0077423C" w:rsidRDefault="0077423C" w:rsidP="0077423C">
      <w:pPr>
        <w:rPr>
          <w:rFonts w:ascii="NimbusRomNo9L-Regu" w:hAnsi="NimbusRomNo9L-Regu" w:cs="NimbusRomNo9L-Regu"/>
          <w:sz w:val="17"/>
          <w:szCs w:val="17"/>
        </w:rPr>
      </w:pPr>
      <w:r>
        <w:rPr>
          <w:rFonts w:ascii="NimbusRomNo9L-Regu" w:hAnsi="NimbusRomNo9L-Regu" w:cs="NimbusRomNo9L-Regu"/>
          <w:sz w:val="17"/>
          <w:szCs w:val="17"/>
        </w:rPr>
        <w:t xml:space="preserve">a source.  &gt;&gt;&gt;&gt;In general the value is increased by processing within each sector of the economy as work is done on raw materials and intermediate goods </w:t>
      </w:r>
      <w:r>
        <w:rPr>
          <w:rFonts w:ascii="NimbusRomNo9L-Regu" w:hAnsi="NimbusRomNo9L-Regu" w:cs="NimbusRomNo9L-Regu"/>
          <w:sz w:val="17"/>
          <w:szCs w:val="17"/>
        </w:rPr>
        <w:tab/>
        <w:t xml:space="preserve">. </w:t>
      </w:r>
    </w:p>
    <w:p w14:paraId="15395477" w14:textId="77777777" w:rsidR="00391A50" w:rsidRDefault="00391A50" w:rsidP="00391A5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contrast between THE BIOPHYSICAL REAL) FLOWS OF Figures 2.2 and 3.3, on the one hand, and THE USUAL ECONOMIST’S DEPICTION OF Figure 5.3, on the other, is striking  &lt;&lt;&lt;&lt;&lt;&lt;&lt;NOTE HOW I AM TRYING TO HIT THE READER OVER THE HEAD   …  </w:t>
      </w:r>
    </w:p>
    <w:p w14:paraId="536A1DDD" w14:textId="77777777" w:rsidR="00391A50" w:rsidRDefault="00391A50" w:rsidP="00391A50">
      <w:pPr>
        <w:autoSpaceDE w:val="0"/>
        <w:autoSpaceDN w:val="0"/>
        <w:adjustRightInd w:val="0"/>
        <w:spacing w:after="0" w:line="240" w:lineRule="auto"/>
        <w:rPr>
          <w:rFonts w:ascii="NimbusRomNo9L-Regu" w:hAnsi="NimbusRomNo9L-Regu" w:cs="NimbusRomNo9L-Regu"/>
          <w:sz w:val="20"/>
          <w:szCs w:val="20"/>
        </w:rPr>
      </w:pPr>
    </w:p>
    <w:p w14:paraId="29088FD0" w14:textId="77777777"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5.3 </w:t>
      </w:r>
      <w:r>
        <w:rPr>
          <w:rFonts w:ascii="NimbusRomNo9L-Regu" w:hAnsi="NimbusRomNo9L-Regu" w:cs="NimbusRomNo9L-Regu"/>
          <w:sz w:val="17"/>
          <w:szCs w:val="17"/>
        </w:rPr>
        <w:t>Flows of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for a one-sector economy.  &lt;&lt;&lt;NOW IS ThIS THE ECONOMISTS VIEW?? (yes) Or what?  Link with what comes before </w:t>
      </w:r>
    </w:p>
    <w:p w14:paraId="4881E0F3" w14:textId="77777777" w:rsidR="00391A50" w:rsidRDefault="00391A50" w:rsidP="00391A50">
      <w:pPr>
        <w:autoSpaceDE w:val="0"/>
        <w:autoSpaceDN w:val="0"/>
        <w:adjustRightInd w:val="0"/>
        <w:spacing w:after="0" w:line="240" w:lineRule="auto"/>
        <w:rPr>
          <w:rFonts w:ascii="NimbusRomNo9L-Regu" w:hAnsi="NimbusRomNo9L-Regu" w:cs="NimbusRomNo9L-Regu"/>
          <w:sz w:val="17"/>
          <w:szCs w:val="17"/>
        </w:rPr>
      </w:pPr>
    </w:p>
    <w:p w14:paraId="399FA192" w14:textId="77777777" w:rsidR="00391A50" w:rsidRDefault="004C1C0B" w:rsidP="00391A50">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The next 2?  </w:t>
      </w:r>
      <w:r w:rsidR="00391A50">
        <w:rPr>
          <w:rFonts w:ascii="NimbusRomNo9L-Regu" w:hAnsi="NimbusRomNo9L-Regu" w:cs="NimbusRomNo9L-Regu"/>
          <w:sz w:val="17"/>
          <w:szCs w:val="17"/>
        </w:rPr>
        <w:t xml:space="preserve"> sections are representing the econ</w:t>
      </w:r>
      <w:r>
        <w:rPr>
          <w:rFonts w:ascii="NimbusRomNo9L-Regu" w:hAnsi="NimbusRomNo9L-Regu" w:cs="NimbusRomNo9L-Regu"/>
          <w:sz w:val="17"/>
          <w:szCs w:val="17"/>
        </w:rPr>
        <w:t>o</w:t>
      </w:r>
      <w:r w:rsidR="00391A50">
        <w:rPr>
          <w:rFonts w:ascii="NimbusRomNo9L-Regu" w:hAnsi="NimbusRomNo9L-Regu" w:cs="NimbusRomNo9L-Regu"/>
          <w:sz w:val="17"/>
          <w:szCs w:val="17"/>
        </w:rPr>
        <w:t>mists’ view of value.   Be explicit when you are representing econ</w:t>
      </w:r>
      <w:r>
        <w:rPr>
          <w:rFonts w:ascii="NimbusRomNo9L-Regu" w:hAnsi="NimbusRomNo9L-Regu" w:cs="NimbusRomNo9L-Regu"/>
          <w:sz w:val="17"/>
          <w:szCs w:val="17"/>
        </w:rPr>
        <w:t>o</w:t>
      </w:r>
      <w:r w:rsidR="00391A50">
        <w:rPr>
          <w:rFonts w:ascii="NimbusRomNo9L-Regu" w:hAnsi="NimbusRomNo9L-Regu" w:cs="NimbusRomNo9L-Regu"/>
          <w:sz w:val="17"/>
          <w:szCs w:val="17"/>
        </w:rPr>
        <w:t xml:space="preserve">mists when your biophysical perspective </w:t>
      </w:r>
    </w:p>
    <w:p w14:paraId="3C0628F8" w14:textId="77777777"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14:paraId="535E7E25" w14:textId="77777777"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r>
        <w:rPr>
          <w:rFonts w:ascii="NimbusRomNo9L-MediItal" w:hAnsi="NimbusRomNo9L-MediItal" w:cs="NimbusRomNo9L-MediItal"/>
          <w:sz w:val="24"/>
          <w:szCs w:val="24"/>
        </w:rPr>
        <w:t xml:space="preserve">5.2.2 Value generation </w:t>
      </w:r>
      <w:r>
        <w:rPr>
          <w:rFonts w:ascii="NimbusRomNo9L-MediItal" w:hAnsi="NimbusRomNo9L-MediItal" w:cs="NimbusRomNo9L-MediItal"/>
          <w:sz w:val="24"/>
          <w:szCs w:val="24"/>
        </w:rPr>
        <w:tab/>
        <w:t>INCLUDING BIOPHYSICAL INPUTS  (</w:t>
      </w:r>
      <w:r>
        <w:rPr>
          <w:rFonts w:ascii="NimbusRomNo9L-Regu" w:hAnsi="NimbusRomNo9L-Regu" w:cs="NimbusRomNo9L-Regu"/>
          <w:sz w:val="24"/>
          <w:szCs w:val="24"/>
        </w:rPr>
        <w:t>˙</w:t>
      </w:r>
      <w:r>
        <w:rPr>
          <w:rFonts w:ascii="NimbusRomNo9L-ReguItal" w:hAnsi="NimbusRomNo9L-ReguItal" w:cs="NimbusRomNo9L-ReguItal"/>
          <w:sz w:val="24"/>
          <w:szCs w:val="24"/>
        </w:rPr>
        <w:t>X</w:t>
      </w:r>
      <w:r>
        <w:rPr>
          <w:rFonts w:ascii="NimbusRomNo9L-ReguItal" w:hAnsi="NimbusRomNo9L-ReguItal" w:cs="NimbusRomNo9L-ReguItal"/>
          <w:sz w:val="18"/>
          <w:szCs w:val="18"/>
        </w:rPr>
        <w:t>gen</w:t>
      </w:r>
      <w:r>
        <w:rPr>
          <w:rFonts w:ascii="NimbusRomNo9L-MediItal" w:hAnsi="NimbusRomNo9L-MediItal" w:cs="NimbusRomNo9L-MediItal"/>
          <w:sz w:val="24"/>
          <w:szCs w:val="24"/>
        </w:rPr>
        <w:t xml:space="preserve">) &lt;&lt;TELL THE READER YOU ARE SHIFTING PERSPECTIVES…  </w:t>
      </w:r>
    </w:p>
    <w:p w14:paraId="6B1A394A" w14:textId="77777777"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14:paraId="6814C2A4" w14:textId="77777777" w:rsidR="00FE1E78" w:rsidRDefault="00FE1E78" w:rsidP="004C1C0B">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5.4 </w:t>
      </w:r>
      <w:r>
        <w:rPr>
          <w:rFonts w:ascii="NimbusRomNo9L-Regu" w:hAnsi="NimbusRomNo9L-Regu" w:cs="NimbusRomNo9L-Regu"/>
          <w:sz w:val="17"/>
          <w:szCs w:val="17"/>
        </w:rPr>
        <w:t>Flows of ??BIOPHYSICAL??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7F7C0A08" w14:textId="77777777"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14:paraId="5499C9CB" w14:textId="77777777"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p>
    <w:p w14:paraId="2ADF5860" w14:textId="77777777" w:rsidR="004C1C0B" w:rsidRDefault="004C1C0B" w:rsidP="004C1C0B">
      <w:pPr>
        <w:autoSpaceDE w:val="0"/>
        <w:autoSpaceDN w:val="0"/>
        <w:adjustRightInd w:val="0"/>
        <w:spacing w:after="0" w:line="240" w:lineRule="auto"/>
        <w:rPr>
          <w:rFonts w:ascii="NimbusRomNo9L-Regu" w:hAnsi="NimbusRomNo9L-Regu" w:cs="NimbusRomNo9L-Regu"/>
          <w:sz w:val="17"/>
          <w:szCs w:val="17"/>
        </w:rPr>
      </w:pPr>
    </w:p>
    <w:p w14:paraId="554E165E" w14:textId="77777777"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14:paraId="2FBCF688" w14:textId="77777777" w:rsidR="00FE1E78" w:rsidRDefault="00FE1E78" w:rsidP="00FE1E78">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5.5 Value in the US auto industry</w:t>
      </w:r>
    </w:p>
    <w:p w14:paraId="7F4A85D6" w14:textId="77777777" w:rsidR="00391A50" w:rsidRDefault="00FE1E78"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estimate value flows through the automobile industry</w:t>
      </w:r>
      <w:r w:rsidR="003B1841">
        <w:rPr>
          <w:rFonts w:ascii="NimbusRomNo9L-Regu" w:hAnsi="NimbusRomNo9L-Regu" w:cs="NimbusRomNo9L-Regu"/>
          <w:sz w:val="20"/>
          <w:szCs w:val="20"/>
        </w:rPr>
        <w:t xml:space="preserve"> (ONE OF THE FEW SECTORS OF THE US ECONOMY WITH N ADEQUATE DATA BASE) </w:t>
      </w:r>
      <w:r>
        <w:rPr>
          <w:rFonts w:ascii="NimbusRomNo9L-Regu" w:hAnsi="NimbusRomNo9L-Regu" w:cs="NimbusRomNo9L-Regu"/>
          <w:sz w:val="20"/>
          <w:szCs w:val="20"/>
        </w:rPr>
        <w:t>, we use publicly</w:t>
      </w:r>
      <w:r w:rsidR="003B1841">
        <w:rPr>
          <w:rFonts w:ascii="NimbusRomNo9L-Regu" w:hAnsi="NimbusRomNo9L-Regu" w:cs="NimbusRomNo9L-Regu"/>
          <w:sz w:val="20"/>
          <w:szCs w:val="20"/>
        </w:rPr>
        <w:t>..</w:t>
      </w:r>
    </w:p>
    <w:p w14:paraId="68FD590D" w14:textId="77777777" w:rsidR="003B1841" w:rsidRDefault="003B1841" w:rsidP="00FE1E78">
      <w:pPr>
        <w:autoSpaceDE w:val="0"/>
        <w:autoSpaceDN w:val="0"/>
        <w:adjustRightInd w:val="0"/>
        <w:spacing w:after="0" w:line="240" w:lineRule="auto"/>
        <w:rPr>
          <w:rFonts w:ascii="NimbusRomNo9L-Regu" w:hAnsi="NimbusRomNo9L-Regu" w:cs="NimbusRomNo9L-Regu"/>
          <w:sz w:val="20"/>
          <w:szCs w:val="20"/>
        </w:rPr>
      </w:pPr>
    </w:p>
    <w:p w14:paraId="5A4E40BB" w14:textId="77777777" w:rsidR="00C42209" w:rsidRDefault="00C42209" w:rsidP="00FE1E78">
      <w:pPr>
        <w:autoSpaceDE w:val="0"/>
        <w:autoSpaceDN w:val="0"/>
        <w:adjustRightInd w:val="0"/>
        <w:spacing w:after="0" w:line="240" w:lineRule="auto"/>
        <w:rPr>
          <w:rFonts w:ascii="NimbusRomNo9L-Regu" w:hAnsi="NimbusRomNo9L-Regu" w:cs="NimbusRomNo9L-Regu"/>
          <w:sz w:val="20"/>
          <w:szCs w:val="20"/>
        </w:rPr>
      </w:pPr>
    </w:p>
    <w:p w14:paraId="07162D30" w14:textId="77777777" w:rsidR="00C42209" w:rsidRDefault="00C42209" w:rsidP="00FE1E78">
      <w:pPr>
        <w:autoSpaceDE w:val="0"/>
        <w:autoSpaceDN w:val="0"/>
        <w:adjustRightInd w:val="0"/>
        <w:spacing w:after="0" w:line="240" w:lineRule="auto"/>
        <w:rPr>
          <w:rFonts w:ascii="NimbusRomNo9L-Regu" w:hAnsi="NimbusRomNo9L-Regu" w:cs="NimbusRomNo9L-Regu"/>
          <w:sz w:val="20"/>
          <w:szCs w:val="20"/>
        </w:rPr>
      </w:pPr>
    </w:p>
    <w:p w14:paraId="78D04973"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Xx Page 82 “To estimate value flows through the automobile industry, we use publicly available</w:t>
      </w:r>
    </w:p>
    <w:p w14:paraId="699EB7C3"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data from the US Bureau of Economic Analysis (BEA).</w:t>
      </w:r>
      <w:r>
        <w:rPr>
          <w:rFonts w:ascii="NimbusRomNo9L-Regu" w:hAnsi="NimbusRomNo9L-Regu" w:cs="NimbusRomNo9L-Regu"/>
          <w:sz w:val="15"/>
          <w:szCs w:val="15"/>
        </w:rPr>
        <w:t xml:space="preserve">3 </w:t>
      </w:r>
      <w:r>
        <w:rPr>
          <w:rFonts w:ascii="NimbusRomNo9L-Regu" w:hAnsi="NimbusRomNo9L-Regu" w:cs="NimbusRomNo9L-Regu"/>
          <w:sz w:val="20"/>
          <w:szCs w:val="20"/>
        </w:rPr>
        <w:t>The tables needed</w:t>
      </w:r>
    </w:p>
    <w:p w14:paraId="08FC9EC4"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estimate dynamic value flows and capital accumulation within the economy are</w:t>
      </w:r>
    </w:p>
    <w:p w14:paraId="5E638065"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primarily the KLEMS</w:t>
      </w:r>
      <w:r>
        <w:rPr>
          <w:rFonts w:ascii="NimbusRomNo9L-Regu" w:hAnsi="NimbusRomNo9L-Regu" w:cs="NimbusRomNo9L-Regu"/>
          <w:sz w:val="15"/>
          <w:szCs w:val="15"/>
        </w:rPr>
        <w:t xml:space="preserve">4 </w:t>
      </w:r>
      <w:r>
        <w:rPr>
          <w:rFonts w:ascii="NimbusRomNo9L-Regu" w:hAnsi="NimbusRomNo9L-Regu" w:cs="NimbusRomNo9L-Regu"/>
          <w:sz w:val="20"/>
          <w:szCs w:val="20"/>
        </w:rPr>
        <w:t>Intermediate Use tables and the Fixed Asset, non-residential</w:t>
      </w:r>
    </w:p>
    <w:p w14:paraId="2A418F90"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detail, table. The KLEMS data tables are based on the Input-Output Tables (I-O),</w:t>
      </w:r>
    </w:p>
    <w:p w14:paraId="302D5E3B"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but are at a lower level of aggregation and the inputs are categorized into three broad</w:t>
      </w:r>
    </w:p>
    <w:p w14:paraId="5784CBE2"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types: Energy, Materials, and Services.”   &lt;&lt;&lt; I have been looking for something like this in ev3ry chpter …it should come much sooner ..</w:t>
      </w:r>
    </w:p>
    <w:p w14:paraId="1C8E7DC3"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p>
    <w:p w14:paraId="217B6175"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It would be interesting to have all flows as  (embodied, direct) energies too.  Could use 7 MJ/$  (national average ) for a real quick and dirty assessment </w:t>
      </w:r>
    </w:p>
    <w:p w14:paraId="15568126"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p>
    <w:p w14:paraId="32A558C3"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p. 92  </w:t>
      </w:r>
    </w:p>
    <w:p w14:paraId="0C4AEF09" w14:textId="77777777" w:rsidR="00C42209" w:rsidRDefault="00C42209" w:rsidP="00C42209">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4"/>
          <w:szCs w:val="24"/>
        </w:rPr>
        <w:t xml:space="preserve">xx6.5 Energy intensity of the US auto industry  &lt;&lt;isn’t it value flow in US auto industry??  </w:t>
      </w:r>
    </w:p>
    <w:p w14:paraId="31C0D69B" w14:textId="77777777" w:rsidR="00C42209" w:rsidRDefault="00C42209" w:rsidP="00FE1E78">
      <w:pPr>
        <w:autoSpaceDE w:val="0"/>
        <w:autoSpaceDN w:val="0"/>
        <w:adjustRightInd w:val="0"/>
        <w:spacing w:after="0" w:line="240" w:lineRule="auto"/>
        <w:rPr>
          <w:rFonts w:ascii="NimbusRomNo9L-Regu" w:hAnsi="NimbusRomNo9L-Regu" w:cs="NimbusRomNo9L-Regu"/>
          <w:sz w:val="20"/>
          <w:szCs w:val="20"/>
        </w:rPr>
      </w:pPr>
    </w:p>
    <w:p w14:paraId="4DF5C3D6" w14:textId="77777777" w:rsidR="00C42209" w:rsidRDefault="00C42209" w:rsidP="00FE1E78">
      <w:pPr>
        <w:autoSpaceDE w:val="0"/>
        <w:autoSpaceDN w:val="0"/>
        <w:adjustRightInd w:val="0"/>
        <w:spacing w:after="0" w:line="240" w:lineRule="auto"/>
        <w:rPr>
          <w:rFonts w:ascii="NimbusRomNo9L-Regu" w:hAnsi="NimbusRomNo9L-Regu" w:cs="NimbusRomNo9L-Regu"/>
          <w:sz w:val="20"/>
          <w:szCs w:val="20"/>
        </w:rPr>
      </w:pPr>
    </w:p>
    <w:p w14:paraId="6866C62D" w14:textId="77777777" w:rsidR="003B1841" w:rsidRDefault="003B1841"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Define KLEMS and PERKS  </w:t>
      </w:r>
    </w:p>
    <w:p w14:paraId="49CD9998" w14:textId="77777777" w:rsidR="003B1841" w:rsidRDefault="003B1841" w:rsidP="00FE1E78">
      <w:pPr>
        <w:autoSpaceDE w:val="0"/>
        <w:autoSpaceDN w:val="0"/>
        <w:adjustRightInd w:val="0"/>
        <w:spacing w:after="0" w:line="240" w:lineRule="auto"/>
        <w:rPr>
          <w:rFonts w:ascii="NimbusRomNo9L-Regu" w:hAnsi="NimbusRomNo9L-Regu" w:cs="NimbusRomNo9L-Regu"/>
          <w:sz w:val="20"/>
          <w:szCs w:val="20"/>
        </w:rPr>
      </w:pPr>
    </w:p>
    <w:p w14:paraId="6F8A2F9D" w14:textId="77777777" w:rsidR="003B1841" w:rsidRDefault="003B1841"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From fig 5.6 I see you are using dollars to represent the biophysical flows…. </w:t>
      </w:r>
      <w:r w:rsidR="00316338">
        <w:rPr>
          <w:rFonts w:ascii="NimbusRomNo9L-Regu" w:hAnsi="NimbusRomNo9L-Regu" w:cs="NimbusRomNo9L-Regu"/>
          <w:sz w:val="20"/>
          <w:szCs w:val="20"/>
        </w:rPr>
        <w:t xml:space="preserve">You are measuring the  value of the biophysical flow in dollars  </w:t>
      </w:r>
    </w:p>
    <w:p w14:paraId="23517A3F" w14:textId="77777777"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14:paraId="07CB7F0F" w14:textId="77777777"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14:paraId="24D61075" w14:textId="77777777"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14:paraId="43422036" w14:textId="77777777" w:rsidR="006310FB" w:rsidRDefault="006310FB" w:rsidP="00FE1E78">
      <w:pPr>
        <w:autoSpaceDE w:val="0"/>
        <w:autoSpaceDN w:val="0"/>
        <w:adjustRightInd w:val="0"/>
        <w:spacing w:after="0" w:line="240" w:lineRule="auto"/>
        <w:rPr>
          <w:rFonts w:ascii="NimbusRomNo9L-Regu" w:hAnsi="NimbusRomNo9L-Regu" w:cs="NimbusRomNo9L-Regu"/>
          <w:sz w:val="20"/>
          <w:szCs w:val="20"/>
        </w:rPr>
      </w:pPr>
    </w:p>
    <w:p w14:paraId="5ADA8AF0" w14:textId="77777777" w:rsidR="006310FB" w:rsidRDefault="006310FB" w:rsidP="00FE1E78">
      <w:pPr>
        <w:autoSpaceDE w:val="0"/>
        <w:autoSpaceDN w:val="0"/>
        <w:adjustRightInd w:val="0"/>
        <w:spacing w:after="0" w:line="240" w:lineRule="auto"/>
        <w:rPr>
          <w:rFonts w:ascii="NimbusRomNo9L-Regu" w:hAnsi="NimbusRomNo9L-Regu" w:cs="NimbusRomNo9L-Regu"/>
          <w:sz w:val="17"/>
          <w:szCs w:val="17"/>
        </w:rPr>
      </w:pPr>
    </w:p>
    <w:p w14:paraId="0D10F26E" w14:textId="77777777" w:rsidR="00391A50" w:rsidRPr="00391A50" w:rsidRDefault="00391A50" w:rsidP="00391A50">
      <w:pPr>
        <w:autoSpaceDE w:val="0"/>
        <w:autoSpaceDN w:val="0"/>
        <w:adjustRightInd w:val="0"/>
        <w:spacing w:after="0" w:line="240" w:lineRule="auto"/>
      </w:pPr>
    </w:p>
    <w:p w14:paraId="5E31263F" w14:textId="77777777" w:rsidR="00605FBD" w:rsidRDefault="00316338" w:rsidP="00605FBD">
      <w:pPr>
        <w:rPr>
          <w:rFonts w:ascii="NimbusRomNo9L-Regu" w:hAnsi="NimbusRomNo9L-Regu" w:cs="NimbusRomNo9L-Regu"/>
          <w:sz w:val="17"/>
          <w:szCs w:val="17"/>
        </w:rPr>
      </w:pPr>
      <w:r>
        <w:rPr>
          <w:rFonts w:ascii="NimbusRomNo9L-Regu" w:hAnsi="NimbusRomNo9L-Regu" w:cs="NimbusRomNo9L-Regu"/>
          <w:sz w:val="17"/>
          <w:szCs w:val="17"/>
        </w:rPr>
        <w:t xml:space="preserve">Chapter 6  </w:t>
      </w:r>
    </w:p>
    <w:p w14:paraId="1E95393F" w14:textId="77777777" w:rsidR="006E2C93" w:rsidRDefault="006E2C93" w:rsidP="00605FBD">
      <w:pPr>
        <w:rPr>
          <w:rFonts w:ascii="NimbusRomNo9L-Regu" w:hAnsi="NimbusRomNo9L-Regu" w:cs="NimbusRomNo9L-Regu"/>
          <w:sz w:val="17"/>
          <w:szCs w:val="17"/>
        </w:rPr>
      </w:pPr>
    </w:p>
    <w:p w14:paraId="5DC1F11D" w14:textId="77777777" w:rsidR="006E2C93" w:rsidRDefault="006E2C93" w:rsidP="00605FBD">
      <w:pPr>
        <w:rPr>
          <w:rFonts w:ascii="NimbusRomNo9L-Regu" w:hAnsi="NimbusRomNo9L-Regu" w:cs="NimbusRomNo9L-Regu"/>
          <w:sz w:val="17"/>
          <w:szCs w:val="17"/>
        </w:rPr>
      </w:pPr>
      <w:r>
        <w:rPr>
          <w:rFonts w:ascii="NimbusRomNo9L-Regu" w:hAnsi="NimbusRomNo9L-Regu" w:cs="NimbusRomNo9L-Regu"/>
          <w:sz w:val="20"/>
          <w:szCs w:val="20"/>
        </w:rPr>
        <w:t xml:space="preserve">such that for sector </w:t>
      </w:r>
      <w:r>
        <w:rPr>
          <w:rFonts w:ascii="NimbusRomNo9L-ReguItal" w:hAnsi="NimbusRomNo9L-ReguItal" w:cs="NimbusRomNo9L-ReguItal"/>
          <w:sz w:val="20"/>
          <w:szCs w:val="20"/>
        </w:rPr>
        <w:t>j</w:t>
      </w:r>
      <w:r>
        <w:rPr>
          <w:rFonts w:ascii="NimbusRomNo9L-Regu" w:hAnsi="NimbusRomNo9L-Regu" w:cs="NimbusRomNo9L-Regu"/>
          <w:sz w:val="20"/>
          <w:szCs w:val="20"/>
        </w:rPr>
        <w:t xml:space="preserve">, (such as tires??) </w:t>
      </w:r>
    </w:p>
    <w:p w14:paraId="744BCD75" w14:textId="77777777" w:rsidR="00316338" w:rsidRDefault="00316338" w:rsidP="00605FBD">
      <w:pPr>
        <w:rPr>
          <w:rFonts w:ascii="NimbusRomNo9L-Regu" w:hAnsi="NimbusRomNo9L-Regu" w:cs="NimbusRomNo9L-Regu"/>
          <w:sz w:val="17"/>
          <w:szCs w:val="17"/>
        </w:rPr>
      </w:pPr>
      <w:r>
        <w:rPr>
          <w:rFonts w:ascii="NimbusRomNo9L-Regu" w:hAnsi="NimbusRomNo9L-Regu" w:cs="NimbusRomNo9L-Regu"/>
          <w:sz w:val="17"/>
          <w:szCs w:val="17"/>
        </w:rPr>
        <w:t>Define  R, S and K  after eq. 6.4   as some readers will have forgotten</w:t>
      </w:r>
    </w:p>
    <w:p w14:paraId="1B15FF3C" w14:textId="77777777" w:rsidR="00316338" w:rsidRDefault="00316338" w:rsidP="00605FBD">
      <w:pPr>
        <w:rPr>
          <w:rFonts w:ascii="NimbusRomNo9L-Regu" w:hAnsi="NimbusRomNo9L-Regu" w:cs="NimbusRomNo9L-Regu"/>
          <w:sz w:val="20"/>
          <w:szCs w:val="20"/>
        </w:rPr>
      </w:pPr>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  likewise, please define terms first time used in chapter </w:t>
      </w:r>
    </w:p>
    <w:p w14:paraId="35ED72D8" w14:textId="77777777" w:rsidR="00316338" w:rsidRDefault="006E2C93" w:rsidP="00605FBD">
      <w:pPr>
        <w:rPr>
          <w:rFonts w:ascii="NimbusRomNo9L-Regu" w:hAnsi="NimbusRomNo9L-Regu" w:cs="NimbusRomNo9L-Regu"/>
          <w:sz w:val="20"/>
          <w:szCs w:val="20"/>
        </w:rPr>
      </w:pPr>
      <w:r>
        <w:rPr>
          <w:rFonts w:ascii="NimbusRomNo9L-Regu" w:hAnsi="NimbusRomNo9L-Regu" w:cs="NimbusRomNo9L-Regu"/>
          <w:sz w:val="20"/>
          <w:szCs w:val="20"/>
        </w:rPr>
        <w:t>I  guess you Can find each  .. I stlill like lots of definitions….</w:t>
      </w:r>
    </w:p>
    <w:p w14:paraId="715B9E55" w14:textId="77777777" w:rsidR="006E2C93" w:rsidRDefault="006E2C93" w:rsidP="00605FBD">
      <w:pPr>
        <w:rPr>
          <w:rFonts w:ascii="NimbusRomNo9L-Regu" w:hAnsi="NimbusRomNo9L-Regu" w:cs="NimbusRomNo9L-Regu"/>
          <w:sz w:val="20"/>
          <w:szCs w:val="20"/>
        </w:rPr>
      </w:pPr>
    </w:p>
    <w:p w14:paraId="62D62939" w14:textId="77777777" w:rsidR="006E2C93" w:rsidRDefault="006E2C93" w:rsidP="006E2C9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WE ASSUME all goods produced by a sector are produced at the   </w:t>
      </w:r>
    </w:p>
    <w:p w14:paraId="4CF863C5" w14:textId="77777777" w:rsidR="006E2C93" w:rsidRDefault="006E2C93" w:rsidP="006E2C93">
      <w:pPr>
        <w:rPr>
          <w:rFonts w:ascii="NimbusRomNo9L-Regu" w:hAnsi="NimbusRomNo9L-Regu" w:cs="NimbusRomNo9L-Regu"/>
          <w:sz w:val="15"/>
          <w:szCs w:val="15"/>
        </w:rPr>
      </w:pPr>
      <w:r>
        <w:rPr>
          <w:rFonts w:ascii="NimbusRomNo9L-Regu" w:hAnsi="NimbusRomNo9L-Regu" w:cs="NimbusRomNo9L-Regu"/>
          <w:sz w:val="20"/>
          <w:szCs w:val="20"/>
        </w:rPr>
        <w:t>average energy intensity of that sector.</w:t>
      </w:r>
    </w:p>
    <w:p w14:paraId="70186444" w14:textId="77777777" w:rsidR="006E2C93" w:rsidRDefault="006E2C93" w:rsidP="006E2C93">
      <w:pPr>
        <w:rPr>
          <w:rFonts w:ascii="NimbusRomNo9L-Regu" w:hAnsi="NimbusRomNo9L-Regu" w:cs="NimbusRomNo9L-Regu"/>
          <w:sz w:val="20"/>
          <w:szCs w:val="20"/>
        </w:rPr>
      </w:pPr>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w:t>
      </w:r>
    </w:p>
    <w:p w14:paraId="72CB6D86" w14:textId="77777777" w:rsidR="006E2C93" w:rsidRDefault="006E2C93" w:rsidP="006E2C93">
      <w:pPr>
        <w:rPr>
          <w:rFonts w:ascii="NimbusRomNo9L-Regu" w:hAnsi="NimbusRomNo9L-Regu" w:cs="NimbusRomNo9L-Regu"/>
          <w:sz w:val="20"/>
          <w:szCs w:val="20"/>
        </w:rPr>
      </w:pPr>
      <w:r>
        <w:rPr>
          <w:rFonts w:ascii="NimbusRomNo9L-Regu" w:hAnsi="NimbusRomNo9L-Regu" w:cs="NimbusRomNo9L-Regu"/>
          <w:sz w:val="20"/>
          <w:szCs w:val="20"/>
        </w:rPr>
        <w:t xml:space="preserve">Now give as words </w:t>
      </w:r>
    </w:p>
    <w:p w14:paraId="0135B262" w14:textId="77777777" w:rsidR="006E2C93" w:rsidRDefault="006E2C93" w:rsidP="006E2C93">
      <w:pPr>
        <w:rPr>
          <w:rFonts w:ascii="NimbusRomNo9L-Regu" w:hAnsi="NimbusRomNo9L-Regu" w:cs="NimbusRomNo9L-Regu"/>
          <w:sz w:val="20"/>
          <w:szCs w:val="20"/>
        </w:rPr>
      </w:pPr>
      <w:r>
        <w:rPr>
          <w:rFonts w:ascii="NimbusRomNo9L-Regu" w:hAnsi="NimbusRomNo9L-Regu" w:cs="NimbusRomNo9L-Regu"/>
          <w:sz w:val="20"/>
          <w:szCs w:val="20"/>
        </w:rPr>
        <w:t xml:space="preserve">Likewise give eq, 6.11 and 6. 12 in words   …    I don’t know if you agree but I much prefer to give final equations  in words as well as symbols    …then you know you are conveying correct info to everyone </w:t>
      </w:r>
    </w:p>
    <w:p w14:paraId="04090118" w14:textId="77777777" w:rsidR="006E2C93" w:rsidRDefault="006E2C93" w:rsidP="006E2C9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Equations 6.15 and 6.16 can be rewritten in vector notation as</w:t>
      </w:r>
    </w:p>
    <w:p w14:paraId="687B9EA1" w14:textId="77777777" w:rsidR="006E2C93" w:rsidRDefault="006E2C93" w:rsidP="006E2C93">
      <w:pPr>
        <w:rPr>
          <w:rFonts w:ascii="txex" w:hAnsi="txex" w:cs="txex"/>
          <w:sz w:val="20"/>
          <w:szCs w:val="20"/>
        </w:rPr>
      </w:pPr>
      <w:r>
        <w:rPr>
          <w:rFonts w:ascii="txex" w:hAnsi="txex" w:cs="txex"/>
          <w:sz w:val="20"/>
          <w:szCs w:val="20"/>
        </w:rPr>
        <w:t xml:space="preserve">8&gt;&gt;&gt;&lt;&gt;&gt;&gt;:         &lt;&lt;&lt;&lt;Explain why we want to do this and what it means   …  </w:t>
      </w:r>
    </w:p>
    <w:p w14:paraId="69817291" w14:textId="77777777" w:rsidR="006E2C93" w:rsidRDefault="006E2C93" w:rsidP="006E2C93">
      <w:pPr>
        <w:rPr>
          <w:rFonts w:ascii="txex" w:hAnsi="txex" w:cs="txex"/>
          <w:sz w:val="20"/>
          <w:szCs w:val="20"/>
        </w:rPr>
      </w:pPr>
    </w:p>
    <w:p w14:paraId="26150ABB" w14:textId="77777777" w:rsidR="006E2C93" w:rsidRDefault="006E2C93" w:rsidP="006E2C93">
      <w:pPr>
        <w:rPr>
          <w:rFonts w:ascii="txex" w:hAnsi="txex" w:cs="txex"/>
          <w:sz w:val="20"/>
          <w:szCs w:val="20"/>
        </w:rPr>
      </w:pPr>
      <w:r>
        <w:rPr>
          <w:rFonts w:ascii="txex" w:hAnsi="txex" w:cs="txex"/>
          <w:sz w:val="20"/>
          <w:szCs w:val="20"/>
        </w:rPr>
        <w:t xml:space="preserve">Is B embodied anery as before?  I assume  so .  We (you) really need a glossary at beginning of book  </w:t>
      </w:r>
    </w:p>
    <w:p w14:paraId="10496A8C" w14:textId="77777777" w:rsidR="006E2C93" w:rsidRDefault="006E2C93" w:rsidP="006E2C9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with the “Kronecker delta”   …explain  </w:t>
      </w:r>
    </w:p>
    <w:p w14:paraId="6B8942B1" w14:textId="77777777" w:rsidR="006E2C93" w:rsidRDefault="006E2C93" w:rsidP="006E2C93">
      <w:pPr>
        <w:autoSpaceDE w:val="0"/>
        <w:autoSpaceDN w:val="0"/>
        <w:adjustRightInd w:val="0"/>
        <w:spacing w:after="0" w:line="240" w:lineRule="auto"/>
        <w:rPr>
          <w:rFonts w:ascii="NimbusRomNo9L-Regu" w:hAnsi="NimbusRomNo9L-Regu" w:cs="NimbusRomNo9L-Regu"/>
          <w:sz w:val="20"/>
          <w:szCs w:val="20"/>
        </w:rPr>
      </w:pPr>
    </w:p>
    <w:p w14:paraId="0BD0653C" w14:textId="77777777" w:rsidR="006E2C93" w:rsidRDefault="006E2C93" w:rsidP="006E2C93">
      <w:pPr>
        <w:rPr>
          <w:rFonts w:ascii="NimbusRomNo9L-ReguItal" w:hAnsi="NimbusRomNo9L-ReguItal" w:cs="NimbusRomNo9L-ReguItal"/>
          <w:sz w:val="15"/>
          <w:szCs w:val="15"/>
        </w:rPr>
      </w:pPr>
      <w:r>
        <w:rPr>
          <w:rFonts w:ascii="NimbusRomNo9L-ReguItal" w:hAnsi="NimbusRomNo9L-ReguItal" w:cs="NimbusRomNo9L-ReguItal"/>
          <w:sz w:val="15"/>
          <w:szCs w:val="15"/>
        </w:rPr>
        <w:t xml:space="preserve">YOU ARE WRITING FOR ENGINEERS, NOT MORTALS!!!!!!!!!!!   I ASSUME ALL YOUR MATH/NOTATION IS CORRECT </w:t>
      </w:r>
      <w:r w:rsidR="00F56B2B">
        <w:rPr>
          <w:rFonts w:ascii="NimbusRomNo9L-ReguItal" w:hAnsi="NimbusRomNo9L-ReguItal" w:cs="NimbusRomNo9L-ReguItal"/>
          <w:sz w:val="15"/>
          <w:szCs w:val="15"/>
        </w:rPr>
        <w:t>!</w:t>
      </w:r>
    </w:p>
    <w:p w14:paraId="54C855AF" w14:textId="77777777" w:rsidR="00F56B2B" w:rsidRDefault="00F56B2B" w:rsidP="006E2C93">
      <w:pPr>
        <w:rPr>
          <w:rFonts w:ascii="NimbusRomNo9L-ReguItal" w:hAnsi="NimbusRomNo9L-ReguItal" w:cs="NimbusRomNo9L-ReguItal"/>
          <w:sz w:val="15"/>
          <w:szCs w:val="15"/>
        </w:rPr>
      </w:pPr>
    </w:p>
    <w:p w14:paraId="248BFED5" w14:textId="77777777" w:rsidR="00F56B2B" w:rsidRDefault="00F56B2B" w:rsidP="00F56B2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extension of the algebraic form of the energy intensity equation.</w:t>
      </w:r>
    </w:p>
    <w:p w14:paraId="29BBE634" w14:textId="77777777" w:rsidR="00F56B2B" w:rsidRDefault="00F56B2B" w:rsidP="00F56B2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Equation 6.37 provides a means to estimate energy intensity (</w:t>
      </w:r>
      <w:r>
        <w:rPr>
          <w:rFonts w:ascii="rtxbmi" w:hAnsi="rtxbmi" w:cs="rtxbmi"/>
          <w:sz w:val="20"/>
          <w:szCs w:val="20"/>
        </w:rPr>
        <w:t>"</w:t>
      </w:r>
      <w:r>
        <w:rPr>
          <w:rFonts w:ascii="NimbusRomNo9L-Regu" w:hAnsi="NimbusRomNo9L-Regu" w:cs="NimbusRomNo9L-Regu"/>
          <w:sz w:val="20"/>
          <w:szCs w:val="20"/>
        </w:rPr>
        <w:t>) of the sectors of</w:t>
      </w:r>
    </w:p>
    <w:p w14:paraId="287B34E8" w14:textId="77777777" w:rsidR="00F56B2B" w:rsidRDefault="00F56B2B" w:rsidP="00F56B2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economy, under the assumption that final consumption (Sector 1) is exogenous</w:t>
      </w:r>
    </w:p>
    <w:p w14:paraId="19A95DDC" w14:textId="77777777" w:rsidR="00F56B2B" w:rsidRDefault="00F56B2B" w:rsidP="00F56B2B">
      <w:pPr>
        <w:rPr>
          <w:rFonts w:ascii="NimbusRomNo9L-Regu" w:hAnsi="NimbusRomNo9L-Regu" w:cs="NimbusRomNo9L-Regu"/>
          <w:sz w:val="20"/>
          <w:szCs w:val="20"/>
        </w:rPr>
      </w:pPr>
      <w:r>
        <w:rPr>
          <w:rFonts w:ascii="NimbusRomNo9L-Regu" w:hAnsi="NimbusRomNo9L-Regu" w:cs="NimbusRomNo9L-Regu"/>
          <w:sz w:val="20"/>
          <w:szCs w:val="20"/>
        </w:rPr>
        <w:t>to the economy (Sectors 2</w:t>
      </w:r>
      <w:r>
        <w:rPr>
          <w:rFonts w:ascii="rtxmi" w:hAnsi="rtxmi" w:cs="rtxmi"/>
          <w:sz w:val="20"/>
          <w:szCs w:val="20"/>
        </w:rPr>
        <w:t>: : :</w:t>
      </w:r>
      <w:r>
        <w:rPr>
          <w:rFonts w:ascii="NimbusRomNo9L-ReguItal" w:hAnsi="NimbusRomNo9L-ReguItal" w:cs="NimbusRomNo9L-ReguItal"/>
          <w:sz w:val="20"/>
          <w:szCs w:val="20"/>
        </w:rPr>
        <w:t>n</w:t>
      </w:r>
      <w:r>
        <w:rPr>
          <w:rFonts w:ascii="NimbusRomNo9L-Regu" w:hAnsi="NimbusRomNo9L-Regu" w:cs="NimbusRomNo9L-Regu"/>
          <w:sz w:val="20"/>
          <w:szCs w:val="20"/>
        </w:rPr>
        <w:t xml:space="preserve">).    </w:t>
      </w:r>
    </w:p>
    <w:p w14:paraId="11826F88" w14:textId="77777777" w:rsidR="00F56B2B" w:rsidRDefault="00F56B2B" w:rsidP="00F56B2B">
      <w:pPr>
        <w:pBdr>
          <w:bottom w:val="single" w:sz="12" w:space="1" w:color="auto"/>
        </w:pBdr>
        <w:rPr>
          <w:rFonts w:ascii="NimbusRomNo9L-Regu" w:hAnsi="NimbusRomNo9L-Regu" w:cs="NimbusRomNo9L-Regu"/>
          <w:sz w:val="20"/>
          <w:szCs w:val="20"/>
        </w:rPr>
      </w:pPr>
      <w:r>
        <w:rPr>
          <w:rFonts w:ascii="NimbusRomNo9L-Regu" w:hAnsi="NimbusRomNo9L-Regu" w:cs="NimbusRomNo9L-Regu"/>
          <w:sz w:val="20"/>
          <w:szCs w:val="20"/>
        </w:rPr>
        <w:t>BUT WE DO NOT HAVE THE DATA SINCE 1977……….?????????</w:t>
      </w:r>
      <w:r w:rsidR="00774B8F">
        <w:rPr>
          <w:rFonts w:ascii="NimbusRomNo9L-Regu" w:hAnsi="NimbusRomNo9L-Regu" w:cs="NimbusRomNo9L-Regu"/>
          <w:sz w:val="20"/>
          <w:szCs w:val="20"/>
        </w:rPr>
        <w:t xml:space="preserve"> Are you saying th</w:t>
      </w:r>
      <w:r w:rsidR="00C57138">
        <w:rPr>
          <w:rFonts w:ascii="NimbusRomNo9L-Regu" w:hAnsi="NimbusRomNo9L-Regu" w:cs="NimbusRomNo9L-Regu"/>
          <w:sz w:val="20"/>
          <w:szCs w:val="20"/>
        </w:rPr>
        <w:t>a</w:t>
      </w:r>
      <w:r w:rsidR="00774B8F">
        <w:rPr>
          <w:rFonts w:ascii="NimbusRomNo9L-Regu" w:hAnsi="NimbusRomNo9L-Regu" w:cs="NimbusRomNo9L-Regu"/>
          <w:sz w:val="20"/>
          <w:szCs w:val="20"/>
        </w:rPr>
        <w:t>t y</w:t>
      </w:r>
      <w:r w:rsidR="00C57138">
        <w:rPr>
          <w:rFonts w:ascii="NimbusRomNo9L-Regu" w:hAnsi="NimbusRomNo9L-Regu" w:cs="NimbusRomNo9L-Regu"/>
          <w:sz w:val="20"/>
          <w:szCs w:val="20"/>
        </w:rPr>
        <w:t>o</w:t>
      </w:r>
      <w:r w:rsidR="00774B8F">
        <w:rPr>
          <w:rFonts w:ascii="NimbusRomNo9L-Regu" w:hAnsi="NimbusRomNo9L-Regu" w:cs="NimbusRomNo9L-Regu"/>
          <w:sz w:val="20"/>
          <w:szCs w:val="20"/>
        </w:rPr>
        <w:t xml:space="preserve">u have th I-O data for the </w:t>
      </w:r>
      <w:r w:rsidR="00CE0EFD">
        <w:rPr>
          <w:rFonts w:ascii="NimbusRomNo9L-Regu" w:hAnsi="NimbusRomNo9L-Regu" w:cs="NimbusRomNo9L-Regu"/>
          <w:sz w:val="20"/>
          <w:szCs w:val="20"/>
        </w:rPr>
        <w:t>a</w:t>
      </w:r>
      <w:r w:rsidR="00774B8F">
        <w:rPr>
          <w:rFonts w:ascii="NimbusRomNo9L-Regu" w:hAnsi="NimbusRomNo9L-Regu" w:cs="NimbusRomNo9L-Regu"/>
          <w:sz w:val="20"/>
          <w:szCs w:val="20"/>
        </w:rPr>
        <w:t xml:space="preserve">uto industry???  </w:t>
      </w:r>
    </w:p>
    <w:p w14:paraId="53FD6722" w14:textId="77777777" w:rsidR="00C57138" w:rsidRDefault="00C57138" w:rsidP="00F56B2B">
      <w:pPr>
        <w:rPr>
          <w:rFonts w:ascii="NimbusRomNo9L-Regu" w:hAnsi="NimbusRomNo9L-Regu" w:cs="NimbusRomNo9L-Regu"/>
          <w:sz w:val="20"/>
          <w:szCs w:val="20"/>
        </w:rPr>
      </w:pPr>
      <w:bookmarkStart w:id="0" w:name="_GoBack"/>
      <w:r>
        <w:rPr>
          <w:rFonts w:ascii="NimbusRomNo9L-Regu" w:hAnsi="NimbusRomNo9L-Regu" w:cs="NimbusRomNo9L-Regu"/>
          <w:sz w:val="20"/>
          <w:szCs w:val="20"/>
        </w:rPr>
        <w:t xml:space="preserve">Chapter7  </w:t>
      </w:r>
    </w:p>
    <w:p w14:paraId="3B6A5C11" w14:textId="77777777" w:rsidR="00FC317B" w:rsidRDefault="00FC317B" w:rsidP="00F56B2B">
      <w:pPr>
        <w:rPr>
          <w:rFonts w:ascii="NimbusRomNo9L-Regu" w:hAnsi="NimbusRomNo9L-Regu" w:cs="NimbusRomNo9L-Regu"/>
          <w:sz w:val="20"/>
          <w:szCs w:val="20"/>
        </w:rPr>
      </w:pPr>
      <w:r>
        <w:rPr>
          <w:rFonts w:ascii="NimbusRomNo9L-Regu" w:hAnsi="NimbusRomNo9L-Regu" w:cs="NimbusRomNo9L-Regu"/>
          <w:sz w:val="20"/>
          <w:szCs w:val="20"/>
        </w:rPr>
        <w:t xml:space="preserve">I think you need more of an introduction:  </w:t>
      </w:r>
    </w:p>
    <w:p w14:paraId="7A5AD469" w14:textId="77777777" w:rsidR="00C57138" w:rsidRDefault="00FB010D" w:rsidP="00FC317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Something like “   </w:t>
      </w:r>
      <w:r w:rsidR="00FC317B">
        <w:rPr>
          <w:rFonts w:ascii="NimbusRomNo9L-Regu" w:hAnsi="NimbusRomNo9L-Regu" w:cs="NimbusRomNo9L-Regu"/>
          <w:sz w:val="20"/>
          <w:szCs w:val="20"/>
        </w:rPr>
        <w:t xml:space="preserve">In economics the Leontief Input-Output (I-O) method is an approach that allows for the investigation of the economic interdependency o the economy, that is how much economic activity in each main sector of the economy is used to generate a “final demand”  product.   Energy analysts have extended the method for energy analysis to  estimate the energy intensity of economic products,including the energy required “upstream” in the whole economy for their manufacture . </w:t>
      </w:r>
      <w:r>
        <w:rPr>
          <w:rFonts w:ascii="NimbusRomNo9L-Regu" w:hAnsi="NimbusRomNo9L-Regu" w:cs="NimbusRomNo9L-Regu"/>
          <w:sz w:val="20"/>
          <w:szCs w:val="20"/>
        </w:rPr>
        <w:t xml:space="preserve">“   </w:t>
      </w:r>
    </w:p>
    <w:p w14:paraId="0993B0FD" w14:textId="77777777" w:rsidR="00FC317B" w:rsidRDefault="00FC317B" w:rsidP="00FC317B">
      <w:pPr>
        <w:autoSpaceDE w:val="0"/>
        <w:autoSpaceDN w:val="0"/>
        <w:adjustRightInd w:val="0"/>
        <w:spacing w:after="0" w:line="240" w:lineRule="auto"/>
        <w:rPr>
          <w:rFonts w:ascii="NimbusRomNo9L-Regu" w:hAnsi="NimbusRomNo9L-Regu" w:cs="NimbusRomNo9L-Regu"/>
          <w:sz w:val="20"/>
          <w:szCs w:val="20"/>
        </w:rPr>
      </w:pPr>
    </w:p>
    <w:p w14:paraId="01F9A2AB" w14:textId="77777777" w:rsidR="00FC317B" w:rsidRDefault="00FC317B" w:rsidP="00FC317B">
      <w:pPr>
        <w:autoSpaceDE w:val="0"/>
        <w:autoSpaceDN w:val="0"/>
        <w:adjustRightInd w:val="0"/>
        <w:spacing w:after="0" w:line="240" w:lineRule="auto"/>
        <w:rPr>
          <w:rFonts w:ascii="NimbusRomNo9L-Regu" w:hAnsi="NimbusRomNo9L-Regu" w:cs="NimbusRomNo9L-Regu"/>
          <w:sz w:val="20"/>
          <w:szCs w:val="20"/>
        </w:rPr>
      </w:pPr>
    </w:p>
    <w:p w14:paraId="60E23BE8" w14:textId="77777777" w:rsidR="00C57138" w:rsidRDefault="00C57138" w:rsidP="00C5713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I think you need to explain why these two different approaches exist:  not just how you deal with them  .  </w:t>
      </w:r>
    </w:p>
    <w:p w14:paraId="62211F8E" w14:textId="77777777" w:rsidR="00C57138" w:rsidRDefault="00C57138" w:rsidP="00C5713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Let me try:</w:t>
      </w:r>
    </w:p>
    <w:p w14:paraId="2BC46720" w14:textId="77777777" w:rsidR="00C57138" w:rsidRDefault="00C57138" w:rsidP="00C57138">
      <w:pPr>
        <w:autoSpaceDE w:val="0"/>
        <w:autoSpaceDN w:val="0"/>
        <w:adjustRightInd w:val="0"/>
        <w:spacing w:after="0" w:line="240" w:lineRule="auto"/>
        <w:rPr>
          <w:rFonts w:ascii="NimbusRomNo9L-Regu" w:hAnsi="NimbusRomNo9L-Regu" w:cs="NimbusRomNo9L-Regu"/>
          <w:sz w:val="20"/>
          <w:szCs w:val="20"/>
        </w:rPr>
      </w:pPr>
    </w:p>
    <w:p w14:paraId="28B4F69E" w14:textId="77777777" w:rsidR="00C57138" w:rsidRDefault="00C57138" w:rsidP="00C5713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Two different approaches exist for calculating the energy intensity of ?intermediate and final demand? Economic products:       “product based”  and  “physical accounting”.   The first was developed by xxxx Hannon???  in order to yyyy and the second later by   ………    frameworks, whether capital stock is included in the</w:t>
      </w:r>
    </w:p>
    <w:p w14:paraId="4165C385" w14:textId="77777777" w:rsidR="00C57138" w:rsidRDefault="00C57138" w:rsidP="00C5713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accounting framework, and whether energy input from society to the economy is</w:t>
      </w:r>
    </w:p>
    <w:p w14:paraId="780AA107" w14:textId="77777777" w:rsidR="00C57138" w:rsidRDefault="00C57138" w:rsidP="00C5713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included. (See Figure 7.1.)We will end with our suggestion for how best to estimate</w:t>
      </w:r>
    </w:p>
    <w:p w14:paraId="4AD06FF8" w14:textId="77777777" w:rsidR="00C57138" w:rsidRDefault="00C57138" w:rsidP="00C57138">
      <w:pPr>
        <w:autoSpaceDE w:val="0"/>
        <w:autoSpaceDN w:val="0"/>
        <w:adjustRightInd w:val="0"/>
        <w:spacing w:after="0" w:line="240" w:lineRule="auto"/>
        <w:rPr>
          <w:rFonts w:ascii="NimbusRomNo9L-Regu" w:hAnsi="NimbusRomNo9L-Regu" w:cs="NimbusRomNo9L-Regu"/>
          <w:sz w:val="20"/>
          <w:szCs w:val="20"/>
        </w:rPr>
      </w:pPr>
      <w:r>
        <w:rPr>
          <w:rFonts w:ascii="rtxbmi" w:hAnsi="rtxbmi" w:cs="rtxbmi"/>
          <w:sz w:val="20"/>
          <w:szCs w:val="20"/>
        </w:rPr>
        <w:t xml:space="preserve">" </w:t>
      </w:r>
      <w:r>
        <w:rPr>
          <w:rFonts w:ascii="NimbusRomNo9L-Regu" w:hAnsi="NimbusRomNo9L-Regu" w:cs="NimbusRomNo9L-Regu"/>
          <w:sz w:val="20"/>
          <w:szCs w:val="20"/>
        </w:rPr>
        <w:t>within a materials, energy, and value accounting system.</w:t>
      </w:r>
    </w:p>
    <w:p w14:paraId="3964629F" w14:textId="77777777" w:rsidR="00C57138" w:rsidRDefault="00C57138" w:rsidP="00C57138">
      <w:pPr>
        <w:rPr>
          <w:rFonts w:ascii="NimbusRomNo9L-Regu" w:hAnsi="NimbusRomNo9L-Regu" w:cs="NimbusRomNo9L-Regu"/>
          <w:sz w:val="20"/>
          <w:szCs w:val="20"/>
        </w:rPr>
      </w:pPr>
      <w:r>
        <w:rPr>
          <w:rFonts w:ascii="NimbusRomNo9L-Regu" w:hAnsi="NimbusRomNo9L-Regu" w:cs="NimbusRomNo9L-Regu"/>
          <w:sz w:val="17"/>
          <w:szCs w:val="17"/>
        </w:rPr>
        <w:t>99</w:t>
      </w:r>
    </w:p>
    <w:p w14:paraId="5B284C52" w14:textId="77777777" w:rsidR="00F56B2B" w:rsidRDefault="00C57138" w:rsidP="00F56B2B">
      <w:pPr>
        <w:rPr>
          <w:rFonts w:ascii="NimbusRomNo9L-Regu" w:hAnsi="NimbusRomNo9L-Regu" w:cs="NimbusRomNo9L-Regu"/>
          <w:sz w:val="20"/>
          <w:szCs w:val="20"/>
        </w:rPr>
      </w:pPr>
      <w:r>
        <w:rPr>
          <w:rFonts w:ascii="NimbusRomNo9L-Regu" w:hAnsi="NimbusRomNo9L-Regu" w:cs="NimbusRomNo9L-Regu"/>
          <w:sz w:val="20"/>
          <w:szCs w:val="20"/>
        </w:rPr>
        <w:t xml:space="preserve">I think then it will all seem less arbitrary </w:t>
      </w:r>
    </w:p>
    <w:p w14:paraId="3404C878" w14:textId="77777777" w:rsidR="00C57138" w:rsidRDefault="00C57138" w:rsidP="00C5713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 101  “because</w:t>
      </w:r>
    </w:p>
    <w:p w14:paraId="368B85E7" w14:textId="77777777" w:rsidR="00C57138" w:rsidRDefault="00C57138" w:rsidP="00C57138">
      <w:pPr>
        <w:rPr>
          <w:rFonts w:ascii="NimbusRomNo9L-Regu" w:hAnsi="NimbusRomNo9L-Regu" w:cs="NimbusRomNo9L-Regu"/>
          <w:sz w:val="20"/>
          <w:szCs w:val="20"/>
        </w:rPr>
      </w:pPr>
      <w:r>
        <w:rPr>
          <w:rFonts w:ascii="NimbusRomNo9L-Regu" w:hAnsi="NimbusRomNo9L-Regu" w:cs="NimbusRomNo9L-Regu"/>
          <w:sz w:val="20"/>
          <w:szCs w:val="20"/>
        </w:rPr>
        <w:t>product-focused accounting systems assign energy embodied in wastes to products ”   ???IN fact the diference in method makes relatively little difference in he energy inensity of products.  “  ???</w:t>
      </w:r>
    </w:p>
    <w:p w14:paraId="219CAE62" w14:textId="77777777" w:rsidR="00FC317B" w:rsidRDefault="00FC317B" w:rsidP="00FC317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 102 Bullard and Herendeen [4], following Kirkpatrick [3], added flows of capital</w:t>
      </w:r>
    </w:p>
    <w:p w14:paraId="12DAB9AD" w14:textId="77777777" w:rsidR="00FC317B" w:rsidRDefault="00FC317B" w:rsidP="00FC317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as inputs to each sector [4, Figure 5], and, in so doing, changed Equation 7.5 to</w:t>
      </w:r>
    </w:p>
    <w:p w14:paraId="6C11CDAE" w14:textId="77777777" w:rsidR="00FB010D" w:rsidRDefault="00FC317B" w:rsidP="00FC317B">
      <w:pPr>
        <w:rPr>
          <w:rFonts w:ascii="NimbusRomNo9L-Regu" w:hAnsi="NimbusRomNo9L-Regu" w:cs="NimbusRomNo9L-Regu"/>
          <w:sz w:val="20"/>
          <w:szCs w:val="20"/>
        </w:rPr>
      </w:pPr>
      <w:r>
        <w:rPr>
          <w:rFonts w:ascii="NimbusRomNo9L-Regu" w:hAnsi="NimbusRomNo9L-Regu" w:cs="NimbusRomNo9L-Regu"/>
          <w:sz w:val="20"/>
          <w:szCs w:val="20"/>
        </w:rPr>
        <w:t>Equation 7.6:</w:t>
      </w:r>
      <w:r w:rsidR="00FB010D">
        <w:rPr>
          <w:rFonts w:ascii="NimbusRomNo9L-Regu" w:hAnsi="NimbusRomNo9L-Regu" w:cs="NimbusRomNo9L-Regu"/>
          <w:sz w:val="20"/>
          <w:szCs w:val="20"/>
        </w:rPr>
        <w:t>103  They assumed INSTEAD that half of the incoming capital went toward replacement</w:t>
      </w:r>
    </w:p>
    <w:p w14:paraId="020C7005" w14:textId="77777777" w:rsidR="00553E52" w:rsidRDefault="00553E52" w:rsidP="00FC317B">
      <w:pPr>
        <w:rPr>
          <w:rFonts w:ascii="NimbusRomNo9L-Regu" w:hAnsi="NimbusRomNo9L-Regu" w:cs="NimbusRomNo9L-Regu"/>
          <w:sz w:val="20"/>
          <w:szCs w:val="20"/>
        </w:rPr>
      </w:pPr>
      <w:r>
        <w:rPr>
          <w:rFonts w:ascii="NimbusRomNo9L-Regu" w:hAnsi="NimbusRomNo9L-Regu" w:cs="NimbusRomNo9L-Regu"/>
          <w:sz w:val="20"/>
          <w:szCs w:val="20"/>
        </w:rPr>
        <w:t>103 -106   I am impressed at how sophisticated the math is compared to the available data!   Will we ever get there?</w:t>
      </w:r>
    </w:p>
    <w:p w14:paraId="32322132" w14:textId="77777777" w:rsidR="00553E52" w:rsidRDefault="00553E52" w:rsidP="00FC317B">
      <w:pPr>
        <w:rPr>
          <w:rFonts w:ascii="NimbusRomNo9L-Regu" w:hAnsi="NimbusRomNo9L-Regu" w:cs="NimbusRomNo9L-Regu"/>
          <w:sz w:val="20"/>
          <w:szCs w:val="20"/>
        </w:rPr>
      </w:pPr>
      <w:r>
        <w:rPr>
          <w:rFonts w:ascii="NimbusRomNo9L-Regu" w:hAnsi="NimbusRomNo9L-Regu" w:cs="NimbusRomNo9L-Regu"/>
          <w:sz w:val="20"/>
          <w:szCs w:val="20"/>
        </w:rPr>
        <w:t xml:space="preserve">Hence:     </w:t>
      </w:r>
    </w:p>
    <w:p w14:paraId="4830498B" w14:textId="77777777" w:rsidR="00553E52" w:rsidRDefault="00553E52" w:rsidP="00553E5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redefinition of </w:t>
      </w:r>
      <w:r>
        <w:rPr>
          <w:rFonts w:ascii="NimbusRomNo9L-Medi" w:hAnsi="NimbusRomNo9L-Medi" w:cs="NimbusRomNo9L-Medi"/>
          <w:sz w:val="20"/>
          <w:szCs w:val="20"/>
        </w:rPr>
        <w:t xml:space="preserve">A </w:t>
      </w:r>
      <w:r>
        <w:rPr>
          <w:rFonts w:ascii="NimbusRomNo9L-Regu" w:hAnsi="NimbusRomNo9L-Regu" w:cs="NimbusRomNo9L-Regu"/>
          <w:sz w:val="20"/>
          <w:szCs w:val="20"/>
        </w:rPr>
        <w:t xml:space="preserve">and </w:t>
      </w:r>
      <w:r>
        <w:rPr>
          <w:rFonts w:ascii="rtxbmi" w:hAnsi="rtxbmi" w:cs="rtxbmi"/>
          <w:sz w:val="20"/>
          <w:szCs w:val="20"/>
        </w:rPr>
        <w:t xml:space="preserve">" </w:t>
      </w:r>
      <w:r>
        <w:rPr>
          <w:rFonts w:ascii="NimbusRomNo9L-Regu" w:hAnsi="NimbusRomNo9L-Regu" w:cs="NimbusRomNo9L-Regu"/>
          <w:sz w:val="20"/>
          <w:szCs w:val="20"/>
        </w:rPr>
        <w:t>to include embodied energy on inflows of material, and</w:t>
      </w:r>
    </w:p>
    <w:p w14:paraId="7F8223D2" w14:textId="77777777" w:rsidR="00553E52" w:rsidRDefault="00553E52" w:rsidP="00553E52">
      <w:pPr>
        <w:autoSpaceDE w:val="0"/>
        <w:autoSpaceDN w:val="0"/>
        <w:adjustRightInd w:val="0"/>
        <w:spacing w:after="0" w:line="240" w:lineRule="auto"/>
        <w:rPr>
          <w:rFonts w:ascii="NimbusRomNo9L-Regu" w:hAnsi="NimbusRomNo9L-Regu" w:cs="NimbusRomNo9L-Regu"/>
          <w:sz w:val="20"/>
          <w:szCs w:val="20"/>
        </w:rPr>
      </w:pPr>
      <w:r>
        <w:rPr>
          <w:rFonts w:ascii="txsy" w:hAnsi="txsy" w:cs="txsy"/>
          <w:sz w:val="20"/>
          <w:szCs w:val="20"/>
        </w:rPr>
        <w:t xml:space="preserve">_ </w:t>
      </w:r>
      <w:r>
        <w:rPr>
          <w:rFonts w:ascii="NimbusRomNo9L-Regu" w:hAnsi="NimbusRomNo9L-Regu" w:cs="NimbusRomNo9L-Regu"/>
          <w:sz w:val="20"/>
          <w:szCs w:val="20"/>
        </w:rPr>
        <w:t>use of Equation 7.20 instead of Equations 7.5 or 7.6 for estimating energy intensity</w:t>
      </w:r>
    </w:p>
    <w:p w14:paraId="3EA536AF" w14:textId="77777777" w:rsidR="00553E52" w:rsidRDefault="00553E52" w:rsidP="00553E52">
      <w:pPr>
        <w:rPr>
          <w:rFonts w:ascii="NimbusRomNo9L-Regu" w:hAnsi="NimbusRomNo9L-Regu" w:cs="NimbusRomNo9L-Regu"/>
          <w:sz w:val="20"/>
          <w:szCs w:val="20"/>
        </w:rPr>
      </w:pPr>
      <w:r>
        <w:rPr>
          <w:rFonts w:ascii="NimbusRomNo9L-Regu" w:hAnsi="NimbusRomNo9L-Regu" w:cs="NimbusRomNo9L-Regu"/>
          <w:sz w:val="20"/>
          <w:szCs w:val="20"/>
        </w:rPr>
        <w:t>(</w:t>
      </w:r>
      <w:r>
        <w:rPr>
          <w:rFonts w:ascii="rtxbmi" w:hAnsi="rtxbmi" w:cs="rtxbmi"/>
          <w:sz w:val="20"/>
          <w:szCs w:val="20"/>
        </w:rPr>
        <w:t>"</w:t>
      </w:r>
      <w:r>
        <w:rPr>
          <w:rFonts w:ascii="NimbusRomNo9L-Regu" w:hAnsi="NimbusRomNo9L-Regu" w:cs="NimbusRomNo9L-Regu"/>
          <w:sz w:val="20"/>
          <w:szCs w:val="20"/>
        </w:rPr>
        <w:t>) of economic sectors within an economy. ADD&gt;&gt;&gt;of course the inclusion or exclusion of any of these flows into our analysis is much less important than the implementation of any such method, which requires an understanding of the importance of undertaking such analyses for good future economic and energy analysis.    [Since we are undertaking no such analyses now, at least in US, seems like you need to make a case for doing it…..]</w:t>
      </w:r>
    </w:p>
    <w:p w14:paraId="632FBA1A" w14:textId="77777777" w:rsidR="00553E52" w:rsidRDefault="00553E52" w:rsidP="00553E52">
      <w:pPr>
        <w:rPr>
          <w:rFonts w:ascii="NimbusRomNo9L-Regu" w:hAnsi="NimbusRomNo9L-Regu" w:cs="NimbusRomNo9L-Regu"/>
          <w:sz w:val="20"/>
          <w:szCs w:val="20"/>
        </w:rPr>
      </w:pPr>
      <w:r>
        <w:rPr>
          <w:rFonts w:ascii="NimbusRomNo9L-Regu" w:hAnsi="NimbusRomNo9L-Regu" w:cs="NimbusRomNo9L-Regu"/>
          <w:sz w:val="20"/>
          <w:szCs w:val="20"/>
        </w:rPr>
        <w:t xml:space="preserve">p. 108  </w:t>
      </w:r>
    </w:p>
    <w:p w14:paraId="3903722E" w14:textId="77777777" w:rsidR="00553E52" w:rsidRDefault="00553E52" w:rsidP="00553E5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Viewing these dimensions through the lens of our framework illustrates</w:t>
      </w:r>
    </w:p>
    <w:p w14:paraId="5440166B" w14:textId="77777777" w:rsidR="00553E52" w:rsidRDefault="00553E52" w:rsidP="00553E52">
      <w:pPr>
        <w:rPr>
          <w:rFonts w:ascii="NimbusRomNo9L-Regu" w:hAnsi="NimbusRomNo9L-Regu" w:cs="NimbusRomNo9L-Regu"/>
          <w:sz w:val="20"/>
          <w:szCs w:val="20"/>
        </w:rPr>
      </w:pPr>
      <w:r>
        <w:rPr>
          <w:rFonts w:ascii="NimbusRomNo9L-Regu" w:hAnsi="NimbusRomNo9L-Regu" w:cs="NimbusRomNo9L-Regu"/>
          <w:sz w:val="20"/>
          <w:szCs w:val="20"/>
        </w:rPr>
        <w:t xml:space="preserve">some important points about measures of economic growth and well-being. Which are 1)    2)  </w:t>
      </w:r>
    </w:p>
    <w:p w14:paraId="39A8DA31" w14:textId="77777777" w:rsidR="00553E52" w:rsidRDefault="00553E52" w:rsidP="00553E52">
      <w:pPr>
        <w:rPr>
          <w:rFonts w:ascii="NimbusRomNo9L-Regu" w:hAnsi="NimbusRomNo9L-Regu" w:cs="NimbusRomNo9L-Regu"/>
          <w:sz w:val="20"/>
          <w:szCs w:val="20"/>
        </w:rPr>
      </w:pPr>
    </w:p>
    <w:p w14:paraId="1DC7630B" w14:textId="77777777" w:rsidR="00553E52" w:rsidRDefault="008F1725" w:rsidP="00553E52">
      <w:pPr>
        <w:rPr>
          <w:rFonts w:ascii="NimbusRomNo9L-Medi" w:hAnsi="NimbusRomNo9L-Medi" w:cs="NimbusRomNo9L-Medi"/>
          <w:sz w:val="24"/>
          <w:szCs w:val="24"/>
        </w:rPr>
      </w:pPr>
      <w:r>
        <w:rPr>
          <w:rFonts w:ascii="NimbusRomNo9L-Medi" w:hAnsi="NimbusRomNo9L-Medi" w:cs="NimbusRomNo9L-Medi"/>
          <w:sz w:val="24"/>
          <w:szCs w:val="24"/>
        </w:rPr>
        <w:t xml:space="preserve">7.3 Implications for recycling, reuse, and dematerialization   </w:t>
      </w:r>
    </w:p>
    <w:p w14:paraId="052F5D4A" w14:textId="77777777" w:rsidR="008F1725" w:rsidRDefault="008F1725" w:rsidP="00553E52">
      <w:pPr>
        <w:rPr>
          <w:rFonts w:ascii="NimbusRomNo9L-Medi" w:hAnsi="NimbusRomNo9L-Medi" w:cs="NimbusRomNo9L-Medi"/>
          <w:sz w:val="24"/>
          <w:szCs w:val="24"/>
        </w:rPr>
      </w:pPr>
      <w:r>
        <w:rPr>
          <w:rFonts w:ascii="NimbusRomNo9L-Medi" w:hAnsi="NimbusRomNo9L-Medi" w:cs="NimbusRomNo9L-Medi"/>
          <w:sz w:val="24"/>
          <w:szCs w:val="24"/>
        </w:rPr>
        <w:t>All of this  seems good to try to show the importance of the analyses, should we ever be able to really implement them!</w:t>
      </w:r>
    </w:p>
    <w:p w14:paraId="051A8D85" w14:textId="77777777" w:rsidR="008F1725" w:rsidRDefault="008F1725" w:rsidP="00553E52">
      <w:pPr>
        <w:rPr>
          <w:rFonts w:ascii="NimbusRomNo9L-Medi" w:hAnsi="NimbusRomNo9L-Medi" w:cs="NimbusRomNo9L-Medi"/>
          <w:sz w:val="24"/>
          <w:szCs w:val="24"/>
        </w:rPr>
      </w:pPr>
      <w:r>
        <w:rPr>
          <w:rFonts w:ascii="NimbusRomNo9L-Medi" w:hAnsi="NimbusRomNo9L-Medi" w:cs="NimbusRomNo9L-Medi"/>
          <w:sz w:val="24"/>
          <w:szCs w:val="24"/>
        </w:rPr>
        <w:t xml:space="preserve">Good to touch on population growth, distribution.  </w:t>
      </w:r>
    </w:p>
    <w:p w14:paraId="66B3CC2E" w14:textId="77777777" w:rsidR="008F1725" w:rsidRDefault="008F1725" w:rsidP="00553E52">
      <w:pPr>
        <w:rPr>
          <w:rFonts w:ascii="NimbusRomNo9L-Medi" w:hAnsi="NimbusRomNo9L-Medi" w:cs="NimbusRomNo9L-Medi"/>
          <w:sz w:val="24"/>
          <w:szCs w:val="24"/>
        </w:rPr>
      </w:pPr>
      <w:r>
        <w:rPr>
          <w:rFonts w:ascii="NimbusRomNo9L-Medi" w:hAnsi="NimbusRomNo9L-Medi" w:cs="NimbusRomNo9L-Medi"/>
          <w:sz w:val="24"/>
          <w:szCs w:val="24"/>
        </w:rPr>
        <w:t xml:space="preserve">Conclusions seem to be sort of obvious at least based on others who have come to the same conclusions (e.g. Brian Czeck) from a far less sophisticated analysis. You  might at least point out that your very sophisticated analysis  is consistent with other such analyses.   </w:t>
      </w:r>
    </w:p>
    <w:p w14:paraId="1AACE8A4" w14:textId="77777777" w:rsidR="008F1725" w:rsidRDefault="008F1725" w:rsidP="008F172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 found that there are many potential definitions of a</w:t>
      </w:r>
    </w:p>
    <w:p w14:paraId="76658C94" w14:textId="77777777" w:rsidR="008F1725" w:rsidRDefault="008F1725" w:rsidP="008F172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steady-state economy, none of which are fully satisfying when compared against the</w:t>
      </w:r>
    </w:p>
    <w:p w14:paraId="30CF0207" w14:textId="77777777" w:rsidR="008F1725" w:rsidRDefault="008F1725" w:rsidP="008F1725">
      <w:pPr>
        <w:rPr>
          <w:rFonts w:ascii="NimbusRomNo9L-Regu" w:hAnsi="NimbusRomNo9L-Regu" w:cs="NimbusRomNo9L-Regu"/>
          <w:sz w:val="20"/>
          <w:szCs w:val="20"/>
        </w:rPr>
      </w:pPr>
      <w:r>
        <w:rPr>
          <w:rFonts w:ascii="NimbusRomNo9L-Regu" w:hAnsi="NimbusRomNo9L-Regu" w:cs="NimbusRomNo9L-Regu"/>
          <w:sz w:val="20"/>
          <w:szCs w:val="20"/>
        </w:rPr>
        <w:t>ideal of sustainability. -----</w:t>
      </w:r>
      <w:r w:rsidRPr="008F1725">
        <w:rPr>
          <w:rFonts w:ascii="NimbusRomNo9L-Regu" w:hAnsi="NimbusRomNo9L-Regu" w:cs="NimbusRomNo9L-Regu"/>
          <w:sz w:val="20"/>
          <w:szCs w:val="20"/>
        </w:rPr>
        <w:sym w:font="Wingdings" w:char="F0E0"/>
      </w:r>
      <w:r>
        <w:rPr>
          <w:rFonts w:ascii="NimbusRomNo9L-Regu" w:hAnsi="NimbusRomNo9L-Regu" w:cs="NimbusRomNo9L-Regu"/>
          <w:sz w:val="20"/>
          <w:szCs w:val="20"/>
        </w:rPr>
        <w:t xml:space="preserve">  so?  Can your approach resolve this?   Yo</w:t>
      </w:r>
      <w:r w:rsidR="00392E7A">
        <w:rPr>
          <w:rFonts w:ascii="NimbusRomNo9L-Regu" w:hAnsi="NimbusRomNo9L-Regu" w:cs="NimbusRomNo9L-Regu"/>
          <w:sz w:val="20"/>
          <w:szCs w:val="20"/>
        </w:rPr>
        <w:t>u l</w:t>
      </w:r>
      <w:r>
        <w:rPr>
          <w:rFonts w:ascii="NimbusRomNo9L-Regu" w:hAnsi="NimbusRomNo9L-Regu" w:cs="NimbusRomNo9L-Regu"/>
          <w:sz w:val="20"/>
          <w:szCs w:val="20"/>
        </w:rPr>
        <w:t>eave us hanging.</w:t>
      </w:r>
    </w:p>
    <w:p w14:paraId="108D8E8D" w14:textId="77777777" w:rsidR="008F1725" w:rsidRDefault="008F1725" w:rsidP="008F1725">
      <w:pPr>
        <w:pBdr>
          <w:bottom w:val="single" w:sz="12" w:space="1" w:color="auto"/>
        </w:pBdr>
        <w:rPr>
          <w:rFonts w:ascii="NimbusRomNo9L-Regu" w:hAnsi="NimbusRomNo9L-Regu" w:cs="NimbusRomNo9L-Regu"/>
          <w:sz w:val="20"/>
          <w:szCs w:val="20"/>
        </w:rPr>
      </w:pPr>
    </w:p>
    <w:p w14:paraId="21A2800E" w14:textId="77777777" w:rsidR="007F1D51" w:rsidRDefault="007F1D51" w:rsidP="008F1725">
      <w:pPr>
        <w:rPr>
          <w:rFonts w:ascii="NimbusRomNo9L-Regu" w:hAnsi="NimbusRomNo9L-Regu" w:cs="NimbusRomNo9L-Regu"/>
          <w:sz w:val="20"/>
          <w:szCs w:val="20"/>
        </w:rPr>
      </w:pPr>
    </w:p>
    <w:p w14:paraId="721761D7" w14:textId="77777777" w:rsidR="007F1D51" w:rsidRDefault="007F1D51" w:rsidP="007F1D51">
      <w:pPr>
        <w:autoSpaceDE w:val="0"/>
        <w:autoSpaceDN w:val="0"/>
        <w:adjustRightInd w:val="0"/>
        <w:spacing w:after="0" w:line="240" w:lineRule="auto"/>
        <w:rPr>
          <w:rFonts w:ascii="NimbusRomNo9L-Medi" w:hAnsi="NimbusRomNo9L-Medi" w:cs="NimbusRomNo9L-Medi"/>
          <w:sz w:val="28"/>
          <w:szCs w:val="28"/>
        </w:rPr>
      </w:pPr>
      <w:r>
        <w:rPr>
          <w:rFonts w:ascii="NimbusRomNo9L-Medi" w:hAnsi="NimbusRomNo9L-Medi" w:cs="NimbusRomNo9L-Medi"/>
          <w:sz w:val="28"/>
          <w:szCs w:val="28"/>
        </w:rPr>
        <w:t>Chapter 8</w:t>
      </w:r>
    </w:p>
    <w:p w14:paraId="06115D42" w14:textId="77777777" w:rsidR="007F1D51" w:rsidRDefault="007F1D51" w:rsidP="007F1D51">
      <w:pPr>
        <w:autoSpaceDE w:val="0"/>
        <w:autoSpaceDN w:val="0"/>
        <w:adjustRightInd w:val="0"/>
        <w:spacing w:after="0" w:line="240" w:lineRule="auto"/>
        <w:rPr>
          <w:rFonts w:ascii="NimbusRomNo9L-Medi" w:hAnsi="NimbusRomNo9L-Medi" w:cs="NimbusRomNo9L-Medi"/>
          <w:sz w:val="32"/>
          <w:szCs w:val="32"/>
        </w:rPr>
      </w:pPr>
      <w:r>
        <w:rPr>
          <w:rFonts w:ascii="NimbusRomNo9L-Medi" w:hAnsi="NimbusRomNo9L-Medi" w:cs="NimbusRomNo9L-Medi"/>
          <w:sz w:val="32"/>
          <w:szCs w:val="32"/>
        </w:rPr>
        <w:t>Unfinished Business: Practical, Methodological,</w:t>
      </w:r>
    </w:p>
    <w:p w14:paraId="63337308" w14:textId="77777777" w:rsidR="007F1D51" w:rsidRDefault="007F1D51" w:rsidP="007F1D51">
      <w:pPr>
        <w:rPr>
          <w:rFonts w:ascii="NimbusRomNo9L-Medi" w:hAnsi="NimbusRomNo9L-Medi" w:cs="NimbusRomNo9L-Medi"/>
          <w:sz w:val="32"/>
          <w:szCs w:val="32"/>
        </w:rPr>
      </w:pPr>
      <w:r>
        <w:rPr>
          <w:rFonts w:ascii="NimbusRomNo9L-Medi" w:hAnsi="NimbusRomNo9L-Medi" w:cs="NimbusRomNo9L-Medi"/>
          <w:sz w:val="32"/>
          <w:szCs w:val="32"/>
        </w:rPr>
        <w:t>and Theoretical Issues</w:t>
      </w:r>
      <w:r w:rsidR="00511411">
        <w:rPr>
          <w:rFonts w:ascii="NimbusRomNo9L-Medi" w:hAnsi="NimbusRomNo9L-Medi" w:cs="NimbusRomNo9L-Medi"/>
          <w:sz w:val="32"/>
          <w:szCs w:val="32"/>
        </w:rPr>
        <w:t xml:space="preserve">  -- This title seems like such a hodge podge to me:   Can we find  a title that  ties it together: “From the base model to encompass additional considerations”? hmmm, probably not.  </w:t>
      </w:r>
    </w:p>
    <w:p w14:paraId="47D0F3BD" w14:textId="77777777" w:rsidR="007F1D51" w:rsidRDefault="00F6302B" w:rsidP="007F1D51">
      <w:pPr>
        <w:rPr>
          <w:rFonts w:ascii="NimbusRomNo9L-Medi" w:hAnsi="NimbusRomNo9L-Medi" w:cs="NimbusRomNo9L-Medi"/>
          <w:sz w:val="32"/>
          <w:szCs w:val="32"/>
        </w:rPr>
      </w:pPr>
      <w:r>
        <w:rPr>
          <w:rFonts w:ascii="NimbusRomNo9L-Medi" w:hAnsi="NimbusRomNo9L-Medi" w:cs="NimbusRomNo9L-Medi"/>
          <w:sz w:val="32"/>
          <w:szCs w:val="32"/>
        </w:rPr>
        <w:t xml:space="preserve">&gt;&gt;&gt;&gt;&gt;&gt;&gt;: </w:t>
      </w:r>
      <w:r w:rsidR="00511411">
        <w:rPr>
          <w:rFonts w:ascii="NimbusRomNo9L-Medi" w:hAnsi="NimbusRomNo9L-Medi" w:cs="NimbusRomNo9L-Medi"/>
          <w:sz w:val="32"/>
          <w:szCs w:val="32"/>
        </w:rPr>
        <w:t>I</w:t>
      </w:r>
      <w:r>
        <w:rPr>
          <w:rFonts w:ascii="NimbusRomNo9L-Medi" w:hAnsi="NimbusRomNo9L-Medi" w:cs="NimbusRomNo9L-Medi"/>
          <w:sz w:val="32"/>
          <w:szCs w:val="32"/>
        </w:rPr>
        <w:t xml:space="preserve">  added </w:t>
      </w:r>
      <w:r w:rsidR="00511411">
        <w:rPr>
          <w:rFonts w:ascii="NimbusRomNo9L-Medi" w:hAnsi="NimbusRomNo9L-Medi" w:cs="NimbusRomNo9L-Medi"/>
          <w:sz w:val="32"/>
          <w:szCs w:val="32"/>
        </w:rPr>
        <w:t xml:space="preserve">these   five  paragraphs </w:t>
      </w:r>
      <w:r>
        <w:rPr>
          <w:rFonts w:ascii="NimbusRomNo9L-Medi" w:hAnsi="NimbusRomNo9L-Medi" w:cs="NimbusRomNo9L-Medi"/>
          <w:sz w:val="32"/>
          <w:szCs w:val="32"/>
        </w:rPr>
        <w:t xml:space="preserve">after I finished chapter </w:t>
      </w:r>
      <w:r w:rsidR="00511411">
        <w:rPr>
          <w:rFonts w:ascii="NimbusRomNo9L-Medi" w:hAnsi="NimbusRomNo9L-Medi" w:cs="NimbusRomNo9L-Medi"/>
          <w:sz w:val="32"/>
          <w:szCs w:val="32"/>
        </w:rPr>
        <w:t xml:space="preserve">8 </w:t>
      </w:r>
    </w:p>
    <w:p w14:paraId="362380D6" w14:textId="77777777" w:rsidR="00F6302B" w:rsidRDefault="00F6302B" w:rsidP="007F1D51">
      <w:pPr>
        <w:rPr>
          <w:rFonts w:ascii="NimbusRomNo9L-Medi" w:hAnsi="NimbusRomNo9L-Medi" w:cs="NimbusRomNo9L-Medi"/>
          <w:sz w:val="32"/>
          <w:szCs w:val="32"/>
        </w:rPr>
      </w:pPr>
      <w:r>
        <w:rPr>
          <w:rFonts w:ascii="NimbusRomNo9L-Medi" w:hAnsi="NimbusRomNo9L-Medi" w:cs="NimbusRomNo9L-Medi"/>
          <w:sz w:val="32"/>
          <w:szCs w:val="32"/>
        </w:rPr>
        <w:t xml:space="preserve">This chapter confused me, </w:t>
      </w:r>
      <w:r w:rsidR="00511411">
        <w:rPr>
          <w:rFonts w:ascii="NimbusRomNo9L-Medi" w:hAnsi="NimbusRomNo9L-Medi" w:cs="NimbusRomNo9L-Medi"/>
          <w:sz w:val="32"/>
          <w:szCs w:val="32"/>
        </w:rPr>
        <w:t>probably beca</w:t>
      </w:r>
      <w:r>
        <w:rPr>
          <w:rFonts w:ascii="NimbusRomNo9L-Medi" w:hAnsi="NimbusRomNo9L-Medi" w:cs="NimbusRomNo9L-Medi"/>
          <w:sz w:val="32"/>
          <w:szCs w:val="32"/>
        </w:rPr>
        <w:t>use I thought it was a final discussion.  Instead it s a hodge podge th</w:t>
      </w:r>
      <w:r w:rsidR="00511411">
        <w:rPr>
          <w:rFonts w:ascii="NimbusRomNo9L-Medi" w:hAnsi="NimbusRomNo9L-Medi" w:cs="NimbusRomNo9L-Medi"/>
          <w:sz w:val="32"/>
          <w:szCs w:val="32"/>
        </w:rPr>
        <w:t>a</w:t>
      </w:r>
      <w:r>
        <w:rPr>
          <w:rFonts w:ascii="NimbusRomNo9L-Medi" w:hAnsi="NimbusRomNo9L-Medi" w:cs="NimbusRomNo9L-Medi"/>
          <w:sz w:val="32"/>
          <w:szCs w:val="32"/>
        </w:rPr>
        <w:t>t I had a hard time fitting in with res</w:t>
      </w:r>
      <w:r w:rsidR="00511411">
        <w:rPr>
          <w:rFonts w:ascii="NimbusRomNo9L-Medi" w:hAnsi="NimbusRomNo9L-Medi" w:cs="NimbusRomNo9L-Medi"/>
          <w:sz w:val="32"/>
          <w:szCs w:val="32"/>
        </w:rPr>
        <w:t xml:space="preserve">t of book or itself.  </w:t>
      </w:r>
    </w:p>
    <w:p w14:paraId="0B127028" w14:textId="77777777" w:rsidR="00F6302B" w:rsidRDefault="00F6302B" w:rsidP="007F1D51">
      <w:pPr>
        <w:rPr>
          <w:rFonts w:ascii="NimbusRomNo9L-Medi" w:hAnsi="NimbusRomNo9L-Medi" w:cs="NimbusRomNo9L-Medi"/>
          <w:sz w:val="32"/>
          <w:szCs w:val="32"/>
        </w:rPr>
      </w:pPr>
    </w:p>
    <w:p w14:paraId="5D655CE9" w14:textId="77777777" w:rsidR="00F6302B" w:rsidRDefault="00511411" w:rsidP="007F1D51">
      <w:pPr>
        <w:rPr>
          <w:rFonts w:ascii="NimbusRomNo9L-Medi" w:hAnsi="NimbusRomNo9L-Medi" w:cs="NimbusRomNo9L-Medi"/>
          <w:sz w:val="32"/>
          <w:szCs w:val="32"/>
        </w:rPr>
      </w:pPr>
      <w:r>
        <w:rPr>
          <w:rFonts w:ascii="NimbusRomNo9L-Medi" w:hAnsi="NimbusRomNo9L-Medi" w:cs="NimbusRomNo9L-Medi"/>
          <w:sz w:val="32"/>
          <w:szCs w:val="32"/>
        </w:rPr>
        <w:t xml:space="preserve">There is a lot of </w:t>
      </w:r>
      <w:r w:rsidR="00F6302B">
        <w:rPr>
          <w:rFonts w:ascii="NimbusRomNo9L-Medi" w:hAnsi="NimbusRomNo9L-Medi" w:cs="NimbusRomNo9L-Medi"/>
          <w:sz w:val="32"/>
          <w:szCs w:val="32"/>
        </w:rPr>
        <w:t xml:space="preserve">methods that seem to me to belong in an earlier methods chapter.  If Not it need its own methods “ section  </w:t>
      </w:r>
    </w:p>
    <w:p w14:paraId="14AA4132" w14:textId="77777777" w:rsidR="00F6302B" w:rsidRDefault="00F6302B" w:rsidP="007F1D51">
      <w:pPr>
        <w:rPr>
          <w:rFonts w:ascii="NimbusRomNo9L-Medi" w:hAnsi="NimbusRomNo9L-Medi" w:cs="NimbusRomNo9L-Medi"/>
          <w:sz w:val="32"/>
          <w:szCs w:val="32"/>
        </w:rPr>
      </w:pPr>
    </w:p>
    <w:p w14:paraId="6293D9E1" w14:textId="77777777" w:rsidR="00F6302B" w:rsidRDefault="00F6302B" w:rsidP="007F1D51">
      <w:pPr>
        <w:rPr>
          <w:rFonts w:ascii="NimbusRomNo9L-Medi" w:hAnsi="NimbusRomNo9L-Medi" w:cs="NimbusRomNo9L-Medi"/>
          <w:sz w:val="32"/>
          <w:szCs w:val="32"/>
        </w:rPr>
      </w:pPr>
      <w:r>
        <w:rPr>
          <w:rFonts w:ascii="NimbusRomNo9L-Medi" w:hAnsi="NimbusRomNo9L-Medi" w:cs="NimbusRomNo9L-Medi"/>
          <w:sz w:val="32"/>
          <w:szCs w:val="32"/>
        </w:rPr>
        <w:t xml:space="preserve">You unmoor me because you  just gave 6-7 chapters of detailed methods,  “this is how you do it” and then you add ” this is how you do it, when I thought I knew because you had laid it out.   </w:t>
      </w:r>
    </w:p>
    <w:p w14:paraId="5D1A67DA" w14:textId="77777777" w:rsidR="00F6302B" w:rsidRDefault="00F6302B" w:rsidP="007F1D51">
      <w:pPr>
        <w:rPr>
          <w:rFonts w:ascii="NimbusRomNo9L-Medi" w:hAnsi="NimbusRomNo9L-Medi" w:cs="NimbusRomNo9L-Medi"/>
          <w:sz w:val="32"/>
          <w:szCs w:val="32"/>
        </w:rPr>
      </w:pPr>
    </w:p>
    <w:p w14:paraId="590EEB3D" w14:textId="77777777" w:rsidR="00AB7F24" w:rsidRDefault="00F6302B" w:rsidP="007F1D51">
      <w:pPr>
        <w:rPr>
          <w:rFonts w:ascii="NimbusRomNo9L-Medi" w:hAnsi="NimbusRomNo9L-Medi" w:cs="NimbusRomNo9L-Medi"/>
          <w:sz w:val="32"/>
          <w:szCs w:val="32"/>
        </w:rPr>
      </w:pPr>
      <w:r>
        <w:rPr>
          <w:rFonts w:ascii="NimbusRomNo9L-Medi" w:hAnsi="NimbusRomNo9L-Medi" w:cs="NimbusRomNo9L-Medi"/>
          <w:sz w:val="32"/>
          <w:szCs w:val="32"/>
        </w:rPr>
        <w:t>I suggest you say  ” I have showed you how to  do it, now IF you want to include  some bells and whistles not usually included (environmental, consumption)  he</w:t>
      </w:r>
      <w:r w:rsidR="00AB7F24">
        <w:rPr>
          <w:rFonts w:ascii="NimbusRomNo9L-Medi" w:hAnsi="NimbusRomNo9L-Medi" w:cs="NimbusRomNo9L-Medi"/>
          <w:sz w:val="32"/>
          <w:szCs w:val="32"/>
        </w:rPr>
        <w:t xml:space="preserve">re is how you do that. If you do not do that then I am left with the idea that what you told me before was not correct.  </w:t>
      </w:r>
    </w:p>
    <w:p w14:paraId="2C636338" w14:textId="77777777" w:rsidR="00AB7F24" w:rsidRDefault="00AB7F24" w:rsidP="007F1D51">
      <w:pPr>
        <w:rPr>
          <w:rFonts w:ascii="NimbusRomNo9L-Medi" w:hAnsi="NimbusRomNo9L-Medi" w:cs="NimbusRomNo9L-Medi"/>
          <w:sz w:val="32"/>
          <w:szCs w:val="32"/>
        </w:rPr>
      </w:pPr>
      <w:r>
        <w:rPr>
          <w:rFonts w:ascii="NimbusRomNo9L-Medi" w:hAnsi="NimbusRomNo9L-Medi" w:cs="NimbusRomNo9L-Medi"/>
          <w:sz w:val="32"/>
          <w:szCs w:val="32"/>
        </w:rPr>
        <w:t>________________________________________________</w:t>
      </w:r>
    </w:p>
    <w:p w14:paraId="7BE22FEF" w14:textId="77777777" w:rsidR="00F6302B" w:rsidRDefault="00511411" w:rsidP="007F1D51">
      <w:pPr>
        <w:rPr>
          <w:rFonts w:ascii="NimbusRomNo9L-Medi" w:hAnsi="NimbusRomNo9L-Medi" w:cs="NimbusRomNo9L-Medi"/>
          <w:sz w:val="32"/>
          <w:szCs w:val="32"/>
        </w:rPr>
      </w:pPr>
      <w:r>
        <w:rPr>
          <w:rFonts w:ascii="NimbusRomNo9L-Medi" w:hAnsi="NimbusRomNo9L-Medi" w:cs="NimbusRomNo9L-Medi"/>
          <w:sz w:val="32"/>
          <w:szCs w:val="32"/>
        </w:rPr>
        <w:t xml:space="preserve">OK  from first pass:  </w:t>
      </w:r>
    </w:p>
    <w:p w14:paraId="2F55E6CD"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32"/>
          <w:szCs w:val="32"/>
        </w:rPr>
        <w:t>“</w:t>
      </w:r>
      <w:r>
        <w:rPr>
          <w:rFonts w:ascii="NimbusRomNo9L-Regu" w:hAnsi="NimbusRomNo9L-Regu" w:cs="NimbusRomNo9L-Regu"/>
          <w:sz w:val="20"/>
          <w:szCs w:val="20"/>
        </w:rPr>
        <w:t>This chapter discusses several practical, methodological,</w:t>
      </w:r>
    </w:p>
    <w:p w14:paraId="0D840D6F"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theoretical issues that should be addressed in the future. On a practical</w:t>
      </w:r>
    </w:p>
    <w:p w14:paraId="1E040F54"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level, additional data are needed to fully utilize the framework developed herein. In</w:t>
      </w:r>
    </w:p>
    <w:p w14:paraId="1CCCBF3E"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terms of methodological issues, we encourage economists of all types to embrace</w:t>
      </w:r>
    </w:p>
    <w:p w14:paraId="75D16A10"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material, energy, embodied energy, and economic value counting as a valid method</w:t>
      </w:r>
    </w:p>
    <w:p w14:paraId="7DDEDF05"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of inquiry for modern economics. Additionally, there are issues of co-products and</w:t>
      </w:r>
    </w:p>
    <w:p w14:paraId="6A1EC2B7"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choice of the energy input vector that need to be addressed. Finally, several theoretical</w:t>
      </w:r>
    </w:p>
    <w:p w14:paraId="3920E915"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issues, including a return to the theme of metaphors and models, theories</w:t>
      </w:r>
    </w:p>
    <w:p w14:paraId="3E9A951C" w14:textId="77777777" w:rsidR="007F1D51" w:rsidRDefault="007F1D51" w:rsidP="007F1D5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of value, the need for data, material and energy quality, boundaries, and the Sun are</w:t>
      </w:r>
    </w:p>
    <w:p w14:paraId="4B571BC7" w14:textId="77777777" w:rsidR="007F1D51" w:rsidRDefault="007F1D51" w:rsidP="007F1D51">
      <w:pPr>
        <w:rPr>
          <w:rFonts w:ascii="NimbusRomNo9L-Regu" w:hAnsi="NimbusRomNo9L-Regu" w:cs="NimbusRomNo9L-Regu"/>
          <w:sz w:val="20"/>
          <w:szCs w:val="20"/>
        </w:rPr>
      </w:pPr>
      <w:r>
        <w:rPr>
          <w:rFonts w:ascii="NimbusRomNo9L-Regu" w:hAnsi="NimbusRomNo9L-Regu" w:cs="NimbusRomNo9L-Regu"/>
          <w:sz w:val="20"/>
          <w:szCs w:val="20"/>
        </w:rPr>
        <w:t xml:space="preserve">addressed. We begin with metaphors and models.”     </w:t>
      </w:r>
    </w:p>
    <w:p w14:paraId="67D17B81" w14:textId="77777777" w:rsidR="007F1D51" w:rsidRDefault="007F1D51" w:rsidP="007F1D51">
      <w:pPr>
        <w:rPr>
          <w:rFonts w:ascii="NimbusRomNo9L-Regu" w:hAnsi="NimbusRomNo9L-Regu" w:cs="NimbusRomNo9L-Regu"/>
          <w:sz w:val="20"/>
          <w:szCs w:val="20"/>
        </w:rPr>
      </w:pPr>
      <w:r>
        <w:rPr>
          <w:rFonts w:ascii="NimbusRomNo9L-Regu" w:hAnsi="NimbusRomNo9L-Regu" w:cs="NimbusRomNo9L-Regu"/>
          <w:sz w:val="20"/>
          <w:szCs w:val="20"/>
        </w:rPr>
        <w:t>To me this is failing to see the forest for the trees.   Here you are talking about the various things that you cannot do when in fact you have just written an entire book with great conceptual and mathematical detail  about how to do all these things when in  fact you did not and can not do ANY of them – ev</w:t>
      </w:r>
      <w:r w:rsidR="00AF4E0A">
        <w:rPr>
          <w:rFonts w:ascii="NimbusRomNo9L-Regu" w:hAnsi="NimbusRomNo9L-Regu" w:cs="NimbusRomNo9L-Regu"/>
          <w:sz w:val="20"/>
          <w:szCs w:val="20"/>
        </w:rPr>
        <w:t>e</w:t>
      </w:r>
      <w:r>
        <w:rPr>
          <w:rFonts w:ascii="NimbusRomNo9L-Regu" w:hAnsi="NimbusRomNo9L-Regu" w:cs="NimbusRomNo9L-Regu"/>
          <w:sz w:val="20"/>
          <w:szCs w:val="20"/>
        </w:rPr>
        <w:t>n for th</w:t>
      </w:r>
      <w:r w:rsidR="00AF4E0A">
        <w:rPr>
          <w:rFonts w:ascii="NimbusRomNo9L-Regu" w:hAnsi="NimbusRomNo9L-Regu" w:cs="NimbusRomNo9L-Regu"/>
          <w:sz w:val="20"/>
          <w:szCs w:val="20"/>
        </w:rPr>
        <w:t>e</w:t>
      </w:r>
      <w:r>
        <w:rPr>
          <w:rFonts w:ascii="NimbusRomNo9L-Regu" w:hAnsi="NimbusRomNo9L-Regu" w:cs="NimbusRomNo9L-Regu"/>
          <w:sz w:val="20"/>
          <w:szCs w:val="20"/>
        </w:rPr>
        <w:t xml:space="preserve"> auto industry let alone the economy more generally.  So it seems to me that you want to start this list with a cry for Federal collection of data (as was once done )  on the energy intensity of the various parts of the economy  -- and then the reconstruction of I-O </w:t>
      </w:r>
      <w:r w:rsidR="00AF4E0A">
        <w:rPr>
          <w:rFonts w:ascii="NimbusRomNo9L-Regu" w:hAnsi="NimbusRomNo9L-Regu" w:cs="NimbusRomNo9L-Regu"/>
          <w:sz w:val="20"/>
          <w:szCs w:val="20"/>
        </w:rPr>
        <w:t>analyses, fi</w:t>
      </w:r>
      <w:r>
        <w:rPr>
          <w:rFonts w:ascii="NimbusRomNo9L-Regu" w:hAnsi="NimbusRomNo9L-Regu" w:cs="NimbusRomNo9L-Regu"/>
          <w:sz w:val="20"/>
          <w:szCs w:val="20"/>
        </w:rPr>
        <w:t>r</w:t>
      </w:r>
      <w:r w:rsidR="00AF4E0A">
        <w:rPr>
          <w:rFonts w:ascii="NimbusRomNo9L-Regu" w:hAnsi="NimbusRomNo9L-Regu" w:cs="NimbusRomNo9L-Regu"/>
          <w:sz w:val="20"/>
          <w:szCs w:val="20"/>
        </w:rPr>
        <w:t>s</w:t>
      </w:r>
      <w:r>
        <w:rPr>
          <w:rFonts w:ascii="NimbusRomNo9L-Regu" w:hAnsi="NimbusRomNo9L-Regu" w:cs="NimbusRomNo9L-Regu"/>
          <w:sz w:val="20"/>
          <w:szCs w:val="20"/>
        </w:rPr>
        <w:t xml:space="preserve">t in $ and then in energy a la Bullard.  </w:t>
      </w:r>
      <w:r w:rsidR="00AF4E0A">
        <w:rPr>
          <w:rFonts w:ascii="NimbusRomNo9L-Regu" w:hAnsi="NimbusRomNo9L-Regu" w:cs="NimbusRomNo9L-Regu"/>
          <w:sz w:val="20"/>
          <w:szCs w:val="20"/>
        </w:rPr>
        <w:t>ONLY then should you think about these other things. You say “needed to fully utilize” but its to utilize at all.</w:t>
      </w:r>
    </w:p>
    <w:p w14:paraId="6A7BF860" w14:textId="77777777" w:rsidR="00F12FA2" w:rsidRDefault="00F12FA2" w:rsidP="007F1D51">
      <w:pPr>
        <w:rPr>
          <w:rFonts w:ascii="NimbusRomNo9L-Regu" w:hAnsi="NimbusRomNo9L-Regu" w:cs="NimbusRomNo9L-Regu"/>
          <w:sz w:val="20"/>
          <w:szCs w:val="20"/>
        </w:rPr>
      </w:pPr>
    </w:p>
    <w:p w14:paraId="30F46606" w14:textId="77777777" w:rsidR="00F12FA2" w:rsidRDefault="00F12FA2" w:rsidP="007F1D51">
      <w:pPr>
        <w:rPr>
          <w:rFonts w:ascii="NimbusRomNo9L-Regu" w:hAnsi="NimbusRomNo9L-Regu" w:cs="NimbusRomNo9L-Regu"/>
          <w:sz w:val="20"/>
          <w:szCs w:val="20"/>
        </w:rPr>
      </w:pPr>
      <w:r>
        <w:rPr>
          <w:rFonts w:ascii="NimbusRomNo9L-Regu" w:hAnsi="NimbusRomNo9L-Regu" w:cs="NimbusRomNo9L-Regu"/>
          <w:sz w:val="20"/>
          <w:szCs w:val="20"/>
        </w:rPr>
        <w:t>Maybe move section 8.3  up here and make it more important ….</w:t>
      </w:r>
    </w:p>
    <w:p w14:paraId="2AFAC448" w14:textId="77777777" w:rsidR="00AF4E0A" w:rsidRDefault="00AF4E0A" w:rsidP="00AF4E0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fact, much of mathematical economic modeling today relies upon</w:t>
      </w:r>
    </w:p>
    <w:p w14:paraId="7148B84C" w14:textId="77777777" w:rsidR="00AF4E0A" w:rsidRDefault="00AF4E0A" w:rsidP="00AF4E0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mechanistic conceptual foundations whose roots are in Newtonian physics and The</w:t>
      </w:r>
    </w:p>
    <w:p w14:paraId="0DD33A04" w14:textId="77777777" w:rsidR="00AF4E0A" w:rsidRDefault="00AF4E0A" w:rsidP="00AF4E0A">
      <w:pPr>
        <w:rPr>
          <w:rFonts w:ascii="NimbusRomNo9L-Regu" w:hAnsi="NimbusRomNo9L-Regu" w:cs="NimbusRomNo9L-Regu"/>
          <w:sz w:val="20"/>
          <w:szCs w:val="20"/>
        </w:rPr>
      </w:pPr>
      <w:r>
        <w:rPr>
          <w:rFonts w:ascii="NimbusRomNo9L-Regu" w:hAnsi="NimbusRomNo9L-Regu" w:cs="NimbusRomNo9L-Regu"/>
          <w:sz w:val="20"/>
          <w:szCs w:val="20"/>
        </w:rPr>
        <w:t>Enlightenment.  A</w:t>
      </w:r>
      <w:r>
        <w:rPr>
          <w:rFonts w:ascii="NimbusRomNo9L-Regu" w:hAnsi="NimbusRomNo9L-Regu" w:cs="NimbusRomNo9L-Regu"/>
          <w:caps/>
          <w:sz w:val="20"/>
          <w:szCs w:val="20"/>
        </w:rPr>
        <w:t>DD &gt;&gt;</w:t>
      </w:r>
      <w:r>
        <w:rPr>
          <w:rFonts w:ascii="NimbusRomNo9L-Regu" w:hAnsi="NimbusRomNo9L-Regu" w:cs="NimbusRomNo9L-Regu"/>
          <w:sz w:val="20"/>
          <w:szCs w:val="20"/>
        </w:rPr>
        <w:t xml:space="preserve">In fact it is only a poor reflection of Newtonian physics, since the mathematical form was used but without the thermodynamic and dynamic underpinning that adds reality and rigor to the physical analogy.   </w:t>
      </w:r>
    </w:p>
    <w:p w14:paraId="7B656F69" w14:textId="77777777" w:rsidR="00297DFC" w:rsidRDefault="00297DFC" w:rsidP="00AF4E0A">
      <w:pPr>
        <w:rPr>
          <w:rFonts w:ascii="NimbusRomNo9L-Regu" w:hAnsi="NimbusRomNo9L-Regu" w:cs="NimbusRomNo9L-Regu"/>
          <w:sz w:val="20"/>
          <w:szCs w:val="20"/>
        </w:rPr>
      </w:pPr>
    </w:p>
    <w:p w14:paraId="7D7005AD" w14:textId="77777777" w:rsidR="00297DFC" w:rsidRDefault="00297DFC"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such equations often assume a machine that operates independently from the biosphere (and often reality).  </w:t>
      </w:r>
    </w:p>
    <w:p w14:paraId="4D96CBD6" w14:textId="77777777" w:rsidR="008C7D79" w:rsidRDefault="00297DFC"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we encourage continual assessment OF our models and metaphors.</w:t>
      </w:r>
    </w:p>
    <w:p w14:paraId="2D16B2AD" w14:textId="77777777" w:rsidR="00297DFC" w:rsidRDefault="00297DFC" w:rsidP="000E0CB5">
      <w:pPr>
        <w:autoSpaceDE w:val="0"/>
        <w:autoSpaceDN w:val="0"/>
        <w:adjustRightInd w:val="0"/>
        <w:spacing w:after="0" w:line="240" w:lineRule="auto"/>
        <w:rPr>
          <w:rFonts w:ascii="NimbusRomNo9L-Regu" w:hAnsi="NimbusRomNo9L-Regu" w:cs="NimbusRomNo9L-Regu"/>
          <w:sz w:val="20"/>
          <w:szCs w:val="20"/>
        </w:rPr>
      </w:pPr>
    </w:p>
    <w:p w14:paraId="5AD159D5" w14:textId="77777777" w:rsidR="008C7D79" w:rsidRDefault="008C7D79" w:rsidP="008C7D7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8.2  We use market prices (subjective theory of value) for pragmatic, rather than</w:t>
      </w:r>
    </w:p>
    <w:p w14:paraId="2C70290E" w14:textId="77777777" w:rsidR="001A3E7F" w:rsidRDefault="008C7D79" w:rsidP="008C7D79">
      <w:pPr>
        <w:rPr>
          <w:rFonts w:ascii="NimbusRomNo9L-Regu" w:hAnsi="NimbusRomNo9L-Regu" w:cs="NimbusRomNo9L-Regu"/>
          <w:sz w:val="20"/>
          <w:szCs w:val="20"/>
        </w:rPr>
      </w:pPr>
      <w:r>
        <w:rPr>
          <w:rFonts w:ascii="NimbusRomNo9L-Regu" w:hAnsi="NimbusRomNo9L-Regu" w:cs="NimbusRomNo9L-Regu"/>
          <w:sz w:val="20"/>
          <w:szCs w:val="20"/>
        </w:rPr>
        <w:t>philosophical, reasons because more people accept this and other, probably better ind</w:t>
      </w:r>
      <w:r w:rsidR="00F12FA2">
        <w:rPr>
          <w:rFonts w:ascii="NimbusRomNo9L-Regu" w:hAnsi="NimbusRomNo9L-Regu" w:cs="NimbusRomNo9L-Regu"/>
          <w:sz w:val="20"/>
          <w:szCs w:val="20"/>
        </w:rPr>
        <w:t>ices re very difficult to imple</w:t>
      </w:r>
      <w:r>
        <w:rPr>
          <w:rFonts w:ascii="NimbusRomNo9L-Regu" w:hAnsi="NimbusRomNo9L-Regu" w:cs="NimbusRomNo9L-Regu"/>
          <w:sz w:val="20"/>
          <w:szCs w:val="20"/>
        </w:rPr>
        <w:t xml:space="preserve">ment.  </w:t>
      </w:r>
    </w:p>
    <w:p w14:paraId="65E3CE68" w14:textId="77777777" w:rsidR="00AF4E0A" w:rsidRDefault="001A3E7F" w:rsidP="00F12FA2">
      <w:pPr>
        <w:rPr>
          <w:rFonts w:ascii="NimbusRomNo9L-Regu" w:hAnsi="NimbusRomNo9L-Regu" w:cs="NimbusRomNo9L-Regu"/>
          <w:sz w:val="20"/>
          <w:szCs w:val="20"/>
        </w:rPr>
      </w:pPr>
      <w:r>
        <w:rPr>
          <w:rFonts w:ascii="NimbusRomNo9L-Regu" w:hAnsi="NimbusRomNo9L-Regu" w:cs="NimbusRomNo9L-Regu"/>
          <w:sz w:val="20"/>
          <w:szCs w:val="20"/>
        </w:rPr>
        <w:t>e.g., oil extracted from the Texas panhandle )  are used up and more di</w:t>
      </w:r>
      <w:r>
        <w:rPr>
          <w:rFonts w:ascii="rtxr" w:hAnsi="rtxr" w:cs="rtxr"/>
          <w:sz w:val="20"/>
          <w:szCs w:val="20"/>
        </w:rPr>
        <w:t>_</w:t>
      </w:r>
      <w:r>
        <w:rPr>
          <w:rFonts w:ascii="NimbusRomNo9L-Regu" w:hAnsi="NimbusRomNo9L-Regu" w:cs="NimbusRomNo9L-Regu"/>
          <w:sz w:val="20"/>
          <w:szCs w:val="20"/>
        </w:rPr>
        <w:t>cult locations must be tapped (e.g., Alaskan north slope or deep Gulf of Mexico )</w:t>
      </w:r>
    </w:p>
    <w:p w14:paraId="6F726131" w14:textId="77777777" w:rsidR="00AF4E0A" w:rsidRDefault="00AF4E0A" w:rsidP="007F1D51">
      <w:pPr>
        <w:rPr>
          <w:rFonts w:ascii="NimbusRomNo9L-Regu" w:hAnsi="NimbusRomNo9L-Regu" w:cs="NimbusRomNo9L-Regu"/>
          <w:sz w:val="20"/>
          <w:szCs w:val="20"/>
        </w:rPr>
      </w:pPr>
    </w:p>
    <w:p w14:paraId="120786D8" w14:textId="77777777" w:rsidR="007F1D51" w:rsidRDefault="008F68FA" w:rsidP="007F1D51">
      <w:pPr>
        <w:rPr>
          <w:rFonts w:ascii="NimbusRomNo9L-Regu" w:hAnsi="NimbusRomNo9L-Regu" w:cs="NimbusRomNo9L-Regu"/>
          <w:sz w:val="20"/>
          <w:szCs w:val="20"/>
        </w:rPr>
      </w:pPr>
      <w:r>
        <w:rPr>
          <w:rFonts w:ascii="NimbusRomNo9L-Regu" w:hAnsi="NimbusRomNo9L-Regu" w:cs="NimbusRomNo9L-Regu"/>
          <w:sz w:val="20"/>
          <w:szCs w:val="20"/>
        </w:rPr>
        <w:t>This drawdown of capital is mis-measured in GDP as AN INCREASE IN income.</w:t>
      </w:r>
    </w:p>
    <w:p w14:paraId="45CCD1A1" w14:textId="77777777" w:rsidR="00297DFC" w:rsidRDefault="00297DFC" w:rsidP="00297DFC">
      <w:pPr>
        <w:rPr>
          <w:rFonts w:ascii="NimbusRomNo9L-Regu" w:hAnsi="NimbusRomNo9L-Regu" w:cs="NimbusRomNo9L-Regu"/>
          <w:sz w:val="20"/>
          <w:szCs w:val="20"/>
        </w:rPr>
      </w:pPr>
    </w:p>
    <w:p w14:paraId="5D92DA10" w14:textId="77777777" w:rsidR="00F12FA2" w:rsidRDefault="00F12FA2" w:rsidP="00F12FA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8.3  “For example, the latest version of the ecoinvent database (v3) contains</w:t>
      </w:r>
    </w:p>
    <w:p w14:paraId="65C48A13" w14:textId="77777777" w:rsidR="00F12FA2" w:rsidRDefault="00F12FA2" w:rsidP="00F12FA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detailed analysis of over 10,000 processes.[8] This is a fantastic report, but more</w:t>
      </w:r>
    </w:p>
    <w:p w14:paraId="3FF1FB2E" w14:textId="77777777" w:rsidR="00F12FA2" w:rsidRDefault="00F12FA2" w:rsidP="00F12FA2">
      <w:pPr>
        <w:rPr>
          <w:rFonts w:ascii="NimbusRomNo9L-Regu" w:hAnsi="NimbusRomNo9L-Regu" w:cs="NimbusRomNo9L-Regu"/>
          <w:sz w:val="20"/>
          <w:szCs w:val="20"/>
        </w:rPr>
      </w:pPr>
      <w:r>
        <w:rPr>
          <w:rFonts w:ascii="NimbusRomNo9L-Regu" w:hAnsi="NimbusRomNo9L-Regu" w:cs="NimbusRomNo9L-Regu"/>
          <w:sz w:val="20"/>
          <w:szCs w:val="20"/>
        </w:rPr>
        <w:t xml:space="preserve">needs to be done to bring this crucial information into the public arena. ”   &lt;&lt;&lt;Maybe discuss this more..is it I-O?  Energy? US  ? how does it relate to old Hannon work?  How  might it?  </w:t>
      </w:r>
    </w:p>
    <w:p w14:paraId="413DEC5A" w14:textId="77777777" w:rsidR="00F12FA2" w:rsidRDefault="00F12FA2" w:rsidP="00F12FA2">
      <w:pPr>
        <w:rPr>
          <w:rFonts w:ascii="NimbusRomNo9L-Regu" w:hAnsi="NimbusRomNo9L-Regu" w:cs="NimbusRomNo9L-Regu"/>
          <w:sz w:val="20"/>
          <w:szCs w:val="20"/>
        </w:rPr>
      </w:pPr>
      <w:r>
        <w:rPr>
          <w:rFonts w:ascii="NimbusRomNo9L-Regu" w:hAnsi="NimbusRomNo9L-Regu" w:cs="NimbusRomNo9L-Regu"/>
          <w:sz w:val="20"/>
          <w:szCs w:val="20"/>
        </w:rPr>
        <w:t>The BEA developed the Integrated Environmental  and Economic Satellite Accounts to complement the</w:t>
      </w:r>
    </w:p>
    <w:p w14:paraId="7FA10DF6" w14:textId="77777777" w:rsidR="00F12FA2" w:rsidRDefault="00F12FA2" w:rsidP="00F12FA2">
      <w:pPr>
        <w:rPr>
          <w:rFonts w:ascii="NimbusRomNo9L-Regu" w:hAnsi="NimbusRomNo9L-Regu" w:cs="NimbusRomNo9L-Regu"/>
          <w:sz w:val="20"/>
          <w:szCs w:val="20"/>
        </w:rPr>
      </w:pPr>
      <w:r>
        <w:rPr>
          <w:rFonts w:ascii="NimbusRomNo9L-Regu" w:hAnsi="NimbusRomNo9L-Regu" w:cs="NimbusRomNo9L-Regu"/>
          <w:sz w:val="20"/>
          <w:szCs w:val="20"/>
        </w:rPr>
        <w:t xml:space="preserve">&lt;&lt;&lt;What is the impetus for this? Any laws???  </w:t>
      </w:r>
    </w:p>
    <w:p w14:paraId="60A18B54" w14:textId="77777777" w:rsidR="00F12FA2" w:rsidRDefault="004A6FDE"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Several alternative valuation methods were used to provide a range of estimates.  It was a great firat approach. &lt;&lt;OK???</w:t>
      </w:r>
    </w:p>
    <w:p w14:paraId="306B0430" w14:textId="77777777" w:rsidR="004A6FDE" w:rsidRDefault="004A6FDE" w:rsidP="000E0CB5">
      <w:pPr>
        <w:autoSpaceDE w:val="0"/>
        <w:autoSpaceDN w:val="0"/>
        <w:adjustRightInd w:val="0"/>
        <w:spacing w:after="0" w:line="240" w:lineRule="auto"/>
        <w:rPr>
          <w:rFonts w:ascii="NimbusRomNo9L-Regu" w:hAnsi="NimbusRomNo9L-Regu" w:cs="NimbusRomNo9L-Regu"/>
          <w:sz w:val="20"/>
          <w:szCs w:val="20"/>
        </w:rPr>
      </w:pPr>
    </w:p>
    <w:p w14:paraId="148C63C8" w14:textId="77777777" w:rsidR="00297DFC" w:rsidRDefault="00297DFC" w:rsidP="000E0CB5">
      <w:pPr>
        <w:autoSpaceDE w:val="0"/>
        <w:autoSpaceDN w:val="0"/>
        <w:adjustRightInd w:val="0"/>
        <w:spacing w:after="0" w:line="240" w:lineRule="auto"/>
        <w:rPr>
          <w:rFonts w:ascii="NimbusRomNo9L-Regu" w:hAnsi="NimbusRomNo9L-Regu" w:cs="NimbusRomNo9L-Regu"/>
          <w:sz w:val="20"/>
          <w:szCs w:val="20"/>
        </w:rPr>
      </w:pPr>
    </w:p>
    <w:p w14:paraId="68DCA7ED" w14:textId="77777777" w:rsidR="00297DFC" w:rsidRDefault="00297DFC" w:rsidP="00297DFC">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 xml:space="preserve">8.4 Hybrids of I-O and process-based methods   </w:t>
      </w:r>
      <w:r w:rsidRPr="00297DFC">
        <w:rPr>
          <w:rFonts w:ascii="NimbusRomNo9L-Medi" w:hAnsi="NimbusRomNo9L-Medi" w:cs="NimbusRomNo9L-Medi"/>
          <w:sz w:val="24"/>
          <w:szCs w:val="24"/>
        </w:rPr>
        <w:sym w:font="Wingdings" w:char="F0E0"/>
      </w:r>
      <w:r>
        <w:rPr>
          <w:rFonts w:ascii="NimbusRomNo9L-Medi" w:hAnsi="NimbusRomNo9L-Medi" w:cs="NimbusRomNo9L-Medi"/>
          <w:sz w:val="24"/>
          <w:szCs w:val="24"/>
        </w:rPr>
        <w:t xml:space="preserve">&gt;&gt;??? 8.4 I-O  vs.  process-based methods???? </w:t>
      </w:r>
    </w:p>
    <w:p w14:paraId="742318BE" w14:textId="77777777" w:rsidR="00297DFC" w:rsidRDefault="00297DFC" w:rsidP="00297DFC">
      <w:pPr>
        <w:autoSpaceDE w:val="0"/>
        <w:autoSpaceDN w:val="0"/>
        <w:adjustRightInd w:val="0"/>
        <w:spacing w:after="0" w:line="240" w:lineRule="auto"/>
        <w:rPr>
          <w:rFonts w:ascii="NimbusRomNo9L-Medi" w:hAnsi="NimbusRomNo9L-Medi" w:cs="NimbusRomNo9L-Medi"/>
          <w:sz w:val="24"/>
          <w:szCs w:val="24"/>
        </w:rPr>
      </w:pPr>
    </w:p>
    <w:p w14:paraId="01793593" w14:textId="77777777" w:rsidR="00297DFC" w:rsidRDefault="00297DFC" w:rsidP="000E0CB5">
      <w:pPr>
        <w:autoSpaceDE w:val="0"/>
        <w:autoSpaceDN w:val="0"/>
        <w:adjustRightInd w:val="0"/>
        <w:spacing w:after="0" w:line="240" w:lineRule="auto"/>
        <w:rPr>
          <w:rFonts w:ascii="NimbusRomNo9L-Regu" w:hAnsi="NimbusRomNo9L-Regu" w:cs="NimbusRomNo9L-Regu"/>
          <w:sz w:val="20"/>
          <w:szCs w:val="20"/>
        </w:rPr>
      </w:pPr>
    </w:p>
    <w:p w14:paraId="22090851" w14:textId="77777777" w:rsidR="004A6FDE" w:rsidRDefault="004A6FDE"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8.4  whole sectio</w:t>
      </w:r>
      <w:r w:rsidR="004C772A">
        <w:rPr>
          <w:rFonts w:ascii="NimbusRomNo9L-Regu" w:hAnsi="NimbusRomNo9L-Regu" w:cs="NimbusRomNo9L-Regu"/>
          <w:sz w:val="20"/>
          <w:szCs w:val="20"/>
        </w:rPr>
        <w:t>n seems like methods, in a metho</w:t>
      </w:r>
      <w:r>
        <w:rPr>
          <w:rFonts w:ascii="NimbusRomNo9L-Regu" w:hAnsi="NimbusRomNo9L-Regu" w:cs="NimbusRomNo9L-Regu"/>
          <w:sz w:val="20"/>
          <w:szCs w:val="20"/>
        </w:rPr>
        <w:t xml:space="preserve">ds book.  </w:t>
      </w:r>
      <w:r w:rsidR="004C772A">
        <w:rPr>
          <w:rFonts w:ascii="NimbusRomNo9L-Regu" w:hAnsi="NimbusRomNo9L-Regu" w:cs="NimbusRomNo9L-Regu"/>
          <w:sz w:val="20"/>
          <w:szCs w:val="20"/>
        </w:rPr>
        <w:t>It seems more methods than discussion…</w:t>
      </w:r>
    </w:p>
    <w:p w14:paraId="4F90E2F1" w14:textId="77777777" w:rsidR="004C772A" w:rsidRDefault="004C772A"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Seems like fig 8.3 could come earlier</w:t>
      </w:r>
    </w:p>
    <w:p w14:paraId="045F22E4" w14:textId="77777777" w:rsidR="00A53B33" w:rsidRDefault="00A53B33" w:rsidP="000E0CB5">
      <w:pPr>
        <w:autoSpaceDE w:val="0"/>
        <w:autoSpaceDN w:val="0"/>
        <w:adjustRightInd w:val="0"/>
        <w:spacing w:after="0" w:line="240" w:lineRule="auto"/>
        <w:rPr>
          <w:rFonts w:ascii="NimbusRomNo9L-Regu" w:hAnsi="NimbusRomNo9L-Regu" w:cs="NimbusRomNo9L-Regu"/>
          <w:sz w:val="20"/>
          <w:szCs w:val="20"/>
        </w:rPr>
      </w:pPr>
    </w:p>
    <w:p w14:paraId="50CA2CD7" w14:textId="77777777" w:rsidR="004C772A" w:rsidRDefault="004C772A"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Likewise 8.51 -8.53   seems like it should come earlier, in an earlier chapter, maybe it</w:t>
      </w:r>
      <w:r w:rsidR="00A53B33">
        <w:rPr>
          <w:rFonts w:ascii="NimbusRomNo9L-Regu" w:hAnsi="NimbusRomNo9L-Regu" w:cs="NimbusRomNo9L-Regu"/>
          <w:sz w:val="20"/>
          <w:szCs w:val="20"/>
        </w:rPr>
        <w:t>s own short chapter 3???  Why is it way back here,  where yo</w:t>
      </w:r>
      <w:r>
        <w:rPr>
          <w:rFonts w:ascii="NimbusRomNo9L-Regu" w:hAnsi="NimbusRomNo9L-Regu" w:cs="NimbusRomNo9L-Regu"/>
          <w:sz w:val="20"/>
          <w:szCs w:val="20"/>
        </w:rPr>
        <w:t xml:space="preserve">u should be discussing ,  not giving (good) basics?  </w:t>
      </w:r>
    </w:p>
    <w:p w14:paraId="77270DCB" w14:textId="77777777" w:rsidR="004C772A" w:rsidRDefault="004C772A" w:rsidP="000E0CB5">
      <w:pPr>
        <w:autoSpaceDE w:val="0"/>
        <w:autoSpaceDN w:val="0"/>
        <w:adjustRightInd w:val="0"/>
        <w:spacing w:after="0" w:line="240" w:lineRule="auto"/>
        <w:rPr>
          <w:rFonts w:ascii="NimbusRomNo9L-Regu" w:hAnsi="NimbusRomNo9L-Regu" w:cs="NimbusRomNo9L-Regu"/>
          <w:sz w:val="20"/>
          <w:szCs w:val="20"/>
        </w:rPr>
      </w:pPr>
    </w:p>
    <w:p w14:paraId="30490ED9" w14:textId="77777777" w:rsidR="004C772A" w:rsidRDefault="004C772A" w:rsidP="000E0CB5">
      <w:pPr>
        <w:autoSpaceDE w:val="0"/>
        <w:autoSpaceDN w:val="0"/>
        <w:adjustRightInd w:val="0"/>
        <w:spacing w:after="0" w:line="240" w:lineRule="auto"/>
        <w:rPr>
          <w:rFonts w:ascii="NimbusRomNo9L-Regu" w:hAnsi="NimbusRomNo9L-Regu" w:cs="NimbusRomNo9L-Regu"/>
          <w:sz w:val="20"/>
          <w:szCs w:val="20"/>
        </w:rPr>
      </w:pPr>
    </w:p>
    <w:p w14:paraId="7DCB5619" w14:textId="77777777" w:rsidR="004C772A" w:rsidRDefault="004C772A"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However, the EI-O method has been extended in the literature to include co-products for each economic sector.[27, 28], where energy costs are apportioned to different </w:t>
      </w:r>
      <w:r w:rsidR="00BF3205">
        <w:rPr>
          <w:rFonts w:ascii="NimbusRomNo9L-Regu" w:hAnsi="NimbusRomNo9L-Regu" w:cs="NimbusRomNo9L-Regu"/>
          <w:sz w:val="20"/>
          <w:szCs w:val="20"/>
        </w:rPr>
        <w:t xml:space="preserve">sectors in proportion to the quzntity of the outputs.  ……. </w:t>
      </w:r>
      <w:r>
        <w:rPr>
          <w:rFonts w:ascii="NimbusRomNo9L-Regu" w:hAnsi="NimbusRomNo9L-Regu" w:cs="NimbusRomNo9L-Regu"/>
          <w:sz w:val="20"/>
          <w:szCs w:val="20"/>
        </w:rPr>
        <w:t xml:space="preserve"> To do so, both </w:t>
      </w:r>
      <w:r>
        <w:rPr>
          <w:rFonts w:ascii="NimbusRomNo9L-ReguItal" w:hAnsi="NimbusRomNo9L-ReguItal" w:cs="NimbusRomNo9L-ReguItal"/>
          <w:sz w:val="20"/>
          <w:szCs w:val="20"/>
        </w:rPr>
        <w:t xml:space="preserve">make </w:t>
      </w:r>
      <w:r>
        <w:rPr>
          <w:rFonts w:ascii="NimbusRomNo9L-Regu" w:hAnsi="NimbusRomNo9L-Regu" w:cs="NimbusRomNo9L-Regu"/>
          <w:sz w:val="20"/>
          <w:szCs w:val="20"/>
        </w:rPr>
        <w:t xml:space="preserve">and </w:t>
      </w:r>
      <w:r>
        <w:rPr>
          <w:rFonts w:ascii="NimbusRomNo9L-ReguItal" w:hAnsi="NimbusRomNo9L-ReguItal" w:cs="NimbusRomNo9L-ReguItal"/>
          <w:sz w:val="20"/>
          <w:szCs w:val="20"/>
        </w:rPr>
        <w:t xml:space="preserve">use </w:t>
      </w:r>
      <w:r>
        <w:rPr>
          <w:rFonts w:ascii="NimbusRomNo9L-Regu" w:hAnsi="NimbusRomNo9L-Regu" w:cs="NimbusRomNo9L-Regu"/>
          <w:sz w:val="20"/>
          <w:szCs w:val="20"/>
        </w:rPr>
        <w:t>data are employed.</w:t>
      </w:r>
    </w:p>
    <w:p w14:paraId="7CB2F0EB" w14:textId="77777777" w:rsidR="00BF3205" w:rsidRDefault="00BF3205" w:rsidP="000E0CB5">
      <w:pPr>
        <w:autoSpaceDE w:val="0"/>
        <w:autoSpaceDN w:val="0"/>
        <w:adjustRightInd w:val="0"/>
        <w:spacing w:after="0" w:line="240" w:lineRule="auto"/>
        <w:rPr>
          <w:rFonts w:ascii="NimbusRomNo9L-Regu" w:hAnsi="NimbusRomNo9L-Regu" w:cs="NimbusRomNo9L-Regu"/>
          <w:sz w:val="20"/>
          <w:szCs w:val="20"/>
        </w:rPr>
      </w:pPr>
    </w:p>
    <w:p w14:paraId="77D160AD" w14:textId="77777777" w:rsidR="00BF3205" w:rsidRDefault="00BF3205"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meaning that the </w:t>
      </w:r>
      <w:r>
        <w:rPr>
          <w:rFonts w:ascii="NimbusRomNo9L-ReguItal" w:hAnsi="NimbusRomNo9L-ReguItal" w:cs="NimbusRomNo9L-ReguItal"/>
          <w:sz w:val="20"/>
          <w:szCs w:val="20"/>
        </w:rPr>
        <w:t xml:space="preserve">embodied energy </w:t>
      </w:r>
      <w:r>
        <w:rPr>
          <w:rFonts w:ascii="NimbusRomNo9L-Regu" w:hAnsi="NimbusRomNo9L-Regu" w:cs="NimbusRomNo9L-Regu"/>
          <w:sz w:val="20"/>
          <w:szCs w:val="20"/>
        </w:rPr>
        <w:t xml:space="preserve">of food may actually be several times larger than the actual energy content of the food itself.  Here is a reference for embodied energy, about three times chemical energy.   Also about 3 times even that for distributing , cooking and so on.  (Pimentel personal communication).  </w:t>
      </w:r>
    </w:p>
    <w:p w14:paraId="3676D00C" w14:textId="77777777" w:rsidR="00BF3205" w:rsidRDefault="00BF3205" w:rsidP="000E0CB5">
      <w:pPr>
        <w:autoSpaceDE w:val="0"/>
        <w:autoSpaceDN w:val="0"/>
        <w:adjustRightInd w:val="0"/>
        <w:spacing w:after="0" w:line="240" w:lineRule="auto"/>
        <w:rPr>
          <w:rFonts w:ascii="NimbusRomNo9L-Regu" w:hAnsi="NimbusRomNo9L-Regu" w:cs="NimbusRomNo9L-Regu"/>
          <w:sz w:val="20"/>
          <w:szCs w:val="20"/>
        </w:rPr>
      </w:pPr>
    </w:p>
    <w:p w14:paraId="0718384D" w14:textId="77777777" w:rsidR="00BF3205" w:rsidRDefault="00BF3205" w:rsidP="00BF3205">
      <w:pPr>
        <w:rPr>
          <w:rFonts w:ascii="Times New Roman" w:hAnsi="Times New Roman"/>
          <w:sz w:val="24"/>
          <w:szCs w:val="24"/>
        </w:rPr>
      </w:pPr>
      <w:r>
        <w:rPr>
          <w:rFonts w:ascii="Times New Roman" w:hAnsi="Times New Roman"/>
          <w:sz w:val="24"/>
          <w:szCs w:val="24"/>
        </w:rPr>
        <w:t xml:space="preserve">.    </w:t>
      </w:r>
      <w:r w:rsidRPr="00CC7369">
        <w:rPr>
          <w:rFonts w:ascii="Times New Roman" w:hAnsi="Times New Roman"/>
          <w:sz w:val="24"/>
          <w:szCs w:val="24"/>
        </w:rPr>
        <w:t xml:space="preserve">Hamilton A , Balogh SB, Maxwell A, Hall CAS. 2013. Efficiency of edible agriculture in </w:t>
      </w:r>
    </w:p>
    <w:p w14:paraId="47349094" w14:textId="77777777" w:rsidR="00BF3205" w:rsidRDefault="00BF3205" w:rsidP="00BF3205">
      <w:pPr>
        <w:ind w:left="360"/>
        <w:rPr>
          <w:rFonts w:ascii="Times New Roman" w:hAnsi="Times New Roman"/>
          <w:sz w:val="24"/>
          <w:szCs w:val="24"/>
        </w:rPr>
      </w:pPr>
      <w:r>
        <w:rPr>
          <w:rFonts w:ascii="Times New Roman" w:hAnsi="Times New Roman"/>
          <w:sz w:val="24"/>
          <w:szCs w:val="24"/>
        </w:rPr>
        <w:t xml:space="preserve">      </w:t>
      </w:r>
      <w:r w:rsidRPr="00CC7369">
        <w:rPr>
          <w:rFonts w:ascii="Times New Roman" w:hAnsi="Times New Roman"/>
          <w:sz w:val="24"/>
          <w:szCs w:val="24"/>
        </w:rPr>
        <w:t>Canada and the U.S. over the past 3 and 4 decades.  Energies 6:1764-1793.</w:t>
      </w:r>
    </w:p>
    <w:p w14:paraId="469B56DB" w14:textId="77777777" w:rsidR="00BF3205" w:rsidRPr="00B521FD" w:rsidRDefault="00297DFC" w:rsidP="00B521FD">
      <w:pPr>
        <w:rPr>
          <w:rFonts w:ascii="NimbusRomNo9L-Regu" w:hAnsi="NimbusRomNo9L-Regu" w:cs="NimbusRomNo9L-Regu"/>
          <w:sz w:val="20"/>
          <w:szCs w:val="20"/>
        </w:rPr>
      </w:pPr>
      <w:r>
        <w:rPr>
          <w:rFonts w:ascii="NimbusRomNo9L-Regu" w:hAnsi="NimbusRomNo9L-Regu" w:cs="NimbusRomNo9L-Regu"/>
          <w:sz w:val="20"/>
          <w:szCs w:val="20"/>
        </w:rPr>
        <w:t xml:space="preserve">The transitions from 8.3 to 8. 4 to 8.5 </w:t>
      </w:r>
      <w:r w:rsidR="00A53B33">
        <w:rPr>
          <w:rFonts w:ascii="NimbusRomNo9L-Regu" w:hAnsi="NimbusRomNo9L-Regu" w:cs="NimbusRomNo9L-Regu"/>
          <w:sz w:val="20"/>
          <w:szCs w:val="20"/>
        </w:rPr>
        <w:t xml:space="preserve">to 8.6  </w:t>
      </w:r>
      <w:r>
        <w:rPr>
          <w:rFonts w:ascii="NimbusRomNo9L-Regu" w:hAnsi="NimbusRomNo9L-Regu" w:cs="NimbusRomNo9L-Regu"/>
          <w:sz w:val="20"/>
          <w:szCs w:val="20"/>
        </w:rPr>
        <w:t>seem almost non existent</w:t>
      </w:r>
    </w:p>
    <w:p w14:paraId="505FE846" w14:textId="77777777" w:rsidR="00297DFC" w:rsidRDefault="00297DFC" w:rsidP="00297DF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“Within our framework, we do not account for either the material or energetic</w:t>
      </w:r>
    </w:p>
    <w:p w14:paraId="0A5EA1AC" w14:textId="77777777" w:rsidR="00297DFC" w:rsidRDefault="00297DFC" w:rsidP="00297DF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quality of resources that pass through the economy nor the irreversibility of economic</w:t>
      </w:r>
    </w:p>
    <w:p w14:paraId="6B6CE799" w14:textId="77777777" w:rsidR="004C772A" w:rsidRPr="00F12FA2" w:rsidRDefault="00297DFC" w:rsidP="00297DFC">
      <w:pPr>
        <w:rPr>
          <w:rFonts w:ascii="NimbusRomNo9L-Regu" w:hAnsi="NimbusRomNo9L-Regu" w:cs="NimbusRomNo9L-Regu"/>
          <w:sz w:val="20"/>
          <w:szCs w:val="20"/>
        </w:rPr>
      </w:pPr>
      <w:r>
        <w:rPr>
          <w:rFonts w:ascii="NimbusRomNo9L-Regu" w:hAnsi="NimbusRomNo9L-Regu" w:cs="NimbusRomNo9L-Regu"/>
          <w:sz w:val="20"/>
          <w:szCs w:val="20"/>
        </w:rPr>
        <w:t xml:space="preserve">processes  “  who is OUR?  NCE?    Heun yet l.?  I thought that is what you did do???  </w:t>
      </w:r>
    </w:p>
    <w:p w14:paraId="4BFDC78D" w14:textId="77777777" w:rsidR="00F12FA2" w:rsidRDefault="00FA5600" w:rsidP="00F12FA2">
      <w:pPr>
        <w:rPr>
          <w:rFonts w:ascii="NimbusRomNo9L-Regu" w:hAnsi="NimbusRomNo9L-Regu" w:cs="NimbusRomNo9L-Regu"/>
          <w:sz w:val="20"/>
          <w:szCs w:val="20"/>
        </w:rPr>
      </w:pPr>
      <w:r>
        <w:rPr>
          <w:rFonts w:ascii="NimbusRomNo9L-Regu" w:hAnsi="NimbusRomNo9L-Regu" w:cs="NimbusRomNo9L-Regu"/>
          <w:sz w:val="20"/>
          <w:szCs w:val="20"/>
        </w:rPr>
        <w:t xml:space="preserve">In industrialized societies, it may be negligible,   It IS negligible </w:t>
      </w:r>
    </w:p>
    <w:p w14:paraId="61DD4682" w14:textId="77777777" w:rsidR="00FA5600" w:rsidRDefault="00FA5600" w:rsidP="00F12FA2">
      <w:pPr>
        <w:rPr>
          <w:rFonts w:ascii="NimbusRomNo9L-Regu" w:hAnsi="NimbusRomNo9L-Regu" w:cs="NimbusRomNo9L-Regu"/>
          <w:sz w:val="20"/>
          <w:szCs w:val="20"/>
        </w:rPr>
      </w:pPr>
      <w:r>
        <w:rPr>
          <w:rFonts w:ascii="NimbusRomNo9L-Regu" w:hAnsi="NimbusRomNo9L-Regu" w:cs="NimbusRomNo9L-Regu"/>
          <w:sz w:val="20"/>
          <w:szCs w:val="20"/>
        </w:rPr>
        <w:t>How about energy cost  of  education     etc&gt;  The quality per Joule is h</w:t>
      </w:r>
      <w:r w:rsidR="00B521FD">
        <w:rPr>
          <w:rFonts w:ascii="NimbusRomNo9L-Regu" w:hAnsi="NimbusRomNo9L-Regu" w:cs="NimbusRomNo9L-Regu"/>
          <w:sz w:val="20"/>
          <w:szCs w:val="20"/>
        </w:rPr>
        <w:t>i</w:t>
      </w:r>
      <w:r>
        <w:rPr>
          <w:rFonts w:ascii="NimbusRomNo9L-Regu" w:hAnsi="NimbusRomNo9L-Regu" w:cs="NimbusRomNo9L-Regu"/>
          <w:sz w:val="20"/>
          <w:szCs w:val="20"/>
        </w:rPr>
        <w:t xml:space="preserve">gh, but the energy cot is high.   </w:t>
      </w:r>
    </w:p>
    <w:p w14:paraId="00E6E4B6" w14:textId="77777777" w:rsidR="00FA5600" w:rsidRDefault="00FA5600" w:rsidP="00F12FA2">
      <w:pPr>
        <w:rPr>
          <w:rFonts w:ascii="NimbusRomNo9L-Regu" w:hAnsi="NimbusRomNo9L-Regu" w:cs="NimbusRomNo9L-Regu"/>
          <w:sz w:val="20"/>
          <w:szCs w:val="20"/>
        </w:rPr>
      </w:pPr>
      <w:r>
        <w:rPr>
          <w:rFonts w:ascii="NimbusRomNo9L-Regu" w:hAnsi="NimbusRomNo9L-Regu" w:cs="NimbusRomNo9L-Regu"/>
          <w:sz w:val="20"/>
          <w:szCs w:val="20"/>
        </w:rPr>
        <w:t>8.8  Sun  In industrialized societies, it may be negligible, H0ward Odum and Mark Brown have developed and assessment called emergy analysis whiich includes an assessment of the embodied solr energy in all resources.  &lt;&lt;add, maybe a few paragraphs later  OK yy have it,  Good.</w:t>
      </w:r>
    </w:p>
    <w:p w14:paraId="34E0DAC8" w14:textId="77777777" w:rsidR="00FA5600" w:rsidRDefault="00FA5600" w:rsidP="00F12FA2">
      <w:pPr>
        <w:rPr>
          <w:rFonts w:ascii="NimbusRomNo9L-Medi" w:hAnsi="NimbusRomNo9L-Medi" w:cs="NimbusRomNo9L-Medi"/>
          <w:sz w:val="24"/>
          <w:szCs w:val="24"/>
        </w:rPr>
      </w:pPr>
      <w:r>
        <w:rPr>
          <w:rFonts w:ascii="NimbusRomNo9L-Medi" w:hAnsi="NimbusRomNo9L-Medi" w:cs="NimbusRomNo9L-Medi"/>
          <w:sz w:val="24"/>
          <w:szCs w:val="24"/>
        </w:rPr>
        <w:t xml:space="preserve">8.9 What is endogenous?    &lt;&lt; now this is discussion </w:t>
      </w:r>
    </w:p>
    <w:p w14:paraId="3135FB22" w14:textId="77777777" w:rsidR="00FA5600" w:rsidRDefault="00FA5600" w:rsidP="00F12FA2">
      <w:pPr>
        <w:rPr>
          <w:rFonts w:ascii="NimbusRomNo9L-Medi" w:hAnsi="NimbusRomNo9L-Medi" w:cs="NimbusRomNo9L-Medi"/>
          <w:sz w:val="24"/>
          <w:szCs w:val="24"/>
        </w:rPr>
      </w:pPr>
    </w:p>
    <w:p w14:paraId="7EF00979" w14:textId="77777777" w:rsidR="00FA5600" w:rsidRDefault="00FA5600" w:rsidP="000E0CB5">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4"/>
          <w:szCs w:val="24"/>
        </w:rPr>
        <w:t xml:space="preserve">But …. It </w:t>
      </w:r>
      <w:r w:rsidR="00666696">
        <w:rPr>
          <w:rFonts w:ascii="NimbusRomNo9L-Medi" w:hAnsi="NimbusRomNo9L-Medi" w:cs="NimbusRomNo9L-Medi"/>
          <w:sz w:val="24"/>
          <w:szCs w:val="24"/>
        </w:rPr>
        <w:t>seems tha</w:t>
      </w:r>
      <w:r>
        <w:rPr>
          <w:rFonts w:ascii="NimbusRomNo9L-Medi" w:hAnsi="NimbusRomNo9L-Medi" w:cs="NimbusRomNo9L-Medi"/>
          <w:sz w:val="24"/>
          <w:szCs w:val="24"/>
        </w:rPr>
        <w:t>t st</w:t>
      </w:r>
      <w:r w:rsidR="00666696">
        <w:rPr>
          <w:rFonts w:ascii="NimbusRomNo9L-Medi" w:hAnsi="NimbusRomNo9L-Medi" w:cs="NimbusRomNo9L-Medi"/>
          <w:sz w:val="24"/>
          <w:szCs w:val="24"/>
        </w:rPr>
        <w:t>a</w:t>
      </w:r>
      <w:r>
        <w:rPr>
          <w:rFonts w:ascii="NimbusRomNo9L-Medi" w:hAnsi="NimbusRomNo9L-Medi" w:cs="NimbusRomNo9L-Medi"/>
          <w:sz w:val="24"/>
          <w:szCs w:val="24"/>
        </w:rPr>
        <w:t>rting</w:t>
      </w:r>
      <w:r w:rsidR="00666696">
        <w:rPr>
          <w:rFonts w:ascii="NimbusRomNo9L-Medi" w:hAnsi="NimbusRomNo9L-Medi" w:cs="NimbusRomNo9L-Medi"/>
          <w:sz w:val="24"/>
          <w:szCs w:val="24"/>
        </w:rPr>
        <w:t xml:space="preserve"> a</w:t>
      </w:r>
      <w:r>
        <w:rPr>
          <w:rFonts w:ascii="NimbusRomNo9L-Medi" w:hAnsi="NimbusRomNo9L-Medi" w:cs="NimbusRomNo9L-Medi"/>
          <w:sz w:val="24"/>
          <w:szCs w:val="24"/>
        </w:rPr>
        <w:t xml:space="preserve">t </w:t>
      </w:r>
      <w:r w:rsidR="00666696">
        <w:rPr>
          <w:rFonts w:ascii="NimbusRomNo9L-Medi" w:hAnsi="NimbusRomNo9L-Medi" w:cs="NimbusRomNo9L-Medi"/>
          <w:sz w:val="24"/>
          <w:szCs w:val="24"/>
        </w:rPr>
        <w:t>“</w:t>
      </w:r>
      <w:r>
        <w:rPr>
          <w:rFonts w:ascii="NimbusRomNo9L-Regu" w:hAnsi="NimbusRomNo9L-Regu" w:cs="NimbusRomNo9L-Regu"/>
          <w:sz w:val="20"/>
          <w:szCs w:val="20"/>
        </w:rPr>
        <w:t>The key energy intensity equation in this book (Equation 6.37) was derived under</w:t>
      </w:r>
      <w:r w:rsidR="00666696">
        <w:rPr>
          <w:rFonts w:ascii="NimbusRomNo9L-Regu" w:hAnsi="NimbusRomNo9L-Regu" w:cs="NimbusRomNo9L-Regu"/>
          <w:sz w:val="20"/>
          <w:szCs w:val="20"/>
        </w:rPr>
        <w:t xml:space="preserve"> </w:t>
      </w:r>
      <w:r>
        <w:rPr>
          <w:rFonts w:ascii="NimbusRomNo9L-Regu" w:hAnsi="NimbusRomNo9L-Regu" w:cs="NimbusRomNo9L-Regu"/>
          <w:sz w:val="20"/>
          <w:szCs w:val="20"/>
        </w:rPr>
        <w:t>the assumption that “final consumption” is exogenous to energy intensity calcula</w:t>
      </w:r>
      <w:r w:rsidR="00666696">
        <w:rPr>
          <w:rFonts w:ascii="NimbusRomNo9L-Regu" w:hAnsi="NimbusRomNo9L-Regu" w:cs="NimbusRomNo9L-Regu"/>
          <w:sz w:val="20"/>
          <w:szCs w:val="20"/>
        </w:rPr>
        <w:t xml:space="preserve">…”   </w:t>
      </w:r>
    </w:p>
    <w:p w14:paraId="59A85F67" w14:textId="77777777" w:rsidR="00666696" w:rsidRDefault="00666696"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You are trying to make a complete synthesis.. It seems like you need to make a final section </w:t>
      </w:r>
    </w:p>
    <w:p w14:paraId="2B60DEFE" w14:textId="77777777" w:rsidR="00666696" w:rsidRDefault="00666696"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“Putting it all together”   or something like that  … at this point you need to have made a basic plan/methodology, and then in the discussion: </w:t>
      </w:r>
      <w:r w:rsidR="0002409B">
        <w:rPr>
          <w:rFonts w:ascii="NimbusRomNo9L-Regu" w:hAnsi="NimbusRomNo9L-Regu" w:cs="NimbusRomNo9L-Regu"/>
          <w:sz w:val="20"/>
          <w:szCs w:val="20"/>
        </w:rPr>
        <w:t xml:space="preserve"> (optionally)  </w:t>
      </w:r>
      <w:r>
        <w:rPr>
          <w:rFonts w:ascii="NimbusRomNo9L-Regu" w:hAnsi="NimbusRomNo9L-Regu" w:cs="NimbusRomNo9L-Regu"/>
          <w:sz w:val="20"/>
          <w:szCs w:val="20"/>
        </w:rPr>
        <w:t xml:space="preserve"> expanding the boundaries of analysis an</w:t>
      </w:r>
      <w:r w:rsidR="0002409B">
        <w:rPr>
          <w:rFonts w:ascii="NimbusRomNo9L-Regu" w:hAnsi="NimbusRomNo9L-Regu" w:cs="NimbusRomNo9L-Regu"/>
          <w:sz w:val="20"/>
          <w:szCs w:val="20"/>
        </w:rPr>
        <w:t>d then discuss things like addin</w:t>
      </w:r>
      <w:r>
        <w:rPr>
          <w:rFonts w:ascii="NimbusRomNo9L-Regu" w:hAnsi="NimbusRomNo9L-Regu" w:cs="NimbusRomNo9L-Regu"/>
          <w:sz w:val="20"/>
          <w:szCs w:val="20"/>
        </w:rPr>
        <w:t>g in environment</w:t>
      </w:r>
      <w:r w:rsidR="0002409B">
        <w:rPr>
          <w:rFonts w:ascii="NimbusRomNo9L-Regu" w:hAnsi="NimbusRomNo9L-Regu" w:cs="NimbusRomNo9L-Regu"/>
          <w:sz w:val="20"/>
          <w:szCs w:val="20"/>
        </w:rPr>
        <w:t xml:space="preserve"> final consumption  etc.    </w:t>
      </w:r>
      <w:r>
        <w:rPr>
          <w:rFonts w:ascii="NimbusRomNo9L-Regu" w:hAnsi="NimbusRomNo9L-Regu" w:cs="NimbusRomNo9L-Regu"/>
          <w:sz w:val="20"/>
          <w:szCs w:val="20"/>
        </w:rPr>
        <w:t xml:space="preserve">. </w:t>
      </w:r>
      <w:r w:rsidR="0002409B">
        <w:rPr>
          <w:rFonts w:ascii="NimbusRomNo9L-Regu" w:hAnsi="NimbusRomNo9L-Regu" w:cs="NimbusRomNo9L-Regu"/>
          <w:sz w:val="20"/>
          <w:szCs w:val="20"/>
        </w:rPr>
        <w:t xml:space="preserve"> Then some of these sections would make more sense to me….</w:t>
      </w:r>
    </w:p>
    <w:p w14:paraId="3E577151" w14:textId="77777777" w:rsidR="0002409B" w:rsidRDefault="0002409B" w:rsidP="000E0CB5">
      <w:pPr>
        <w:autoSpaceDE w:val="0"/>
        <w:autoSpaceDN w:val="0"/>
        <w:adjustRightInd w:val="0"/>
        <w:spacing w:after="0" w:line="240" w:lineRule="auto"/>
        <w:rPr>
          <w:rFonts w:ascii="NimbusRomNo9L-Regu" w:hAnsi="NimbusRomNo9L-Regu" w:cs="NimbusRomNo9L-Regu"/>
          <w:sz w:val="20"/>
          <w:szCs w:val="20"/>
        </w:rPr>
      </w:pPr>
    </w:p>
    <w:p w14:paraId="3BA30F5C" w14:textId="77777777" w:rsidR="0002409B" w:rsidRDefault="0002409B"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8.10  </w:t>
      </w:r>
    </w:p>
    <w:p w14:paraId="79911B94" w14:textId="77777777" w:rsidR="0002409B" w:rsidRDefault="0002409B" w:rsidP="000E0CB5">
      <w:pPr>
        <w:autoSpaceDE w:val="0"/>
        <w:autoSpaceDN w:val="0"/>
        <w:adjustRightInd w:val="0"/>
        <w:spacing w:after="0" w:line="240" w:lineRule="auto"/>
        <w:rPr>
          <w:rFonts w:ascii="NimbusRomNo9L-Regu" w:hAnsi="NimbusRomNo9L-Regu" w:cs="NimbusRomNo9L-Regu"/>
          <w:sz w:val="20"/>
          <w:szCs w:val="20"/>
        </w:rPr>
      </w:pPr>
    </w:p>
    <w:p w14:paraId="4EDBF0D4" w14:textId="77777777" w:rsidR="00F6302B" w:rsidRDefault="0002409B"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 and II sounds like</w:t>
      </w:r>
      <w:r w:rsidR="00F6302B">
        <w:rPr>
          <w:rFonts w:ascii="NimbusRomNo9L-Regu" w:hAnsi="NimbusRomNo9L-Regu" w:cs="NimbusRomNo9L-Regu"/>
          <w:sz w:val="20"/>
          <w:szCs w:val="20"/>
        </w:rPr>
        <w:t xml:space="preserve"> </w:t>
      </w:r>
      <w:r>
        <w:rPr>
          <w:rFonts w:ascii="NimbusRomNo9L-Regu" w:hAnsi="NimbusRomNo9L-Regu" w:cs="NimbusRomNo9L-Regu"/>
          <w:sz w:val="20"/>
          <w:szCs w:val="20"/>
        </w:rPr>
        <w:t>double counting to me ….</w:t>
      </w:r>
    </w:p>
    <w:p w14:paraId="66B2DCCA" w14:textId="77777777" w:rsidR="00F6302B" w:rsidRDefault="00F6302B" w:rsidP="000E0CB5">
      <w:pPr>
        <w:autoSpaceDE w:val="0"/>
        <w:autoSpaceDN w:val="0"/>
        <w:adjustRightInd w:val="0"/>
        <w:spacing w:after="0" w:line="240" w:lineRule="auto"/>
        <w:rPr>
          <w:rFonts w:ascii="NimbusRomNo9L-Regu" w:hAnsi="NimbusRomNo9L-Regu" w:cs="NimbusRomNo9L-Regu"/>
          <w:sz w:val="20"/>
          <w:szCs w:val="20"/>
        </w:rPr>
      </w:pPr>
    </w:p>
    <w:p w14:paraId="76CD212C" w14:textId="77777777" w:rsidR="0002409B" w:rsidRDefault="0002409B"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 believe that the DIRECT approach  is correct and that the DEC method is unwarranted.</w:t>
      </w:r>
      <w:r w:rsidR="00B521FD">
        <w:rPr>
          <w:rFonts w:ascii="NimbusRomNo9L-Regu" w:hAnsi="NimbusRomNo9L-Regu" w:cs="NimbusRomNo9L-Regu"/>
          <w:sz w:val="20"/>
          <w:szCs w:val="20"/>
        </w:rPr>
        <w:t xml:space="preserve"> </w:t>
      </w:r>
      <w:r>
        <w:rPr>
          <w:rFonts w:ascii="NimbusRomNo9L-Regu" w:hAnsi="NimbusRomNo9L-Regu" w:cs="NimbusRomNo9L-Regu"/>
          <w:sz w:val="20"/>
          <w:szCs w:val="20"/>
        </w:rPr>
        <w:t xml:space="preserve">BECAUSE????  make it really clear.  </w:t>
      </w:r>
      <w:r w:rsidR="00F6302B">
        <w:rPr>
          <w:rFonts w:ascii="NimbusRomNo9L-Regu" w:hAnsi="NimbusRomNo9L-Regu" w:cs="NimbusRomNo9L-Regu"/>
          <w:sz w:val="20"/>
          <w:szCs w:val="20"/>
        </w:rPr>
        <w:t xml:space="preserve"> </w:t>
      </w:r>
    </w:p>
    <w:p w14:paraId="367E957D" w14:textId="77777777" w:rsidR="00F6302B" w:rsidRDefault="00F6302B" w:rsidP="000E0CB5">
      <w:pPr>
        <w:autoSpaceDE w:val="0"/>
        <w:autoSpaceDN w:val="0"/>
        <w:adjustRightInd w:val="0"/>
        <w:spacing w:after="0" w:line="240" w:lineRule="auto"/>
        <w:rPr>
          <w:rFonts w:ascii="NimbusRomNo9L-Regu" w:hAnsi="NimbusRomNo9L-Regu" w:cs="NimbusRomNo9L-Regu"/>
          <w:sz w:val="20"/>
          <w:szCs w:val="20"/>
        </w:rPr>
      </w:pPr>
    </w:p>
    <w:p w14:paraId="3139A3AB" w14:textId="77777777" w:rsidR="00F6302B" w:rsidRDefault="00F6302B"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Again this sounds like METHODS in the discussion.  </w:t>
      </w:r>
    </w:p>
    <w:p w14:paraId="0B48A700" w14:textId="77777777" w:rsidR="00B521FD" w:rsidRDefault="00B521FD" w:rsidP="000E0CB5">
      <w:pPr>
        <w:autoSpaceDE w:val="0"/>
        <w:autoSpaceDN w:val="0"/>
        <w:adjustRightInd w:val="0"/>
        <w:spacing w:after="0" w:line="240" w:lineRule="auto"/>
        <w:rPr>
          <w:rFonts w:ascii="NimbusRomNo9L-Regu" w:hAnsi="NimbusRomNo9L-Regu" w:cs="NimbusRomNo9L-Regu"/>
          <w:sz w:val="20"/>
          <w:szCs w:val="20"/>
        </w:rPr>
      </w:pPr>
    </w:p>
    <w:p w14:paraId="7D3B503C" w14:textId="77777777" w:rsidR="00B521FD" w:rsidRDefault="00B521FD"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Chapter 9.</w:t>
      </w:r>
    </w:p>
    <w:p w14:paraId="67821890" w14:textId="77777777" w:rsidR="00B521FD" w:rsidRDefault="00B521FD" w:rsidP="000E0CB5">
      <w:pPr>
        <w:autoSpaceDE w:val="0"/>
        <w:autoSpaceDN w:val="0"/>
        <w:adjustRightInd w:val="0"/>
        <w:spacing w:after="0" w:line="240" w:lineRule="auto"/>
        <w:rPr>
          <w:rFonts w:ascii="NimbusRomNo9L-Regu" w:hAnsi="NimbusRomNo9L-Regu" w:cs="NimbusRomNo9L-Regu"/>
          <w:sz w:val="20"/>
          <w:szCs w:val="20"/>
        </w:rPr>
      </w:pPr>
    </w:p>
    <w:p w14:paraId="04F53571" w14:textId="77777777" w:rsidR="00B521FD" w:rsidRDefault="00B521FD"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First paragraph  very good… </w:t>
      </w:r>
    </w:p>
    <w:p w14:paraId="4E0FDD75" w14:textId="77777777" w:rsidR="00B521FD" w:rsidRDefault="00B521FD" w:rsidP="000E0CB5">
      <w:pPr>
        <w:autoSpaceDE w:val="0"/>
        <w:autoSpaceDN w:val="0"/>
        <w:adjustRightInd w:val="0"/>
        <w:spacing w:after="0" w:line="240" w:lineRule="auto"/>
        <w:rPr>
          <w:rFonts w:ascii="NimbusRomNo9L-Regu" w:hAnsi="NimbusRomNo9L-Regu" w:cs="NimbusRomNo9L-Regu"/>
          <w:sz w:val="20"/>
          <w:szCs w:val="20"/>
        </w:rPr>
      </w:pPr>
    </w:p>
    <w:p w14:paraId="51AFAE30" w14:textId="77777777" w:rsidR="00B521FD" w:rsidRDefault="00B521FD"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We found that the waste heat from each sector is </w:t>
      </w:r>
      <w:r>
        <w:rPr>
          <w:rFonts w:ascii="NimbusRomNo9L-ReguItal" w:hAnsi="NimbusRomNo9L-ReguItal" w:cs="NimbusRomNo9L-ReguItal"/>
          <w:sz w:val="20"/>
          <w:szCs w:val="20"/>
        </w:rPr>
        <w:t xml:space="preserve">additive to </w:t>
      </w:r>
      <w:r>
        <w:rPr>
          <w:rFonts w:ascii="NimbusRomNo9L-Regu" w:hAnsi="NimbusRomNo9L-Regu" w:cs="NimbusRomNo9L-Regu"/>
          <w:sz w:val="20"/>
          <w:szCs w:val="20"/>
        </w:rPr>
        <w:t>the embodied energy..</w:t>
      </w:r>
    </w:p>
    <w:p w14:paraId="5BBA5BBA" w14:textId="77777777" w:rsidR="00B521FD" w:rsidRDefault="00B521FD"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You found it? Hmmm you decided to approach it th</w:t>
      </w:r>
      <w:r w:rsidR="00511411">
        <w:rPr>
          <w:rFonts w:ascii="NimbusRomNo9L-Regu" w:hAnsi="NimbusRomNo9L-Regu" w:cs="NimbusRomNo9L-Regu"/>
          <w:sz w:val="20"/>
          <w:szCs w:val="20"/>
        </w:rPr>
        <w:t>a</w:t>
      </w:r>
      <w:r>
        <w:rPr>
          <w:rFonts w:ascii="NimbusRomNo9L-Regu" w:hAnsi="NimbusRomNo9L-Regu" w:cs="NimbusRomNo9L-Regu"/>
          <w:sz w:val="20"/>
          <w:szCs w:val="20"/>
        </w:rPr>
        <w:t>t w</w:t>
      </w:r>
      <w:r w:rsidR="00511411">
        <w:rPr>
          <w:rFonts w:ascii="NimbusRomNo9L-Regu" w:hAnsi="NimbusRomNo9L-Regu" w:cs="NimbusRomNo9L-Regu"/>
          <w:sz w:val="20"/>
          <w:szCs w:val="20"/>
        </w:rPr>
        <w:t>a</w:t>
      </w:r>
      <w:r>
        <w:rPr>
          <w:rFonts w:ascii="NimbusRomNo9L-Regu" w:hAnsi="NimbusRomNo9L-Regu" w:cs="NimbusRomNo9L-Regu"/>
          <w:sz w:val="20"/>
          <w:szCs w:val="20"/>
        </w:rPr>
        <w:t>y</w:t>
      </w:r>
    </w:p>
    <w:p w14:paraId="175DC4D1" w14:textId="77777777" w:rsidR="00B521FD" w:rsidRDefault="00B521FD" w:rsidP="000E0CB5">
      <w:pPr>
        <w:autoSpaceDE w:val="0"/>
        <w:autoSpaceDN w:val="0"/>
        <w:adjustRightInd w:val="0"/>
        <w:spacing w:after="0" w:line="240" w:lineRule="auto"/>
        <w:rPr>
          <w:rFonts w:ascii="NimbusRomNo9L-Regu" w:hAnsi="NimbusRomNo9L-Regu" w:cs="NimbusRomNo9L-Regu"/>
          <w:sz w:val="20"/>
          <w:szCs w:val="20"/>
        </w:rPr>
      </w:pPr>
    </w:p>
    <w:p w14:paraId="03543C07" w14:textId="77777777" w:rsidR="00B521FD" w:rsidRDefault="00B521FD" w:rsidP="00B521FD">
      <w:r>
        <w:t xml:space="preserve">Bot p 137 n lives. Our use of the metabolic metaphor is anathema to many mainstream economists but embraced by many ecological </w:t>
      </w:r>
      <w:r>
        <w:rPr>
          <w:u w:val="double"/>
        </w:rPr>
        <w:t> </w:t>
      </w:r>
      <w:r>
        <w:rPr>
          <w:b/>
          <w:i/>
          <w:u w:val="double"/>
        </w:rPr>
        <w:t xml:space="preserve">AND BIOPHYSICAL </w:t>
      </w:r>
      <w:r>
        <w:t>economists.</w:t>
      </w:r>
    </w:p>
    <w:p w14:paraId="518F9190" w14:textId="77777777" w:rsidR="00B521FD" w:rsidRDefault="00B521FD" w:rsidP="00B521FD">
      <w:r>
        <w:t xml:space="preserve">I did not review appendices…. </w:t>
      </w:r>
    </w:p>
    <w:p w14:paraId="0BD023ED" w14:textId="77777777" w:rsidR="00F6302B" w:rsidRDefault="00F6302B" w:rsidP="000E0CB5">
      <w:pPr>
        <w:autoSpaceDE w:val="0"/>
        <w:autoSpaceDN w:val="0"/>
        <w:adjustRightInd w:val="0"/>
        <w:spacing w:after="0" w:line="240" w:lineRule="auto"/>
        <w:rPr>
          <w:rFonts w:ascii="NimbusRomNo9L-Regu" w:hAnsi="NimbusRomNo9L-Regu" w:cs="NimbusRomNo9L-Regu"/>
          <w:sz w:val="20"/>
          <w:szCs w:val="20"/>
        </w:rPr>
      </w:pPr>
    </w:p>
    <w:p w14:paraId="4AFEE0B6" w14:textId="77777777" w:rsidR="0002409B" w:rsidRDefault="00511411" w:rsidP="000E0CB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OK you have a good book here but it needs some organization </w:t>
      </w:r>
      <w:r w:rsidR="00A53B33">
        <w:rPr>
          <w:rFonts w:ascii="NimbusRomNo9L-Regu" w:hAnsi="NimbusRomNo9L-Regu" w:cs="NimbusRomNo9L-Regu"/>
          <w:sz w:val="20"/>
          <w:szCs w:val="20"/>
        </w:rPr>
        <w:t xml:space="preserve">Chpt 8 seems especially fractured…  </w:t>
      </w:r>
    </w:p>
    <w:p w14:paraId="2EFF8700" w14:textId="77777777" w:rsidR="00511411" w:rsidRDefault="00511411" w:rsidP="000E0CB5">
      <w:pPr>
        <w:autoSpaceDE w:val="0"/>
        <w:autoSpaceDN w:val="0"/>
        <w:adjustRightInd w:val="0"/>
        <w:spacing w:after="0" w:line="240" w:lineRule="auto"/>
        <w:rPr>
          <w:rFonts w:ascii="NimbusRomNo9L-Regu" w:hAnsi="NimbusRomNo9L-Regu" w:cs="NimbusRomNo9L-Regu"/>
          <w:sz w:val="20"/>
          <w:szCs w:val="20"/>
        </w:rPr>
      </w:pPr>
    </w:p>
    <w:bookmarkEnd w:id="0"/>
    <w:p w14:paraId="1BEADF86" w14:textId="77777777" w:rsidR="00511411" w:rsidRDefault="00511411" w:rsidP="000E0CB5">
      <w:pPr>
        <w:autoSpaceDE w:val="0"/>
        <w:autoSpaceDN w:val="0"/>
        <w:adjustRightInd w:val="0"/>
        <w:spacing w:after="0" w:line="240" w:lineRule="auto"/>
        <w:rPr>
          <w:rFonts w:ascii="NimbusRomNo9L-Regu" w:hAnsi="NimbusRomNo9L-Regu" w:cs="NimbusRomNo9L-Regu"/>
          <w:sz w:val="20"/>
          <w:szCs w:val="20"/>
        </w:rPr>
      </w:pPr>
    </w:p>
    <w:p w14:paraId="1C8DC6F6" w14:textId="77777777" w:rsidR="0002409B" w:rsidRDefault="0002409B" w:rsidP="000E0CB5">
      <w:pPr>
        <w:autoSpaceDE w:val="0"/>
        <w:autoSpaceDN w:val="0"/>
        <w:adjustRightInd w:val="0"/>
        <w:spacing w:after="0" w:line="240" w:lineRule="auto"/>
        <w:rPr>
          <w:rFonts w:ascii="NimbusRomNo9L-Regu" w:hAnsi="NimbusRomNo9L-Regu" w:cs="NimbusRomNo9L-Regu"/>
          <w:sz w:val="20"/>
          <w:szCs w:val="20"/>
        </w:rPr>
      </w:pPr>
    </w:p>
    <w:p w14:paraId="06169673" w14:textId="77777777" w:rsidR="0002409B" w:rsidRDefault="0002409B" w:rsidP="000E0CB5">
      <w:pPr>
        <w:autoSpaceDE w:val="0"/>
        <w:autoSpaceDN w:val="0"/>
        <w:adjustRightInd w:val="0"/>
        <w:spacing w:after="0" w:line="240" w:lineRule="auto"/>
        <w:rPr>
          <w:rFonts w:ascii="NimbusRomNo9L-Regu" w:hAnsi="NimbusRomNo9L-Regu" w:cs="NimbusRomNo9L-Regu"/>
          <w:sz w:val="20"/>
          <w:szCs w:val="20"/>
        </w:rPr>
      </w:pPr>
    </w:p>
    <w:p w14:paraId="2B966D68" w14:textId="77777777" w:rsidR="0002409B" w:rsidRDefault="0002409B" w:rsidP="000E0CB5">
      <w:pPr>
        <w:autoSpaceDE w:val="0"/>
        <w:autoSpaceDN w:val="0"/>
        <w:adjustRightInd w:val="0"/>
        <w:spacing w:after="0" w:line="240" w:lineRule="auto"/>
        <w:rPr>
          <w:rFonts w:ascii="NimbusRomNo9L-Regu" w:hAnsi="NimbusRomNo9L-Regu" w:cs="NimbusRomNo9L-Regu"/>
          <w:sz w:val="20"/>
          <w:szCs w:val="20"/>
        </w:rPr>
      </w:pPr>
    </w:p>
    <w:p w14:paraId="44EFE807" w14:textId="77777777" w:rsidR="0002409B" w:rsidRDefault="0002409B" w:rsidP="000E0CB5">
      <w:pPr>
        <w:autoSpaceDE w:val="0"/>
        <w:autoSpaceDN w:val="0"/>
        <w:adjustRightInd w:val="0"/>
        <w:spacing w:after="0" w:line="240" w:lineRule="auto"/>
        <w:rPr>
          <w:rFonts w:ascii="NimbusRomNo9L-Regu" w:hAnsi="NimbusRomNo9L-Regu" w:cs="NimbusRomNo9L-Regu"/>
          <w:sz w:val="20"/>
          <w:szCs w:val="20"/>
        </w:rPr>
      </w:pPr>
    </w:p>
    <w:p w14:paraId="42A525B1" w14:textId="77777777" w:rsidR="00666696" w:rsidRDefault="00666696" w:rsidP="000E0CB5">
      <w:pPr>
        <w:autoSpaceDE w:val="0"/>
        <w:autoSpaceDN w:val="0"/>
        <w:adjustRightInd w:val="0"/>
        <w:spacing w:after="0" w:line="240" w:lineRule="auto"/>
        <w:rPr>
          <w:rFonts w:ascii="NimbusRomNo9L-Regu" w:hAnsi="NimbusRomNo9L-Regu" w:cs="NimbusRomNo9L-Regu"/>
          <w:sz w:val="20"/>
          <w:szCs w:val="20"/>
        </w:rPr>
      </w:pPr>
    </w:p>
    <w:p w14:paraId="54A3C646" w14:textId="77777777" w:rsidR="00FA5600" w:rsidRDefault="00FA5600" w:rsidP="00F12FA2">
      <w:pPr>
        <w:rPr>
          <w:rFonts w:ascii="NimbusRomNo9L-Regu" w:hAnsi="NimbusRomNo9L-Regu" w:cs="NimbusRomNo9L-Regu"/>
          <w:sz w:val="20"/>
          <w:szCs w:val="20"/>
        </w:rPr>
      </w:pPr>
    </w:p>
    <w:p w14:paraId="29FA5681" w14:textId="77777777" w:rsidR="00FA5600" w:rsidRDefault="00FA5600" w:rsidP="00F12FA2">
      <w:pPr>
        <w:rPr>
          <w:rFonts w:ascii="NimbusRomNo9L-Regu" w:hAnsi="NimbusRomNo9L-Regu" w:cs="NimbusRomNo9L-Regu"/>
          <w:sz w:val="20"/>
          <w:szCs w:val="20"/>
        </w:rPr>
      </w:pPr>
    </w:p>
    <w:p w14:paraId="03D55BFF" w14:textId="77777777" w:rsidR="00FA5600" w:rsidRDefault="00FA5600" w:rsidP="00F12FA2">
      <w:pPr>
        <w:rPr>
          <w:rFonts w:ascii="NimbusRomNo9L-Regu" w:hAnsi="NimbusRomNo9L-Regu" w:cs="NimbusRomNo9L-Regu"/>
          <w:sz w:val="20"/>
          <w:szCs w:val="20"/>
        </w:rPr>
      </w:pPr>
    </w:p>
    <w:p w14:paraId="2B3703E7" w14:textId="77777777" w:rsidR="00F12FA2" w:rsidRDefault="00F12FA2" w:rsidP="00F12FA2">
      <w:pPr>
        <w:rPr>
          <w:rFonts w:ascii="NimbusRomNo9L-Regu" w:hAnsi="NimbusRomNo9L-Regu" w:cs="NimbusRomNo9L-Regu"/>
          <w:sz w:val="20"/>
          <w:szCs w:val="20"/>
        </w:rPr>
      </w:pPr>
    </w:p>
    <w:p w14:paraId="789D8C95" w14:textId="77777777" w:rsidR="00553E52" w:rsidRPr="00F12FA2" w:rsidRDefault="00553E52" w:rsidP="00553E52">
      <w:pPr>
        <w:rPr>
          <w:rFonts w:ascii="NimbusRomNo9L-Regu" w:hAnsi="NimbusRomNo9L-Regu" w:cs="NimbusRomNo9L-Regu"/>
          <w:sz w:val="20"/>
          <w:szCs w:val="20"/>
        </w:rPr>
      </w:pPr>
    </w:p>
    <w:p w14:paraId="4F271DE6" w14:textId="77777777" w:rsidR="00553E52" w:rsidRDefault="00553E52" w:rsidP="00553E52">
      <w:pPr>
        <w:rPr>
          <w:rFonts w:ascii="NimbusRomNo9L-Regu" w:hAnsi="NimbusRomNo9L-Regu" w:cs="NimbusRomNo9L-Regu"/>
          <w:sz w:val="20"/>
          <w:szCs w:val="20"/>
        </w:rPr>
      </w:pPr>
    </w:p>
    <w:p w14:paraId="2AB2DE71" w14:textId="77777777" w:rsidR="00553E52" w:rsidRDefault="00553E52" w:rsidP="00FC317B">
      <w:pPr>
        <w:rPr>
          <w:rFonts w:ascii="NimbusRomNo9L-Regu" w:hAnsi="NimbusRomNo9L-Regu" w:cs="NimbusRomNo9L-Regu"/>
          <w:sz w:val="20"/>
          <w:szCs w:val="20"/>
        </w:rPr>
      </w:pPr>
    </w:p>
    <w:p w14:paraId="2B0C5F62" w14:textId="77777777" w:rsidR="00FB010D" w:rsidRDefault="00FB010D" w:rsidP="00FC317B">
      <w:pPr>
        <w:rPr>
          <w:rFonts w:ascii="NimbusRomNo9L-Regu" w:hAnsi="NimbusRomNo9L-Regu" w:cs="NimbusRomNo9L-Regu"/>
          <w:sz w:val="20"/>
          <w:szCs w:val="20"/>
        </w:rPr>
      </w:pPr>
    </w:p>
    <w:p w14:paraId="14B3ED46" w14:textId="77777777" w:rsidR="006E2C93" w:rsidRDefault="006E2C93" w:rsidP="00605FBD">
      <w:pPr>
        <w:rPr>
          <w:rFonts w:ascii="NimbusRomNo9L-Regu" w:hAnsi="NimbusRomNo9L-Regu" w:cs="NimbusRomNo9L-Regu"/>
          <w:sz w:val="20"/>
          <w:szCs w:val="20"/>
        </w:rPr>
      </w:pPr>
    </w:p>
    <w:p w14:paraId="55A25285" w14:textId="77777777" w:rsidR="00316338" w:rsidRDefault="00316338" w:rsidP="00605FBD">
      <w:pPr>
        <w:rPr>
          <w:rFonts w:ascii="NimbusRomNo9L-Regu" w:hAnsi="NimbusRomNo9L-Regu" w:cs="NimbusRomNo9L-Regu"/>
          <w:sz w:val="17"/>
          <w:szCs w:val="17"/>
        </w:rPr>
      </w:pPr>
    </w:p>
    <w:p w14:paraId="4F44AC14" w14:textId="77777777" w:rsidR="00605FBD" w:rsidRDefault="00605FBD" w:rsidP="00605FBD">
      <w:pPr>
        <w:rPr>
          <w:rFonts w:ascii="NimbusRomNo9L-Regu" w:hAnsi="NimbusRomNo9L-Regu" w:cs="NimbusRomNo9L-Regu"/>
          <w:sz w:val="17"/>
          <w:szCs w:val="17"/>
        </w:rPr>
      </w:pPr>
    </w:p>
    <w:p w14:paraId="188A6D76" w14:textId="77777777" w:rsidR="00605FBD" w:rsidRPr="00605FBD" w:rsidRDefault="00605FBD" w:rsidP="00605FBD"/>
    <w:p w14:paraId="1195F474" w14:textId="77777777" w:rsidR="00175380" w:rsidRDefault="00175380" w:rsidP="00175380">
      <w:pPr>
        <w:rPr>
          <w:rFonts w:ascii="NimbusRomNo9L-Regu" w:hAnsi="NimbusRomNo9L-Regu" w:cs="NimbusRomNo9L-Regu"/>
          <w:sz w:val="20"/>
          <w:szCs w:val="20"/>
        </w:rPr>
      </w:pPr>
    </w:p>
    <w:p w14:paraId="40CFBC8A" w14:textId="77777777" w:rsidR="00175380" w:rsidRDefault="00175380" w:rsidP="00175380">
      <w:pPr>
        <w:rPr>
          <w:rFonts w:ascii="NimbusRomNo9L-Regu" w:hAnsi="NimbusRomNo9L-Regu" w:cs="NimbusRomNo9L-Regu"/>
          <w:sz w:val="20"/>
          <w:szCs w:val="20"/>
        </w:rPr>
      </w:pPr>
    </w:p>
    <w:p w14:paraId="7C80CF06" w14:textId="77777777" w:rsidR="00175380" w:rsidRDefault="00175380" w:rsidP="00175380">
      <w:pPr>
        <w:rPr>
          <w:rFonts w:ascii="NimbusRomNo9L-Regu" w:hAnsi="NimbusRomNo9L-Regu" w:cs="NimbusRomNo9L-Regu"/>
          <w:sz w:val="17"/>
          <w:szCs w:val="17"/>
        </w:rPr>
      </w:pPr>
    </w:p>
    <w:p w14:paraId="749311A9" w14:textId="77777777" w:rsidR="002A38DC" w:rsidRDefault="002A38DC" w:rsidP="00BE0888">
      <w:pPr>
        <w:rPr>
          <w:rFonts w:ascii="NimbusRomNo9L-Regu" w:hAnsi="NimbusRomNo9L-Regu" w:cs="NimbusRomNo9L-Regu"/>
          <w:sz w:val="17"/>
          <w:szCs w:val="17"/>
        </w:rPr>
      </w:pPr>
    </w:p>
    <w:p w14:paraId="49198398" w14:textId="77777777" w:rsidR="002A38DC" w:rsidRDefault="002A38DC" w:rsidP="00BE0888">
      <w:pPr>
        <w:rPr>
          <w:rFonts w:ascii="NimbusRomNo9L-Regu" w:hAnsi="NimbusRomNo9L-Regu" w:cs="NimbusRomNo9L-Regu"/>
          <w:sz w:val="20"/>
          <w:szCs w:val="20"/>
        </w:rPr>
      </w:pPr>
    </w:p>
    <w:p w14:paraId="72DA3A27" w14:textId="77777777" w:rsidR="00BE0888" w:rsidRDefault="00BE0888" w:rsidP="00BE0888">
      <w:pPr>
        <w:rPr>
          <w:rFonts w:ascii="Times New Roman" w:hAnsi="Times New Roman" w:cs="Times New Roman"/>
          <w:sz w:val="24"/>
          <w:szCs w:val="24"/>
        </w:rPr>
      </w:pPr>
    </w:p>
    <w:p w14:paraId="38F5E580" w14:textId="77777777" w:rsidR="00014691" w:rsidRDefault="00014691" w:rsidP="00DD3388">
      <w:pPr>
        <w:rPr>
          <w:rFonts w:ascii="Times New Roman" w:hAnsi="Times New Roman" w:cs="Times New Roman"/>
          <w:sz w:val="24"/>
          <w:szCs w:val="24"/>
        </w:rPr>
      </w:pPr>
    </w:p>
    <w:p w14:paraId="4C7238BD" w14:textId="77777777" w:rsidR="00014691" w:rsidRPr="00014691" w:rsidRDefault="00014691" w:rsidP="00DD3388">
      <w:pPr>
        <w:rPr>
          <w:rFonts w:ascii="Times New Roman" w:hAnsi="Times New Roman" w:cs="Times New Roman"/>
          <w:sz w:val="24"/>
          <w:szCs w:val="24"/>
        </w:rPr>
      </w:pPr>
    </w:p>
    <w:sectPr w:rsidR="00014691" w:rsidRPr="000146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6D74C" w14:textId="77777777" w:rsidR="005358C1" w:rsidRDefault="005358C1" w:rsidP="006310FB">
      <w:pPr>
        <w:spacing w:after="0" w:line="240" w:lineRule="auto"/>
      </w:pPr>
      <w:r>
        <w:separator/>
      </w:r>
    </w:p>
  </w:endnote>
  <w:endnote w:type="continuationSeparator" w:id="0">
    <w:p w14:paraId="21035329" w14:textId="77777777" w:rsidR="005358C1" w:rsidRDefault="005358C1"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0C0E985B" w14:textId="77777777" w:rsidR="00511411" w:rsidRDefault="00511411">
        <w:pPr>
          <w:pStyle w:val="Footer"/>
          <w:jc w:val="right"/>
        </w:pPr>
        <w:r>
          <w:fldChar w:fldCharType="begin"/>
        </w:r>
        <w:r>
          <w:instrText xml:space="preserve"> PAGE   \* MERGEFORMAT </w:instrText>
        </w:r>
        <w:r>
          <w:fldChar w:fldCharType="separate"/>
        </w:r>
        <w:r w:rsidR="000E0CB5">
          <w:rPr>
            <w:noProof/>
          </w:rPr>
          <w:t>1</w:t>
        </w:r>
        <w:r>
          <w:rPr>
            <w:noProof/>
          </w:rPr>
          <w:fldChar w:fldCharType="end"/>
        </w:r>
      </w:p>
    </w:sdtContent>
  </w:sdt>
  <w:p w14:paraId="26F79C79" w14:textId="77777777" w:rsidR="00511411" w:rsidRDefault="005114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79150" w14:textId="77777777" w:rsidR="005358C1" w:rsidRDefault="005358C1" w:rsidP="006310FB">
      <w:pPr>
        <w:spacing w:after="0" w:line="240" w:lineRule="auto"/>
      </w:pPr>
      <w:r>
        <w:separator/>
      </w:r>
    </w:p>
  </w:footnote>
  <w:footnote w:type="continuationSeparator" w:id="0">
    <w:p w14:paraId="4D86D0AD" w14:textId="77777777" w:rsidR="005358C1" w:rsidRDefault="005358C1"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409B"/>
    <w:rsid w:val="000E0CB5"/>
    <w:rsid w:val="001156A2"/>
    <w:rsid w:val="00175380"/>
    <w:rsid w:val="001A3E7F"/>
    <w:rsid w:val="00297DFC"/>
    <w:rsid w:val="002A38DC"/>
    <w:rsid w:val="00316338"/>
    <w:rsid w:val="00357E94"/>
    <w:rsid w:val="00377CCC"/>
    <w:rsid w:val="00391A50"/>
    <w:rsid w:val="00392E7A"/>
    <w:rsid w:val="003B1841"/>
    <w:rsid w:val="004505D6"/>
    <w:rsid w:val="004A6FDE"/>
    <w:rsid w:val="004C1C0B"/>
    <w:rsid w:val="004C772A"/>
    <w:rsid w:val="004E273C"/>
    <w:rsid w:val="00511411"/>
    <w:rsid w:val="005358C1"/>
    <w:rsid w:val="00553E52"/>
    <w:rsid w:val="00554696"/>
    <w:rsid w:val="00605FBD"/>
    <w:rsid w:val="006310FB"/>
    <w:rsid w:val="00666696"/>
    <w:rsid w:val="00685BF3"/>
    <w:rsid w:val="006E2C93"/>
    <w:rsid w:val="00704738"/>
    <w:rsid w:val="0077423C"/>
    <w:rsid w:val="00774B8F"/>
    <w:rsid w:val="007F1D51"/>
    <w:rsid w:val="008C7D79"/>
    <w:rsid w:val="008F1725"/>
    <w:rsid w:val="008F68FA"/>
    <w:rsid w:val="009C77C9"/>
    <w:rsid w:val="009F0100"/>
    <w:rsid w:val="00A53B33"/>
    <w:rsid w:val="00AB29F5"/>
    <w:rsid w:val="00AB7F24"/>
    <w:rsid w:val="00AF4E0A"/>
    <w:rsid w:val="00B16A22"/>
    <w:rsid w:val="00B43E6A"/>
    <w:rsid w:val="00B521FD"/>
    <w:rsid w:val="00BE0888"/>
    <w:rsid w:val="00BF3205"/>
    <w:rsid w:val="00C42209"/>
    <w:rsid w:val="00C46188"/>
    <w:rsid w:val="00C57138"/>
    <w:rsid w:val="00C6727F"/>
    <w:rsid w:val="00CB2740"/>
    <w:rsid w:val="00CE0EFD"/>
    <w:rsid w:val="00D0564B"/>
    <w:rsid w:val="00D56088"/>
    <w:rsid w:val="00DD3388"/>
    <w:rsid w:val="00DD778A"/>
    <w:rsid w:val="00DE33BD"/>
    <w:rsid w:val="00F12FA2"/>
    <w:rsid w:val="00F253E7"/>
    <w:rsid w:val="00F56B2B"/>
    <w:rsid w:val="00F6302B"/>
    <w:rsid w:val="00FA5600"/>
    <w:rsid w:val="00FB010D"/>
    <w:rsid w:val="00FC317B"/>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5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66293-7524-2B44-9F87-256B9A932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3444</Words>
  <Characters>19632</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23030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3</cp:revision>
  <dcterms:created xsi:type="dcterms:W3CDTF">2014-09-05T11:37:00Z</dcterms:created>
  <dcterms:modified xsi:type="dcterms:W3CDTF">2014-09-07T16:30:00Z</dcterms:modified>
</cp:coreProperties>
</file>