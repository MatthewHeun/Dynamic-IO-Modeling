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0F34C" w14:textId="77777777" w:rsidR="00014691" w:rsidRPr="00D3181D" w:rsidRDefault="00377CCC" w:rsidP="00D3181D">
      <w:pPr>
        <w:rPr>
          <w:szCs w:val="24"/>
        </w:rPr>
      </w:pPr>
      <w:r w:rsidRPr="00D3181D">
        <w:rPr>
          <w:szCs w:val="24"/>
        </w:rPr>
        <w:t xml:space="preserve">Heun  Review of old  Chapter 2  now 3 </w:t>
      </w:r>
    </w:p>
    <w:p w14:paraId="70B24C8D" w14:textId="77777777" w:rsidR="00377CCC" w:rsidRPr="00D3181D" w:rsidRDefault="00377CCC" w:rsidP="00D3181D">
      <w:pPr>
        <w:rPr>
          <w:szCs w:val="24"/>
        </w:rPr>
      </w:pPr>
    </w:p>
    <w:p w14:paraId="032FA1EF" w14:textId="77777777" w:rsidR="00377CCC" w:rsidRPr="00D3181D" w:rsidRDefault="00377CCC" w:rsidP="00D3181D">
      <w:pPr>
        <w:rPr>
          <w:rFonts w:cs="NimbusRomNo9L-Regu"/>
          <w:szCs w:val="24"/>
        </w:rPr>
      </w:pPr>
      <w:r w:rsidRPr="00D3181D">
        <w:rPr>
          <w:szCs w:val="24"/>
        </w:rPr>
        <w:t xml:space="preserve">P. 22      </w:t>
      </w:r>
      <w:r w:rsidRPr="00D3181D">
        <w:rPr>
          <w:rFonts w:cs="NimbusRomNo9L-Regu"/>
          <w:szCs w:val="24"/>
        </w:rPr>
        <w:t xml:space="preserve">In Chapter 1, we put forward the idea that economies are like organisms, using energy derived from outside the system to construct,  maintain and grow the system itself.    This chapter… </w:t>
      </w:r>
    </w:p>
    <w:p w14:paraId="5563F6CF" w14:textId="77777777" w:rsidR="00377CCC" w:rsidRPr="00E44254" w:rsidRDefault="00D3181D" w:rsidP="00D3181D">
      <w:pPr>
        <w:rPr>
          <w:color w:val="F79646" w:themeColor="accent6"/>
        </w:rPr>
      </w:pPr>
      <w:r w:rsidRPr="00D3181D">
        <w:rPr>
          <w:rFonts w:cs="NimbusRomNo9L-Regu"/>
          <w:color w:val="F79646" w:themeColor="accent6"/>
          <w:szCs w:val="24"/>
        </w:rPr>
        <w:t>Changed text to “</w:t>
      </w:r>
      <w:r w:rsidRPr="00D3181D">
        <w:rPr>
          <w:color w:val="F79646" w:themeColor="accent6"/>
        </w:rPr>
        <w:t>we put forward the idea that economies are like organisms, using energy and material resources derived from the natural environment for their construction, maintenance and growth.</w:t>
      </w:r>
      <w:r w:rsidR="00E44254">
        <w:rPr>
          <w:color w:val="F79646" w:themeColor="accent6"/>
        </w:rPr>
        <w:t>”</w:t>
      </w:r>
    </w:p>
    <w:p w14:paraId="77004AC0" w14:textId="77777777" w:rsidR="00377CCC" w:rsidRPr="00D3181D" w:rsidRDefault="00377CCC" w:rsidP="00D3181D">
      <w:pPr>
        <w:rPr>
          <w:rFonts w:cs="NimbusRomNo9L-Regu"/>
          <w:szCs w:val="24"/>
        </w:rPr>
      </w:pPr>
      <w:r w:rsidRPr="00D3181D">
        <w:rPr>
          <w:rFonts w:cs="NimbusRomNo9L-Regu"/>
          <w:szCs w:val="24"/>
        </w:rPr>
        <w:t>Building, as we introduced in chapter one and use in other chapters,  from a one-sector economy up to examples of both two- and three-sector economies.</w:t>
      </w:r>
    </w:p>
    <w:p w14:paraId="614099A4" w14:textId="77777777" w:rsidR="00377CCC" w:rsidRPr="00E44254" w:rsidRDefault="00E44254" w:rsidP="00D3181D">
      <w:pPr>
        <w:rPr>
          <w:color w:val="F79646" w:themeColor="accent6"/>
          <w:szCs w:val="24"/>
        </w:rPr>
      </w:pPr>
      <w:r>
        <w:rPr>
          <w:color w:val="F79646" w:themeColor="accent6"/>
          <w:szCs w:val="24"/>
        </w:rPr>
        <w:t>Example in Chapter 2 is actually a two-sector model (production and consumption). Text has not been altered, though I’m open to other suggestions.</w:t>
      </w:r>
    </w:p>
    <w:p w14:paraId="06530604" w14:textId="77777777" w:rsidR="00377CCC" w:rsidRDefault="00377CCC" w:rsidP="00D3181D">
      <w:pPr>
        <w:rPr>
          <w:rFonts w:cs="NimbusRomNo9L-Regu"/>
          <w:szCs w:val="24"/>
        </w:rPr>
      </w:pPr>
      <w:r w:rsidRPr="00D3181D">
        <w:rPr>
          <w:rFonts w:cs="NimbusRomNo9L-Regu"/>
          <w:szCs w:val="24"/>
        </w:rPr>
        <w:t xml:space="preserve">??add at end of first para in 2.1   “..throughout this book.”  On a more philosophical front, a biophysical  theory is desirable because  it starts from an energetics basis and unites economics with the natural sciences.   </w:t>
      </w:r>
    </w:p>
    <w:p w14:paraId="3A1A8E56" w14:textId="76B12B99" w:rsidR="00E44254" w:rsidRPr="00E44254" w:rsidRDefault="00E44254" w:rsidP="00D3181D">
      <w:pPr>
        <w:rPr>
          <w:rFonts w:cs="NimbusRomNo9L-Regu"/>
          <w:color w:val="F79646" w:themeColor="accent6"/>
          <w:szCs w:val="24"/>
        </w:rPr>
      </w:pPr>
      <w:r w:rsidRPr="00E44254">
        <w:rPr>
          <w:rFonts w:cs="NimbusRomNo9L-Regu"/>
          <w:color w:val="F79646" w:themeColor="accent6"/>
          <w:szCs w:val="24"/>
        </w:rPr>
        <w:t xml:space="preserve">This is a good sentiment, though I’m not sure it belongs here, where we are discussing a specific methodology. I believe it would be more appropriate in the Introduction. </w:t>
      </w:r>
      <w:r w:rsidR="0024165E" w:rsidRPr="00E44254">
        <w:rPr>
          <w:rFonts w:cs="NimbusRomNo9L-Regu"/>
          <w:color w:val="F79646" w:themeColor="accent6"/>
          <w:szCs w:val="24"/>
        </w:rPr>
        <w:t>WILL DISCUSS WITH OTHER AUTHORS.</w:t>
      </w:r>
      <w:r w:rsidR="00A4174F">
        <w:rPr>
          <w:rFonts w:cs="NimbusRomNo9L-Regu"/>
          <w:color w:val="F79646" w:themeColor="accent6"/>
          <w:szCs w:val="24"/>
        </w:rPr>
        <w:t xml:space="preserve"> Discussed – add to introduction, where we discuss biophysical economics (Section 1.2)</w:t>
      </w:r>
    </w:p>
    <w:p w14:paraId="27D34CA4" w14:textId="77777777" w:rsidR="00377CCC" w:rsidRPr="00D3181D" w:rsidRDefault="00377CCC" w:rsidP="00D3181D">
      <w:pPr>
        <w:rPr>
          <w:rFonts w:cs="NimbusRomNo9L-Regu"/>
          <w:szCs w:val="24"/>
        </w:rPr>
      </w:pPr>
      <w:r w:rsidRPr="00D3181D">
        <w:rPr>
          <w:rFonts w:cs="NimbusRomNo9L-Regu"/>
          <w:szCs w:val="24"/>
        </w:rPr>
        <w:t>2.11</w:t>
      </w:r>
    </w:p>
    <w:p w14:paraId="702FE96C" w14:textId="77777777" w:rsidR="00377CCC" w:rsidRPr="00D3181D" w:rsidRDefault="00377CCC" w:rsidP="00D3181D">
      <w:pPr>
        <w:rPr>
          <w:rFonts w:cs="NimbusRomNo9L-Regu"/>
          <w:szCs w:val="24"/>
        </w:rPr>
      </w:pPr>
      <w:r w:rsidRPr="00D3181D">
        <w:rPr>
          <w:rFonts w:cs="NimbusRomNo9L-Regu"/>
          <w:szCs w:val="24"/>
        </w:rPr>
        <w:t>and the time derivative</w:t>
      </w:r>
      <w:r w:rsidR="00685BF3" w:rsidRPr="00D3181D">
        <w:rPr>
          <w:rFonts w:cs="NimbusRomNo9L-Regu"/>
          <w:szCs w:val="24"/>
        </w:rPr>
        <w:t xml:space="preserve">   d/dt , or the dot over a)  </w:t>
      </w:r>
    </w:p>
    <w:p w14:paraId="791AB6C3" w14:textId="69D6EC50" w:rsidR="00685BF3" w:rsidRPr="00BC78B7" w:rsidRDefault="00BC78B7" w:rsidP="00D3181D">
      <w:pPr>
        <w:rPr>
          <w:rFonts w:cs="NimbusRomNo9L-Regu"/>
          <w:color w:val="F79646" w:themeColor="accent6"/>
          <w:szCs w:val="24"/>
        </w:rPr>
      </w:pPr>
      <w:r w:rsidRPr="00BC78B7">
        <w:rPr>
          <w:rFonts w:cs="NimbusRomNo9L-Regu"/>
          <w:color w:val="F79646" w:themeColor="accent6"/>
          <w:szCs w:val="24"/>
        </w:rPr>
        <w:t>This is not accurate. The time derivative (da/dt) and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refer to differe</w:t>
      </w:r>
      <w:r w:rsidR="00CB0EC7">
        <w:rPr>
          <w:rFonts w:cs="Lucida Grande"/>
          <w:color w:val="F79646" w:themeColor="accent6"/>
        </w:rPr>
        <w:t>nt concepts.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xml:space="preserve">) represents a flow of material (in this case apples). The time derivative </w:t>
      </w:r>
      <w:r w:rsidR="00CB0EC7">
        <w:rPr>
          <w:rFonts w:cs="Lucida Grande"/>
          <w:color w:val="F79646" w:themeColor="accent6"/>
        </w:rPr>
        <w:t xml:space="preserve">(da/dt) </w:t>
      </w:r>
      <w:r w:rsidRPr="00BC78B7">
        <w:rPr>
          <w:rFonts w:cs="Lucida Grande"/>
          <w:color w:val="F79646" w:themeColor="accent6"/>
        </w:rPr>
        <w:t xml:space="preserve">represents the change in the value of the stock of apples. </w:t>
      </w:r>
    </w:p>
    <w:p w14:paraId="10E251A7" w14:textId="77777777" w:rsidR="00685BF3" w:rsidRPr="00D3181D" w:rsidRDefault="00685BF3" w:rsidP="00D3181D">
      <w:pPr>
        <w:rPr>
          <w:rFonts w:cs="NimbusRomNo9L-Regu"/>
          <w:szCs w:val="24"/>
        </w:rPr>
      </w:pPr>
      <w:r w:rsidRPr="00D3181D">
        <w:rPr>
          <w:rFonts w:cs="NimbusRomNo9L-Regu"/>
          <w:szCs w:val="24"/>
        </w:rPr>
        <w:t xml:space="preserve">as waste (in the apple core or garbage)  </w:t>
      </w:r>
    </w:p>
    <w:p w14:paraId="55631C0E" w14:textId="34C60C87" w:rsidR="00685BF3" w:rsidRPr="005A09F7" w:rsidRDefault="005A09F7" w:rsidP="00D3181D">
      <w:pPr>
        <w:rPr>
          <w:rFonts w:cs="NimbusRomNo9L-Regu"/>
          <w:color w:val="F79646" w:themeColor="accent6"/>
          <w:szCs w:val="24"/>
        </w:rPr>
      </w:pPr>
      <w:r w:rsidRPr="005A09F7">
        <w:rPr>
          <w:rFonts w:cs="NimbusRomNo9L-Regu"/>
          <w:color w:val="F79646" w:themeColor="accent6"/>
          <w:szCs w:val="24"/>
        </w:rPr>
        <w:t>I’m not sure why this is an either or. I have changed to “as waste (in the apple core in the garbage)”</w:t>
      </w:r>
    </w:p>
    <w:p w14:paraId="56381B41" w14:textId="77777777" w:rsidR="00685BF3" w:rsidRPr="00D3181D" w:rsidRDefault="00685BF3" w:rsidP="00D3181D">
      <w:pPr>
        <w:rPr>
          <w:rFonts w:cs="NimbusRomNo9L-Regu"/>
          <w:szCs w:val="24"/>
        </w:rPr>
      </w:pPr>
      <w:r w:rsidRPr="00D3181D">
        <w:rPr>
          <w:rFonts w:cs="NimbusRomNo9L-Regu"/>
          <w:szCs w:val="24"/>
        </w:rPr>
        <w:t xml:space="preserve">where are green lines in figure 2.1 OR ITS LEGEND???   Maybe black lines???  No that is capital goods. </w:t>
      </w:r>
    </w:p>
    <w:p w14:paraId="417A621B" w14:textId="77777777" w:rsidR="00685BF3" w:rsidRDefault="00685BF3" w:rsidP="00D3181D">
      <w:pPr>
        <w:rPr>
          <w:rFonts w:cs="NimbusRomNo9L-Regu"/>
          <w:szCs w:val="24"/>
        </w:rPr>
      </w:pPr>
      <w:r w:rsidRPr="00D3181D">
        <w:rPr>
          <w:rFonts w:cs="NimbusRomNo9L-Regu"/>
          <w:szCs w:val="24"/>
        </w:rPr>
        <w:t>Maybe you need to say that energy is not represented but accompanies all flows or something??</w:t>
      </w:r>
    </w:p>
    <w:p w14:paraId="58DAB20B" w14:textId="228044A2" w:rsidR="0024165E" w:rsidRDefault="0024165E" w:rsidP="00D3181D">
      <w:pPr>
        <w:rPr>
          <w:rFonts w:cs="NimbusRomNo9L-Regu"/>
          <w:color w:val="F79646" w:themeColor="accent6"/>
          <w:szCs w:val="24"/>
        </w:rPr>
      </w:pPr>
      <w:r w:rsidRPr="0024165E">
        <w:rPr>
          <w:rFonts w:cs="NimbusRomNo9L-Regu"/>
          <w:color w:val="F79646" w:themeColor="accent6"/>
          <w:szCs w:val="24"/>
        </w:rPr>
        <w:lastRenderedPageBreak/>
        <w:t>Good point. The legend is universal for all diagrams, but that may be somewhat confusing. Have added the following to the caption. “Energy flows are associated with all flows of materials, but are not drawn explicitly in this diagram. Flows of energy will be depicted in diagrams in later chapters.”</w:t>
      </w:r>
    </w:p>
    <w:p w14:paraId="0AEFB296" w14:textId="52A90132" w:rsidR="00522DF4" w:rsidRPr="0024165E" w:rsidRDefault="00522DF4" w:rsidP="00D3181D">
      <w:pPr>
        <w:rPr>
          <w:rFonts w:cs="NimbusRomNo9L-Regu"/>
          <w:color w:val="F79646" w:themeColor="accent6"/>
          <w:szCs w:val="24"/>
        </w:rPr>
      </w:pPr>
      <w:r>
        <w:rPr>
          <w:rFonts w:cs="NimbusRomNo9L-Regu"/>
          <w:color w:val="F79646" w:themeColor="accent6"/>
          <w:szCs w:val="24"/>
        </w:rPr>
        <w:t>After discussion – change legend to only flows shown in diagram</w:t>
      </w:r>
    </w:p>
    <w:p w14:paraId="0F128951" w14:textId="77777777" w:rsidR="00685BF3" w:rsidRPr="00D3181D" w:rsidRDefault="00685BF3" w:rsidP="00D3181D">
      <w:pPr>
        <w:rPr>
          <w:rFonts w:cs="NimbusRomNo9L-Regu"/>
          <w:szCs w:val="24"/>
        </w:rPr>
      </w:pPr>
    </w:p>
    <w:p w14:paraId="552AA44B" w14:textId="77777777" w:rsidR="00685BF3" w:rsidRDefault="00685BF3" w:rsidP="00D3181D">
      <w:pPr>
        <w:rPr>
          <w:rFonts w:cs="NimbusRomNo9L-Regu"/>
          <w:szCs w:val="24"/>
        </w:rPr>
      </w:pPr>
      <w:r w:rsidRPr="00D3181D">
        <w:rPr>
          <w:rFonts w:cs="NimbusRomNo9L-Regu"/>
          <w:szCs w:val="24"/>
        </w:rPr>
        <w:t xml:space="preserve">  What us stored  in birdcage symbol?  Explain in legend   OK iguess in next paragraph.  Green ine is confusing in legend)  </w:t>
      </w:r>
    </w:p>
    <w:p w14:paraId="58424AA2" w14:textId="5D00BCB7" w:rsidR="0024165E" w:rsidRPr="0024165E" w:rsidRDefault="0024165E" w:rsidP="00D3181D">
      <w:pPr>
        <w:rPr>
          <w:rFonts w:cs="NimbusRomNo9L-Regu"/>
          <w:color w:val="F79646" w:themeColor="accent6"/>
          <w:szCs w:val="24"/>
        </w:rPr>
      </w:pPr>
      <w:r w:rsidRPr="0024165E">
        <w:rPr>
          <w:rFonts w:cs="NimbusRomNo9L-Regu"/>
          <w:color w:val="F79646" w:themeColor="accent6"/>
          <w:szCs w:val="24"/>
        </w:rPr>
        <w:t>Figure caption describes storage of capit</w:t>
      </w:r>
      <w:r w:rsidR="008439FF">
        <w:rPr>
          <w:rFonts w:cs="NimbusRomNo9L-Regu"/>
          <w:color w:val="F79646" w:themeColor="accent6"/>
          <w:szCs w:val="24"/>
        </w:rPr>
        <w:t>al within storage tank, “</w:t>
      </w:r>
      <w:r w:rsidR="008439FF" w:rsidRPr="008439FF">
        <w:rPr>
          <w:rFonts w:cs="NimbusRomNo9L-Regu"/>
          <w:color w:val="F79646" w:themeColor="accent6"/>
          <w:szCs w:val="24"/>
        </w:rPr>
        <w:t>Only capital stock (K ̇ ) may accumulate within the sector, depicted by the storage tank.</w:t>
      </w:r>
      <w:r w:rsidR="008439FF">
        <w:rPr>
          <w:rFonts w:cs="NimbusRomNo9L-Regu"/>
          <w:color w:val="F79646" w:themeColor="accent6"/>
          <w:szCs w:val="24"/>
        </w:rPr>
        <w:t>”</w:t>
      </w:r>
      <w:r w:rsidRPr="0024165E">
        <w:rPr>
          <w:rFonts w:cs="NimbusRomNo9L-Regu"/>
          <w:color w:val="F79646" w:themeColor="accent6"/>
          <w:szCs w:val="24"/>
        </w:rPr>
        <w:t xml:space="preserve"> </w:t>
      </w:r>
      <w:r w:rsidR="008439FF">
        <w:rPr>
          <w:rFonts w:cs="NimbusRomNo9L-Regu"/>
          <w:color w:val="F79646" w:themeColor="accent6"/>
          <w:szCs w:val="24"/>
        </w:rPr>
        <w:t>We have also added ‘K’ to the ‘birdcage’.</w:t>
      </w:r>
      <w:bookmarkStart w:id="0" w:name="_GoBack"/>
      <w:bookmarkEnd w:id="0"/>
    </w:p>
    <w:p w14:paraId="5FEDB01B" w14:textId="77777777" w:rsidR="00685BF3" w:rsidRPr="00D3181D" w:rsidRDefault="00685BF3" w:rsidP="00D3181D">
      <w:pPr>
        <w:rPr>
          <w:rFonts w:cs="NimbusRomNo9L-Regu"/>
          <w:szCs w:val="24"/>
        </w:rPr>
      </w:pPr>
      <w:r w:rsidRPr="00D3181D">
        <w:rPr>
          <w:rFonts w:cs="NimbusRomNo9L-Regu"/>
          <w:szCs w:val="24"/>
        </w:rPr>
        <w:t xml:space="preserve">P 26  the resource inflow (crude oil) is </w:t>
      </w:r>
      <w:r w:rsidRPr="00D3181D">
        <w:rPr>
          <w:rFonts w:cs="NimbusRomNo9L-ReguItal"/>
          <w:szCs w:val="24"/>
        </w:rPr>
        <w:t xml:space="preserve">literally </w:t>
      </w:r>
      <w:r w:rsidR="00357E94" w:rsidRPr="00D3181D">
        <w:rPr>
          <w:rFonts w:cs="NimbusRomNo9L-ReguItal"/>
          <w:szCs w:val="24"/>
        </w:rPr>
        <w:t>em</w:t>
      </w:r>
      <w:r w:rsidRPr="00D3181D">
        <w:rPr>
          <w:rFonts w:cs="NimbusRomNo9L-Regu"/>
          <w:szCs w:val="24"/>
        </w:rPr>
        <w:t>bodied</w:t>
      </w:r>
      <w:r w:rsidR="00357E94" w:rsidRPr="00D3181D">
        <w:rPr>
          <w:rFonts w:cs="NimbusRomNo9L-Regu"/>
          <w:szCs w:val="24"/>
        </w:rPr>
        <w:t>&lt;&lt; no,except for processing energy, it is contained in the chemical bonds ….</w:t>
      </w:r>
      <w:r w:rsidRPr="00D3181D">
        <w:rPr>
          <w:rFonts w:cs="NimbusRomNo9L-Regu"/>
          <w:szCs w:val="24"/>
        </w:rPr>
        <w:t xml:space="preserve"> within the out-flowing </w:t>
      </w:r>
    </w:p>
    <w:p w14:paraId="3C89D400" w14:textId="77777777" w:rsidR="00357E94" w:rsidRPr="00D3181D" w:rsidRDefault="00357E94" w:rsidP="00D3181D">
      <w:pPr>
        <w:rPr>
          <w:rFonts w:cs="NimbusRomNo9L-Regu"/>
          <w:szCs w:val="24"/>
        </w:rPr>
      </w:pPr>
      <w:r w:rsidRPr="00D3181D">
        <w:rPr>
          <w:rFonts w:cs="NimbusRomNo9L-Regu"/>
          <w:szCs w:val="24"/>
        </w:rPr>
        <w:t xml:space="preserve"> Likewise as coal – it is indeed embodied in electricity but not contained  --embodied means used  in past  to build, as Marx’s embodied labor in a chair </w:t>
      </w:r>
    </w:p>
    <w:p w14:paraId="0E96D5D3" w14:textId="36D44087" w:rsidR="00357E94" w:rsidRDefault="00020F45" w:rsidP="00D3181D">
      <w:pPr>
        <w:rPr>
          <w:rFonts w:cs="NimbusRomNo9L-Regu"/>
          <w:color w:val="F79646" w:themeColor="accent6"/>
          <w:szCs w:val="24"/>
        </w:rPr>
      </w:pPr>
      <w:r w:rsidRPr="006F3C0F">
        <w:rPr>
          <w:rFonts w:cs="NimbusRomNo9L-Regu"/>
          <w:color w:val="F79646" w:themeColor="accent6"/>
          <w:szCs w:val="24"/>
        </w:rPr>
        <w:t xml:space="preserve">I think this is a semantic argument. I would argue that ‘literally embodied’ means that the physical stuff that makes up one thing </w:t>
      </w:r>
      <w:r w:rsidR="006F3C0F" w:rsidRPr="006F3C0F">
        <w:rPr>
          <w:rFonts w:cs="NimbusRomNo9L-Regu"/>
          <w:color w:val="F79646" w:themeColor="accent6"/>
          <w:szCs w:val="24"/>
        </w:rPr>
        <w:t>is contained within another.</w:t>
      </w:r>
      <w:r w:rsidR="006F3C0F">
        <w:rPr>
          <w:rFonts w:cs="NimbusRomNo9L-Regu"/>
          <w:color w:val="F79646" w:themeColor="accent6"/>
          <w:szCs w:val="24"/>
        </w:rPr>
        <w:t xml:space="preserve"> I would argue that the ‘embodiment’ that Marx speaks of is metaphorical. I would also argue this about the use of ‘embodied energy’. The energy is not </w:t>
      </w:r>
      <w:r w:rsidR="006F3C0F" w:rsidRPr="006F3C0F">
        <w:rPr>
          <w:rFonts w:cs="NimbusRomNo9L-Regu"/>
          <w:i/>
          <w:color w:val="F79646" w:themeColor="accent6"/>
          <w:szCs w:val="24"/>
        </w:rPr>
        <w:t xml:space="preserve">literally embodied </w:t>
      </w:r>
      <w:r w:rsidR="006F3C0F">
        <w:rPr>
          <w:rFonts w:cs="NimbusRomNo9L-Regu"/>
          <w:color w:val="F79646" w:themeColor="accent6"/>
          <w:szCs w:val="24"/>
        </w:rPr>
        <w:t>within the product.</w:t>
      </w:r>
    </w:p>
    <w:p w14:paraId="5B795D28" w14:textId="2B6F5321" w:rsidR="006F3C0F" w:rsidRPr="006F3C0F" w:rsidRDefault="006F3C0F" w:rsidP="00D3181D">
      <w:pPr>
        <w:rPr>
          <w:rFonts w:cs="NimbusRomNo9L-Regu"/>
          <w:color w:val="F79646" w:themeColor="accent6"/>
          <w:szCs w:val="24"/>
        </w:rPr>
      </w:pPr>
      <w:r>
        <w:rPr>
          <w:rFonts w:cs="NimbusRomNo9L-Regu"/>
          <w:color w:val="F79646" w:themeColor="accent6"/>
          <w:szCs w:val="24"/>
        </w:rPr>
        <w:t>That said, we may be fighting an uphill battle here, so could switch a different, less loaded term.</w:t>
      </w:r>
    </w:p>
    <w:p w14:paraId="4B95C09D" w14:textId="77777777" w:rsidR="00357E94" w:rsidRDefault="00357E94" w:rsidP="00D3181D">
      <w:pPr>
        <w:rPr>
          <w:rFonts w:cs="NimbusRomNo9L-Regu"/>
          <w:szCs w:val="24"/>
        </w:rPr>
      </w:pPr>
      <w:r w:rsidRPr="00D3181D">
        <w:rPr>
          <w:rFonts w:cs="NimbusRomNo9L-Regu"/>
          <w:szCs w:val="24"/>
        </w:rPr>
        <w:t xml:space="preserve">P 27   the resource inflow (crude oil) is </w:t>
      </w:r>
      <w:r w:rsidRPr="00D3181D">
        <w:rPr>
          <w:rFonts w:cs="NimbusRomNo9L-ReguItal"/>
          <w:szCs w:val="24"/>
        </w:rPr>
        <w:t xml:space="preserve">literally </w:t>
      </w:r>
      <w:r w:rsidRPr="00D3181D">
        <w:rPr>
          <w:rFonts w:cs="NimbusRomNo9L-Regu"/>
          <w:szCs w:val="24"/>
        </w:rPr>
        <w:t xml:space="preserve">embodied CONTAINED within the out-flowing IT IS EMBODIED </w:t>
      </w:r>
    </w:p>
    <w:p w14:paraId="68D4E02B" w14:textId="49A8C0E4" w:rsidR="006F3C0F" w:rsidRPr="006F3C0F" w:rsidRDefault="006F3C0F" w:rsidP="00D3181D">
      <w:pPr>
        <w:rPr>
          <w:rFonts w:cs="NimbusRomNo9L-Regu"/>
          <w:color w:val="F79646" w:themeColor="accent6"/>
          <w:szCs w:val="24"/>
        </w:rPr>
      </w:pPr>
      <w:r w:rsidRPr="006F3C0F">
        <w:rPr>
          <w:rFonts w:cs="NimbusRomNo9L-Regu"/>
          <w:color w:val="F79646" w:themeColor="accent6"/>
          <w:szCs w:val="24"/>
        </w:rPr>
        <w:t>Changed as stated</w:t>
      </w:r>
    </w:p>
    <w:p w14:paraId="4B0B3362" w14:textId="77777777" w:rsidR="00357E94" w:rsidRDefault="00357E94" w:rsidP="00D3181D">
      <w:pPr>
        <w:rPr>
          <w:rFonts w:cs="NimbusRomNo9L-Regu"/>
          <w:szCs w:val="24"/>
        </w:rPr>
      </w:pPr>
      <w:r w:rsidRPr="00D3181D">
        <w:rPr>
          <w:rFonts w:cs="NimbusRomNo9L-Regu"/>
          <w:szCs w:val="24"/>
        </w:rPr>
        <w:t xml:space="preserve">since the coal is </w:t>
      </w:r>
      <w:r w:rsidRPr="00D3181D">
        <w:rPr>
          <w:rFonts w:cs="NimbusRomNo9L-ReguItal"/>
          <w:szCs w:val="24"/>
        </w:rPr>
        <w:t xml:space="preserve">not physically contained   [NO  &gt;&gt; embodied]  </w:t>
      </w:r>
      <w:r w:rsidRPr="00D3181D">
        <w:rPr>
          <w:rFonts w:cs="NimbusRomNo9L-Regu"/>
          <w:szCs w:val="24"/>
        </w:rPr>
        <w:t>in the electricity and leaves the economy (in the form of carbon dioxide</w:t>
      </w:r>
    </w:p>
    <w:p w14:paraId="69FCBA8D" w14:textId="43420DEC" w:rsidR="006F3C0F" w:rsidRPr="006F3C0F" w:rsidRDefault="00CD4810" w:rsidP="00D3181D">
      <w:pPr>
        <w:rPr>
          <w:rFonts w:cs="NimbusRomNo9L-Regu"/>
          <w:color w:val="F79646" w:themeColor="accent6"/>
          <w:szCs w:val="24"/>
        </w:rPr>
      </w:pPr>
      <w:r>
        <w:rPr>
          <w:rFonts w:cs="NimbusRomNo9L-Regu"/>
          <w:color w:val="F79646" w:themeColor="accent6"/>
          <w:szCs w:val="24"/>
        </w:rPr>
        <w:t>Text changed to “</w:t>
      </w:r>
      <w:r w:rsidR="006F3C0F" w:rsidRPr="006F3C0F">
        <w:rPr>
          <w:rFonts w:cs="NimbusRomNo9L-Regu"/>
          <w:color w:val="F79646" w:themeColor="accent6"/>
          <w:szCs w:val="24"/>
        </w:rPr>
        <w:t xml:space="preserve">Similarly, the coal or natural gas flowing into a power plant is accounted as an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S</m:t>
            </m:r>
          </m:e>
        </m:acc>
      </m:oMath>
      <w:r w:rsidR="00CB0EC7">
        <w:rPr>
          <w:rFonts w:eastAsiaTheme="minorEastAsia" w:cs="NimbusRomNo9L-Regu"/>
          <w:color w:val="F79646" w:themeColor="accent6"/>
          <w:szCs w:val="24"/>
        </w:rPr>
        <w:t xml:space="preserve"> </w:t>
      </w:r>
      <w:r w:rsidR="006F3C0F" w:rsidRPr="006F3C0F">
        <w:rPr>
          <w:rFonts w:cs="NimbusRomNo9L-Regu"/>
          <w:color w:val="F79646" w:themeColor="accent6"/>
          <w:szCs w:val="24"/>
        </w:rPr>
        <w:t xml:space="preserve">flow,  because the incoming chemical elements (carbon and hydrogen) </w:t>
      </w:r>
      <w:r w:rsidR="006F3C0F" w:rsidRPr="006F3C0F">
        <w:rPr>
          <w:rFonts w:cs="NimbusRomNo9L-Regu"/>
          <w:i/>
          <w:color w:val="F79646" w:themeColor="accent6"/>
          <w:szCs w:val="24"/>
        </w:rPr>
        <w:t>do not</w:t>
      </w:r>
      <w:r w:rsidR="006F3C0F" w:rsidRPr="006F3C0F">
        <w:rPr>
          <w:rFonts w:cs="NimbusRomNo9L-Regu"/>
          <w:color w:val="F79646" w:themeColor="accent6"/>
          <w:szCs w:val="24"/>
        </w:rPr>
        <w:t xml:space="preserve"> depart the plant contained within the product, but leave the economy </w:t>
      </w:r>
      <w:r>
        <w:rPr>
          <w:rFonts w:cs="NimbusRomNo9L-Regu"/>
          <w:color w:val="F79646" w:themeColor="accent6"/>
          <w:szCs w:val="24"/>
        </w:rPr>
        <w:t>in the form of carbon dioxide.”</w:t>
      </w:r>
    </w:p>
    <w:p w14:paraId="07BF031B" w14:textId="77777777" w:rsidR="00357E94" w:rsidRPr="00D3181D" w:rsidRDefault="00357E94" w:rsidP="00D3181D">
      <w:pPr>
        <w:rPr>
          <w:rFonts w:cs="NimbusRomNo9L-Regu"/>
          <w:szCs w:val="24"/>
        </w:rPr>
      </w:pPr>
      <w:r w:rsidRPr="00D3181D">
        <w:rPr>
          <w:rFonts w:cs="NimbusRomNo9L-Regu"/>
          <w:szCs w:val="24"/>
        </w:rPr>
        <w:t xml:space="preserve">and ash) as part of flow </w:t>
      </w:r>
      <w:r w:rsidRPr="00D3181D">
        <w:rPr>
          <w:rFonts w:cs="NimbusRomNo9L-ReguItal"/>
          <w:szCs w:val="24"/>
        </w:rPr>
        <w:t>S</w:t>
      </w:r>
      <w:r w:rsidRPr="00D3181D">
        <w:rPr>
          <w:rFonts w:cs="NimbusRomNo9L-Regu"/>
          <w:szCs w:val="24"/>
        </w:rPr>
        <w:t>˙ 10. Some of the coal is destined for metallurgical processes</w:t>
      </w:r>
    </w:p>
    <w:p w14:paraId="45E6E7BE" w14:textId="77777777" w:rsidR="00685BF3" w:rsidRDefault="00357E94" w:rsidP="00D3181D">
      <w:pPr>
        <w:rPr>
          <w:rFonts w:cs="NimbusRomNo9L-Regu"/>
          <w:szCs w:val="24"/>
        </w:rPr>
      </w:pPr>
      <w:r w:rsidRPr="00D3181D">
        <w:rPr>
          <w:rFonts w:cs="NimbusRomNo9L-Regu"/>
          <w:szCs w:val="24"/>
        </w:rPr>
        <w:t xml:space="preserve">because  the carbon in the coal ends up </w:t>
      </w:r>
      <w:r w:rsidRPr="00D3181D">
        <w:rPr>
          <w:rFonts w:cs="NimbusRomNo9L-ReguItal"/>
          <w:szCs w:val="24"/>
        </w:rPr>
        <w:t xml:space="preserve">physically  [NO  ….Yes&gt;&gt;]  embodied </w:t>
      </w:r>
      <w:r w:rsidRPr="00D3181D">
        <w:rPr>
          <w:rFonts w:cs="NimbusRomNo9L-Regu"/>
          <w:szCs w:val="24"/>
        </w:rPr>
        <w:t>within the steel in flow ˙</w:t>
      </w:r>
      <w:r w:rsidRPr="00D3181D">
        <w:rPr>
          <w:rFonts w:cs="NimbusRomNo9L-ReguItal"/>
          <w:szCs w:val="24"/>
        </w:rPr>
        <w:t>P</w:t>
      </w:r>
      <w:r w:rsidRPr="00D3181D">
        <w:rPr>
          <w:rFonts w:cs="NimbusRomNo9L-Regu"/>
          <w:szCs w:val="24"/>
        </w:rPr>
        <w:t>1</w:t>
      </w:r>
    </w:p>
    <w:p w14:paraId="650822AD" w14:textId="5DEDEDA2" w:rsidR="00930C34" w:rsidRPr="00930C34" w:rsidRDefault="00930C34" w:rsidP="00D3181D">
      <w:pPr>
        <w:rPr>
          <w:rFonts w:cs="NimbusRomNo9L-Regu"/>
          <w:color w:val="F79646" w:themeColor="accent6"/>
          <w:szCs w:val="24"/>
        </w:rPr>
      </w:pPr>
      <w:r w:rsidRPr="00930C34">
        <w:rPr>
          <w:rFonts w:cs="NimbusRomNo9L-Regu"/>
          <w:color w:val="F79646" w:themeColor="accent6"/>
          <w:szCs w:val="24"/>
        </w:rPr>
        <w:t>Changed ‘embodied’ to ‘contained’</w:t>
      </w:r>
    </w:p>
    <w:p w14:paraId="4655420F" w14:textId="77777777" w:rsidR="00357E94" w:rsidRPr="00D3181D" w:rsidRDefault="00357E94" w:rsidP="00D3181D">
      <w:pPr>
        <w:rPr>
          <w:rFonts w:cs="NimbusRomNo9L-Regu"/>
          <w:szCs w:val="24"/>
        </w:rPr>
      </w:pPr>
    </w:p>
    <w:p w14:paraId="4FD411B7" w14:textId="77777777" w:rsidR="00357E94" w:rsidRPr="00D3181D" w:rsidRDefault="00357E94" w:rsidP="00D3181D">
      <w:pPr>
        <w:rPr>
          <w:rFonts w:cs="NimbusRomNo9L-Regu"/>
          <w:szCs w:val="24"/>
        </w:rPr>
      </w:pPr>
    </w:p>
    <w:p w14:paraId="15B87246" w14:textId="77777777" w:rsidR="00357E94" w:rsidRPr="00D3181D" w:rsidRDefault="00357E94" w:rsidP="00D3181D">
      <w:pPr>
        <w:rPr>
          <w:rFonts w:cs="NimbusRomNo9L-Regu"/>
          <w:szCs w:val="24"/>
        </w:rPr>
      </w:pPr>
    </w:p>
    <w:p w14:paraId="6004A445" w14:textId="77777777" w:rsidR="00357E94" w:rsidRPr="00D3181D" w:rsidRDefault="00357E94" w:rsidP="00D3181D">
      <w:pPr>
        <w:rPr>
          <w:rFonts w:cs="NimbusRomNo9L-Regu"/>
          <w:szCs w:val="24"/>
        </w:rPr>
      </w:pPr>
    </w:p>
    <w:p w14:paraId="2D1ED7CA" w14:textId="77777777" w:rsidR="00357E94" w:rsidRPr="00D3181D" w:rsidRDefault="00C46188" w:rsidP="00D3181D">
      <w:pPr>
        <w:rPr>
          <w:rFonts w:cs="NimbusRomNo9L-Regu"/>
          <w:szCs w:val="24"/>
        </w:rPr>
      </w:pPr>
      <w:r w:rsidRPr="00D3181D">
        <w:rPr>
          <w:rFonts w:cs="NimbusRomNo9L-Regu"/>
          <w:szCs w:val="24"/>
        </w:rPr>
        <w:t>********</w:t>
      </w:r>
      <w:r w:rsidR="00357E94" w:rsidRPr="00D3181D">
        <w:rPr>
          <w:rFonts w:cs="NimbusRomNo9L-Regu"/>
          <w:szCs w:val="24"/>
        </w:rPr>
        <w:t>2.26  I  Like this kind of explanation of final equations as you do here:   GOOD!!!! Do more of???</w:t>
      </w:r>
    </w:p>
    <w:p w14:paraId="1349295E" w14:textId="0BC24AA1" w:rsidR="00357E94" w:rsidRPr="00930C34" w:rsidRDefault="00930C34" w:rsidP="00D3181D">
      <w:pPr>
        <w:rPr>
          <w:rFonts w:cs="NimbusRomNo9L-Regu"/>
          <w:color w:val="F79646" w:themeColor="accent6"/>
          <w:szCs w:val="24"/>
        </w:rPr>
      </w:pPr>
      <w:r w:rsidRPr="00930C34">
        <w:rPr>
          <w:rFonts w:cs="NimbusRomNo9L-Regu"/>
          <w:color w:val="F79646" w:themeColor="accent6"/>
          <w:szCs w:val="24"/>
        </w:rPr>
        <w:t>Thanks</w:t>
      </w:r>
    </w:p>
    <w:p w14:paraId="78C4AB79" w14:textId="77777777" w:rsidR="00357E94" w:rsidRPr="00D3181D" w:rsidRDefault="00C46188" w:rsidP="00D3181D">
      <w:pPr>
        <w:rPr>
          <w:rFonts w:cs="NimbusRomNo9L-Regu"/>
          <w:szCs w:val="24"/>
        </w:rPr>
      </w:pPr>
      <w:r w:rsidRPr="00D3181D">
        <w:rPr>
          <w:rFonts w:cs="NimbusRomNo9L-Regu"/>
          <w:szCs w:val="24"/>
        </w:rPr>
        <w:t xml:space="preserve">“ </w:t>
      </w:r>
      <w:r w:rsidR="00357E94" w:rsidRPr="00D3181D">
        <w:rPr>
          <w:rFonts w:cs="NimbusRomNo9L-Regu"/>
          <w:szCs w:val="24"/>
        </w:rPr>
        <w:t>Equation 2.26 tells us that depletion of natural resources</w:t>
      </w:r>
    </w:p>
    <w:p w14:paraId="2BF3473B" w14:textId="77777777" w:rsidR="00357E94" w:rsidRPr="00D3181D" w:rsidRDefault="00357E94" w:rsidP="00D3181D">
      <w:pPr>
        <w:rPr>
          <w:rFonts w:cs="txex"/>
          <w:szCs w:val="24"/>
        </w:rPr>
      </w:pPr>
      <w:r w:rsidRPr="00D3181D">
        <w:rPr>
          <w:rFonts w:cs="txex"/>
          <w:szCs w:val="24"/>
        </w:rPr>
        <w:t>_</w:t>
      </w:r>
    </w:p>
    <w:p w14:paraId="2F006918" w14:textId="77777777" w:rsidR="00357E94" w:rsidRPr="00D3181D" w:rsidRDefault="00357E94" w:rsidP="00D3181D">
      <w:pPr>
        <w:rPr>
          <w:rFonts w:cs="txsy"/>
          <w:szCs w:val="24"/>
        </w:rPr>
      </w:pPr>
      <w:r w:rsidRPr="00D3181D">
        <w:rPr>
          <w:rFonts w:cs="Arial"/>
          <w:szCs w:val="24"/>
        </w:rPr>
        <w:t>􀀀</w:t>
      </w:r>
    </w:p>
    <w:p w14:paraId="3DCC7C36" w14:textId="77777777" w:rsidR="00357E94" w:rsidRPr="00D3181D" w:rsidRDefault="00357E94" w:rsidP="00D3181D">
      <w:pPr>
        <w:rPr>
          <w:rFonts w:cs="NimbusRomNo9L-Regu"/>
          <w:szCs w:val="24"/>
        </w:rPr>
      </w:pPr>
      <w:r w:rsidRPr="00D3181D">
        <w:rPr>
          <w:rFonts w:cs="NimbusRomNo9L-Regu"/>
          <w:szCs w:val="24"/>
        </w:rPr>
        <w:t>d</w:t>
      </w:r>
      <w:r w:rsidRPr="00D3181D">
        <w:rPr>
          <w:rFonts w:cs="NimbusRomNo9L-ReguItal"/>
          <w:szCs w:val="24"/>
        </w:rPr>
        <w:t>R</w:t>
      </w:r>
      <w:r w:rsidRPr="00D3181D">
        <w:rPr>
          <w:rFonts w:cs="NimbusRomNo9L-Regu"/>
          <w:szCs w:val="24"/>
        </w:rPr>
        <w:t>0</w:t>
      </w:r>
    </w:p>
    <w:p w14:paraId="68C5E9D3"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0BA82510" w14:textId="77777777" w:rsidR="00357E94" w:rsidRPr="00D3181D" w:rsidRDefault="00357E94" w:rsidP="00D3181D">
      <w:pPr>
        <w:rPr>
          <w:rFonts w:cs="txex"/>
          <w:szCs w:val="24"/>
        </w:rPr>
      </w:pPr>
      <w:r w:rsidRPr="00D3181D">
        <w:rPr>
          <w:rFonts w:cs="txex"/>
          <w:szCs w:val="24"/>
        </w:rPr>
        <w:t>_</w:t>
      </w:r>
    </w:p>
    <w:p w14:paraId="4CA28F62" w14:textId="77777777" w:rsidR="00357E94" w:rsidRPr="00D3181D" w:rsidRDefault="00357E94" w:rsidP="00D3181D">
      <w:pPr>
        <w:rPr>
          <w:rFonts w:cs="NimbusRomNo9L-Regu"/>
          <w:szCs w:val="24"/>
        </w:rPr>
      </w:pPr>
      <w:r w:rsidRPr="00D3181D">
        <w:rPr>
          <w:rFonts w:cs="NimbusRomNo9L-Regu"/>
          <w:szCs w:val="24"/>
        </w:rPr>
        <w:t>are used within society in order to:</w:t>
      </w:r>
    </w:p>
    <w:p w14:paraId="136381C3"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build up societal capital stock</w:t>
      </w:r>
    </w:p>
    <w:p w14:paraId="6B75E38A" w14:textId="77777777" w:rsidR="00357E94" w:rsidRPr="00D3181D" w:rsidRDefault="00357E94" w:rsidP="00D3181D">
      <w:pPr>
        <w:rPr>
          <w:rFonts w:cs="NimbusRomNo9L-Regu"/>
          <w:szCs w:val="24"/>
        </w:rPr>
      </w:pPr>
      <w:r w:rsidRPr="00D3181D">
        <w:rPr>
          <w:rFonts w:cs="txex"/>
          <w:szCs w:val="24"/>
        </w:rPr>
        <w:t xml:space="preserve">_ </w:t>
      </w:r>
      <w:r w:rsidRPr="00D3181D">
        <w:rPr>
          <w:rFonts w:cs="NimbusRomNo9L-Regu"/>
          <w:szCs w:val="24"/>
        </w:rPr>
        <w:t>d</w:t>
      </w:r>
      <w:r w:rsidRPr="00D3181D">
        <w:rPr>
          <w:rFonts w:cs="NimbusRomNo9L-ReguItal"/>
          <w:szCs w:val="24"/>
        </w:rPr>
        <w:t>K</w:t>
      </w:r>
      <w:r w:rsidRPr="00D3181D">
        <w:rPr>
          <w:rFonts w:cs="NimbusRomNo9L-Regu"/>
          <w:szCs w:val="24"/>
        </w:rPr>
        <w:t>1</w:t>
      </w:r>
    </w:p>
    <w:p w14:paraId="24A70CD6"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37A43034" w14:textId="77777777" w:rsidR="00357E94" w:rsidRPr="00D3181D" w:rsidRDefault="00357E94" w:rsidP="00D3181D">
      <w:pPr>
        <w:rPr>
          <w:rFonts w:cs="txex"/>
          <w:szCs w:val="24"/>
        </w:rPr>
      </w:pPr>
      <w:r w:rsidRPr="00D3181D">
        <w:rPr>
          <w:rFonts w:cs="txex"/>
          <w:szCs w:val="24"/>
        </w:rPr>
        <w:t>_</w:t>
      </w:r>
    </w:p>
    <w:p w14:paraId="30DA1927" w14:textId="77777777" w:rsidR="00357E94" w:rsidRPr="00D3181D" w:rsidRDefault="00357E94" w:rsidP="00D3181D">
      <w:pPr>
        <w:rPr>
          <w:rFonts w:cs="NimbusRomNo9L-Regu"/>
          <w:szCs w:val="24"/>
        </w:rPr>
      </w:pPr>
      <w:r w:rsidRPr="00D3181D">
        <w:rPr>
          <w:rFonts w:cs="NimbusRomNo9L-Regu"/>
          <w:szCs w:val="24"/>
        </w:rPr>
        <w:t>,</w:t>
      </w:r>
    </w:p>
    <w:p w14:paraId="3A03B3FA"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provide short-lived goods and energy to run society (</w:t>
      </w:r>
      <w:r w:rsidRPr="00D3181D">
        <w:rPr>
          <w:rFonts w:cs="NimbusRomNo9L-ReguItal"/>
          <w:szCs w:val="24"/>
        </w:rPr>
        <w:t>S</w:t>
      </w:r>
      <w:r w:rsidRPr="00D3181D">
        <w:rPr>
          <w:rFonts w:cs="NimbusRomNo9L-Regu"/>
          <w:szCs w:val="24"/>
        </w:rPr>
        <w:t>˙ 11), and</w:t>
      </w:r>
    </w:p>
    <w:p w14:paraId="3B1C4A3F"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overcome depreciation (</w:t>
      </w:r>
      <w:r w:rsidRPr="00D3181D">
        <w:rPr>
          <w:rFonts w:cs="NimbusRomNo9L-ReguItal"/>
          <w:szCs w:val="24"/>
        </w:rPr>
        <w:t>K</w:t>
      </w:r>
      <w:r w:rsidRPr="00D3181D">
        <w:rPr>
          <w:rFonts w:cs="NimbusRomNo9L-Regu"/>
          <w:szCs w:val="24"/>
        </w:rPr>
        <w:t>1</w:t>
      </w:r>
      <w:r w:rsidRPr="00D3181D">
        <w:rPr>
          <w:rFonts w:cs="NimbusRomNo9L-ReguItal"/>
          <w:szCs w:val="24"/>
        </w:rPr>
        <w:t>K</w:t>
      </w:r>
      <w:r w:rsidRPr="00D3181D">
        <w:rPr>
          <w:rFonts w:cs="NimbusRomNo9L-Regu"/>
          <w:szCs w:val="24"/>
        </w:rPr>
        <w:t>1).</w:t>
      </w:r>
      <w:r w:rsidR="00C46188" w:rsidRPr="00D3181D">
        <w:rPr>
          <w:rFonts w:cs="NimbusRomNo9L-Regu"/>
          <w:szCs w:val="24"/>
        </w:rPr>
        <w:t xml:space="preserve">   “  </w:t>
      </w:r>
    </w:p>
    <w:p w14:paraId="47593737" w14:textId="77777777" w:rsidR="00357E94" w:rsidRDefault="00C46188" w:rsidP="00D3181D">
      <w:pPr>
        <w:rPr>
          <w:rFonts w:cs="NimbusRomNo9L-Regu"/>
          <w:szCs w:val="24"/>
        </w:rPr>
      </w:pPr>
      <w:r w:rsidRPr="00D3181D">
        <w:rPr>
          <w:rFonts w:cs="NimbusRomNo9L-Regu"/>
          <w:szCs w:val="24"/>
        </w:rPr>
        <w:t>p. 32  I assume you got all your math/subscripts right</w:t>
      </w:r>
    </w:p>
    <w:p w14:paraId="50240123" w14:textId="72C8DB06" w:rsidR="00930C34" w:rsidRPr="00930C34" w:rsidRDefault="00930C34" w:rsidP="00D3181D">
      <w:pPr>
        <w:rPr>
          <w:rFonts w:cs="NimbusRomNo9L-Regu"/>
          <w:color w:val="F79646" w:themeColor="accent6"/>
          <w:szCs w:val="24"/>
        </w:rPr>
      </w:pPr>
      <w:r>
        <w:rPr>
          <w:rFonts w:cs="NimbusRomNo9L-Regu"/>
          <w:color w:val="F79646" w:themeColor="accent6"/>
          <w:szCs w:val="24"/>
        </w:rPr>
        <w:t>I hope so. W</w:t>
      </w:r>
      <w:r w:rsidRPr="00930C34">
        <w:rPr>
          <w:rFonts w:cs="NimbusRomNo9L-Regu"/>
          <w:color w:val="F79646" w:themeColor="accent6"/>
          <w:szCs w:val="24"/>
        </w:rPr>
        <w:t>e’ll double-check all of the math when we do the re-write.</w:t>
      </w:r>
    </w:p>
    <w:p w14:paraId="44A81B23" w14:textId="77777777" w:rsidR="00C46188" w:rsidRPr="00D3181D" w:rsidRDefault="00C46188" w:rsidP="00D3181D">
      <w:pPr>
        <w:rPr>
          <w:rFonts w:cs="NimbusRomNo9L-Regu"/>
          <w:szCs w:val="24"/>
        </w:rPr>
      </w:pPr>
      <w:r w:rsidRPr="00D3181D">
        <w:rPr>
          <w:rFonts w:cs="NimbusRomNo9L-Regu"/>
          <w:szCs w:val="24"/>
        </w:rPr>
        <w:t xml:space="preserve">Fig 2.4   As I have said before I like the energy symbol to the left most, but probably too late for that…;  </w:t>
      </w:r>
    </w:p>
    <w:p w14:paraId="4E2EC2FA" w14:textId="77777777" w:rsid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0025E59C" w14:textId="72FAC88F" w:rsidR="00685BF3" w:rsidRPr="008A16BF" w:rsidRDefault="00AB0F92" w:rsidP="00D3181D">
      <w:pPr>
        <w:rPr>
          <w:rFonts w:cs="NimbusRomNo9L-Regu"/>
          <w:color w:val="F79646" w:themeColor="accent6"/>
          <w:sz w:val="32"/>
          <w:szCs w:val="32"/>
        </w:rPr>
      </w:pPr>
      <w:r w:rsidRPr="008A16BF">
        <w:rPr>
          <w:rFonts w:cs="NimbusRomNo9L-Regu"/>
          <w:color w:val="F79646" w:themeColor="accent6"/>
          <w:sz w:val="32"/>
          <w:szCs w:val="32"/>
        </w:rPr>
        <w:t xml:space="preserve">This was done (goods and services on left) because an earlier draft had the two sector model with just energy sector split out of rest of society and then three sector model added in goods and services. To change would </w:t>
      </w:r>
      <w:r w:rsidR="00522DF4" w:rsidRPr="008A16BF">
        <w:rPr>
          <w:rFonts w:cs="NimbusRomNo9L-Regu"/>
          <w:color w:val="F79646" w:themeColor="accent6"/>
          <w:sz w:val="32"/>
          <w:szCs w:val="32"/>
        </w:rPr>
        <w:t>take a significant amount of time</w:t>
      </w:r>
      <w:r w:rsidRPr="008A16BF">
        <w:rPr>
          <w:rFonts w:cs="NimbusRomNo9L-Regu"/>
          <w:color w:val="F79646" w:themeColor="accent6"/>
          <w:sz w:val="32"/>
          <w:szCs w:val="32"/>
        </w:rPr>
        <w:t>, as it would require updating all of the arrow notations for all chapters.</w:t>
      </w:r>
    </w:p>
    <w:p w14:paraId="62091702" w14:textId="11C4A409" w:rsidR="00AB0F92" w:rsidRDefault="00AB0F92" w:rsidP="00D3181D">
      <w:pPr>
        <w:rPr>
          <w:rFonts w:cs="NimbusRomNo9L-Regu"/>
          <w:color w:val="F79646" w:themeColor="accent6"/>
          <w:sz w:val="32"/>
          <w:szCs w:val="32"/>
        </w:rPr>
      </w:pPr>
      <w:r w:rsidRPr="008A16BF">
        <w:rPr>
          <w:rFonts w:cs="NimbusRomNo9L-Regu"/>
          <w:color w:val="F79646" w:themeColor="accent6"/>
          <w:sz w:val="32"/>
          <w:szCs w:val="32"/>
        </w:rPr>
        <w:t>Is there a compelling reason why energy is better on the left?</w:t>
      </w:r>
    </w:p>
    <w:p w14:paraId="0B330720" w14:textId="3FA4FE7D" w:rsidR="008A16BF" w:rsidRP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48E6479F" w14:textId="77777777" w:rsidR="00FC5C97" w:rsidRPr="00D3181D" w:rsidRDefault="00FC5C97" w:rsidP="00D3181D">
      <w:pPr>
        <w:rPr>
          <w:rFonts w:cs="NimbusRomNo9L-Medi"/>
          <w:szCs w:val="24"/>
        </w:rPr>
      </w:pPr>
      <w:r w:rsidRPr="00D3181D">
        <w:rPr>
          <w:rFonts w:cs="NimbusRomNo9L-Medi"/>
          <w:szCs w:val="24"/>
        </w:rPr>
        <w:t>2.5 Materials in the US auto industry</w:t>
      </w:r>
    </w:p>
    <w:p w14:paraId="45567036" w14:textId="77777777" w:rsidR="00FC5C97" w:rsidRPr="00D3181D" w:rsidRDefault="00DE33BD" w:rsidP="00D3181D">
      <w:pPr>
        <w:rPr>
          <w:rFonts w:cs="NimbusRomNo9L-Regu"/>
          <w:szCs w:val="24"/>
        </w:rPr>
      </w:pPr>
      <w:r w:rsidRPr="00D3181D">
        <w:rPr>
          <w:rFonts w:cs="NimbusRomNo9L-Regu"/>
          <w:szCs w:val="24"/>
        </w:rPr>
        <w:t xml:space="preserve">“ </w:t>
      </w:r>
      <w:r w:rsidR="00FC5C97" w:rsidRPr="00D3181D">
        <w:rPr>
          <w:rFonts w:cs="NimbusRomNo9L-Regu"/>
          <w:szCs w:val="24"/>
        </w:rPr>
        <w:t>Throughout the book, we shall be applying the methodology that has been outlined</w:t>
      </w:r>
    </w:p>
    <w:p w14:paraId="201B9A7D" w14:textId="77777777" w:rsidR="00014691" w:rsidRPr="00D3181D" w:rsidRDefault="00FC5C97" w:rsidP="00D3181D">
      <w:pPr>
        <w:rPr>
          <w:rFonts w:cs="NimbusRomNo9L-Regu"/>
          <w:szCs w:val="24"/>
        </w:rPr>
      </w:pPr>
      <w:r w:rsidRPr="00D3181D">
        <w:rPr>
          <w:rFonts w:cs="NimbusRomNo9L-Regu"/>
          <w:szCs w:val="24"/>
        </w:rPr>
        <w:t>through the examples to the real-world case of the US auto industry.</w:t>
      </w:r>
      <w:r w:rsidR="00DE33BD" w:rsidRPr="00D3181D">
        <w:rPr>
          <w:rFonts w:cs="NimbusRomNo9L-Regu"/>
          <w:szCs w:val="24"/>
        </w:rPr>
        <w:t>”</w:t>
      </w:r>
      <w:r w:rsidRPr="00D3181D">
        <w:rPr>
          <w:rFonts w:cs="NimbusRomNo9L-Regu"/>
          <w:szCs w:val="24"/>
        </w:rPr>
        <w:t xml:space="preserve">  </w:t>
      </w:r>
      <w:r w:rsidRPr="00D3181D">
        <w:rPr>
          <w:rFonts w:cs="NimbusRomNo9L-Regu"/>
          <w:szCs w:val="24"/>
        </w:rPr>
        <w:tab/>
        <w:t xml:space="preserve">AGAIN PLEASE MAKE  THE CASE, (IF TRUE THAT YOU ARE USING THE AUTO  INDUSTRY FOR AN EXAMPLE BECAUSE YOU HAVE THE </w:t>
      </w:r>
      <w:r w:rsidR="00DE33BD" w:rsidRPr="00D3181D">
        <w:rPr>
          <w:rFonts w:cs="NimbusRomNo9L-Regu"/>
          <w:szCs w:val="24"/>
        </w:rPr>
        <w:t xml:space="preserve">(approximate)  </w:t>
      </w:r>
      <w:r w:rsidRPr="00D3181D">
        <w:rPr>
          <w:rFonts w:cs="NimbusRomNo9L-Regu"/>
          <w:szCs w:val="24"/>
        </w:rPr>
        <w:t>DATA FOR IT.  DO YOU</w:t>
      </w:r>
      <w:r w:rsidR="00DE33BD" w:rsidRPr="00D3181D">
        <w:rPr>
          <w:rFonts w:cs="NimbusRomNo9L-Regu"/>
          <w:szCs w:val="24"/>
        </w:rPr>
        <w:t xml:space="preserve">?  DO YOU HAVE I-O DATA  </w:t>
      </w:r>
      <w:r w:rsidRPr="00D3181D">
        <w:rPr>
          <w:rFonts w:cs="NimbusRomNo9L-Regu"/>
          <w:szCs w:val="24"/>
        </w:rPr>
        <w:t xml:space="preserve">WHY DO YOU HAVE THE DATA FOR THAT INDUSTRY?   IF NOT WHY DO YOU USE THIS INDUSTRY?  </w:t>
      </w:r>
    </w:p>
    <w:p w14:paraId="5E028334" w14:textId="77777777" w:rsidR="00685BF3" w:rsidRDefault="00FC5C97" w:rsidP="00D3181D">
      <w:pPr>
        <w:rPr>
          <w:szCs w:val="24"/>
        </w:rPr>
      </w:pPr>
      <w:r w:rsidRPr="00D3181D">
        <w:rPr>
          <w:szCs w:val="24"/>
        </w:rPr>
        <w:t xml:space="preserve">I GUES </w:t>
      </w:r>
      <w:r w:rsidR="00DE33BD" w:rsidRPr="00D3181D">
        <w:rPr>
          <w:szCs w:val="24"/>
        </w:rPr>
        <w:t>S YOU TRY TO ANSWER THAT QUESTIO</w:t>
      </w:r>
      <w:r w:rsidRPr="00D3181D">
        <w:rPr>
          <w:szCs w:val="24"/>
        </w:rPr>
        <w:t xml:space="preserve">N IN THE NEXT FEW PARAGRAPHS BUT IT SEEMS TO ME THAT YOU DANCE AROUND IT – CAN YOU/DID  YOU DERIVE THEM ATERIAL FLOWS  FROM MONETARY FLOWS OR NOT? WHAT DID YOU DO WITH THE EUROPEAN DATA?  </w:t>
      </w:r>
      <w:r w:rsidR="00DE33BD" w:rsidRPr="00D3181D">
        <w:rPr>
          <w:szCs w:val="24"/>
        </w:rPr>
        <w:t xml:space="preserve">Or ARE YOU TALKING BOUT WHAT MIGHT BE DONE.  </w:t>
      </w:r>
      <w:r w:rsidRPr="00D3181D">
        <w:rPr>
          <w:szCs w:val="24"/>
        </w:rPr>
        <w:t xml:space="preserve"> VERY FRUSTRATING.</w:t>
      </w:r>
    </w:p>
    <w:p w14:paraId="3A897543" w14:textId="030C842E" w:rsidR="00B44947" w:rsidRDefault="00B44947" w:rsidP="00D3181D">
      <w:pPr>
        <w:rPr>
          <w:color w:val="F79646" w:themeColor="accent6"/>
          <w:szCs w:val="24"/>
        </w:rPr>
      </w:pPr>
      <w:r>
        <w:rPr>
          <w:color w:val="F79646" w:themeColor="accent6"/>
          <w:szCs w:val="24"/>
        </w:rPr>
        <w:t xml:space="preserve">We don’t have special data for the US auto industry. In fact, in terms of materials (i.e. Chapter 3), the data does not exist. It would be a serious data collection effort to obtain it. The data for energy exists via EIA survey of manufacturing. The embodied energy data exist via old EI-O studies and EIOLCA, though obviously these are based on financial flow proxies. </w:t>
      </w:r>
    </w:p>
    <w:p w14:paraId="16096FA3" w14:textId="3C5686C1" w:rsidR="00B44947" w:rsidRDefault="00B44947" w:rsidP="00D3181D">
      <w:pPr>
        <w:rPr>
          <w:color w:val="F79646" w:themeColor="accent6"/>
          <w:szCs w:val="24"/>
        </w:rPr>
      </w:pPr>
      <w:r>
        <w:rPr>
          <w:color w:val="F79646" w:themeColor="accent6"/>
          <w:szCs w:val="24"/>
        </w:rPr>
        <w:t>In theory, you could build up a model of the materials usage by the auto industrial from bottom-up LCA of individual cars (with appropriate error bounds!!)</w:t>
      </w:r>
    </w:p>
    <w:p w14:paraId="37E028B5" w14:textId="24C7C37C" w:rsidR="00D5037B" w:rsidRPr="00D5037B" w:rsidRDefault="008439FF" w:rsidP="00D3181D">
      <w:pPr>
        <w:rPr>
          <w:color w:val="F79646" w:themeColor="accent6"/>
          <w:szCs w:val="24"/>
        </w:rPr>
      </w:pPr>
      <w:r w:rsidRPr="00D5037B">
        <w:rPr>
          <w:color w:val="F79646" w:themeColor="accent6"/>
          <w:szCs w:val="24"/>
        </w:rPr>
        <w:t>WILL DISCUSS WITH OTHER AUTHORS TO GENERATE BETTER REASONING FOR THIS CHOICE.</w:t>
      </w:r>
      <w:r>
        <w:rPr>
          <w:color w:val="F79646" w:themeColor="accent6"/>
          <w:szCs w:val="24"/>
        </w:rPr>
        <w:t xml:space="preserve"> </w:t>
      </w:r>
    </w:p>
    <w:p w14:paraId="21703AE8" w14:textId="77777777" w:rsidR="00DE33BD" w:rsidRPr="00D3181D" w:rsidRDefault="00DE33BD" w:rsidP="00D3181D">
      <w:pPr>
        <w:rPr>
          <w:rFonts w:cs="NimbusRomNo9L-Regu"/>
          <w:szCs w:val="24"/>
        </w:rPr>
      </w:pPr>
      <w:r w:rsidRPr="00D3181D">
        <w:rPr>
          <w:szCs w:val="24"/>
        </w:rPr>
        <w:t>“</w:t>
      </w:r>
      <w:r w:rsidRPr="00D3181D">
        <w:rPr>
          <w:rFonts w:cs="NimbusRomNo9L-Regu"/>
          <w:szCs w:val="24"/>
        </w:rPr>
        <w:t>We categorized the types of materials used to produce</w:t>
      </w:r>
    </w:p>
    <w:p w14:paraId="6990A807" w14:textId="77777777" w:rsidR="00DE33BD" w:rsidRDefault="00DE33BD" w:rsidP="00D3181D">
      <w:pPr>
        <w:rPr>
          <w:rFonts w:cs="NimbusRomNo9L-Regu"/>
          <w:szCs w:val="24"/>
        </w:rPr>
      </w:pPr>
      <w:r w:rsidRPr="00D3181D">
        <w:rPr>
          <w:rFonts w:cs="NimbusRomNo9L-Regu"/>
          <w:szCs w:val="24"/>
        </w:rPr>
        <w:t xml:space="preserve">automobiles, but found that industry-level data are difficult to obtain.”  So did you in chapters three and four?  Can you say that despite these difficulties we made a first approximation in chapters three and four?   Or what?   This would help to tie the book together very much.  We need less ass covering and more directional charge.  </w:t>
      </w:r>
    </w:p>
    <w:p w14:paraId="5E7C6796" w14:textId="5D94C196" w:rsidR="00B44947" w:rsidRPr="00B44947" w:rsidRDefault="00B44947" w:rsidP="00D3181D">
      <w:pPr>
        <w:rPr>
          <w:rFonts w:cs="NimbusRomNo9L-Regu"/>
          <w:color w:val="F79646" w:themeColor="accent6"/>
          <w:szCs w:val="24"/>
        </w:rPr>
      </w:pPr>
      <w:r w:rsidRPr="00B44947">
        <w:rPr>
          <w:rFonts w:cs="NimbusRomNo9L-Regu"/>
          <w:color w:val="F79646" w:themeColor="accent6"/>
          <w:szCs w:val="24"/>
        </w:rPr>
        <w:t>In chapters 3 (energy) and 4 (embodied energy) the data exist (as discussed above).</w:t>
      </w:r>
    </w:p>
    <w:p w14:paraId="6D8AF4E6" w14:textId="77777777" w:rsidR="00DE33BD" w:rsidRPr="00D3181D" w:rsidRDefault="00DE33BD" w:rsidP="00D3181D">
      <w:pPr>
        <w:rPr>
          <w:rFonts w:cs="NimbusRomNo9L-Regu"/>
          <w:szCs w:val="24"/>
        </w:rPr>
      </w:pPr>
    </w:p>
    <w:p w14:paraId="06E20C07" w14:textId="77777777" w:rsidR="00DE33BD" w:rsidRPr="00D3181D" w:rsidRDefault="00DE33BD" w:rsidP="00D3181D">
      <w:pPr>
        <w:rPr>
          <w:rFonts w:cs="NimbusRomNo9L-Regu"/>
          <w:szCs w:val="24"/>
        </w:rPr>
      </w:pPr>
    </w:p>
    <w:p w14:paraId="28F40E62" w14:textId="77777777" w:rsidR="00DE33BD" w:rsidRPr="00D3181D" w:rsidRDefault="00DE33BD" w:rsidP="00D3181D">
      <w:pPr>
        <w:rPr>
          <w:szCs w:val="24"/>
        </w:rPr>
      </w:pPr>
      <w:r w:rsidRPr="00D3181D">
        <w:rPr>
          <w:rFonts w:cs="NimbusRomNo9L-Regu"/>
          <w:szCs w:val="24"/>
        </w:rPr>
        <w:t xml:space="preserve">“  </w:t>
      </w:r>
    </w:p>
    <w:p w14:paraId="35D89507" w14:textId="77777777" w:rsidR="00FC5C97" w:rsidRPr="00D3181D" w:rsidRDefault="00FC5C97" w:rsidP="00D3181D">
      <w:pPr>
        <w:rPr>
          <w:szCs w:val="24"/>
        </w:rPr>
      </w:pPr>
    </w:p>
    <w:p w14:paraId="50D9F5B3" w14:textId="77777777" w:rsidR="00FC5C97" w:rsidRPr="00D3181D" w:rsidRDefault="00FC5C97" w:rsidP="00D3181D">
      <w:pPr>
        <w:rPr>
          <w:szCs w:val="24"/>
        </w:rPr>
      </w:pPr>
    </w:p>
    <w:p w14:paraId="54B3AACB" w14:textId="77777777" w:rsidR="00014691" w:rsidRPr="00D3181D" w:rsidRDefault="00014691" w:rsidP="00D3181D">
      <w:pPr>
        <w:rPr>
          <w:szCs w:val="24"/>
        </w:rPr>
      </w:pPr>
    </w:p>
    <w:p w14:paraId="0BAC14A0" w14:textId="77777777" w:rsidR="00D0564B" w:rsidRPr="00D3181D" w:rsidRDefault="00704738" w:rsidP="00D3181D">
      <w:pPr>
        <w:rPr>
          <w:rFonts w:cs="Times New Roman"/>
          <w:szCs w:val="24"/>
        </w:rPr>
      </w:pPr>
      <w:r w:rsidRPr="00D3181D">
        <w:rPr>
          <w:rFonts w:cs="Times New Roman"/>
          <w:szCs w:val="24"/>
        </w:rPr>
        <w:t xml:space="preserve"> HEUN  Review of chapters 3-9</w:t>
      </w:r>
    </w:p>
    <w:p w14:paraId="63A000A9" w14:textId="77777777" w:rsidR="00DD3388" w:rsidRPr="00195F8C" w:rsidRDefault="00DD3388" w:rsidP="00D3181D">
      <w:pPr>
        <w:rPr>
          <w:rFonts w:cs="Times New Roman"/>
          <w:color w:val="F79646" w:themeColor="accent6"/>
          <w:szCs w:val="24"/>
        </w:rPr>
      </w:pPr>
      <w:r w:rsidRPr="00D3181D">
        <w:rPr>
          <w:rFonts w:cs="Times New Roman"/>
          <w:szCs w:val="24"/>
        </w:rPr>
        <w:t xml:space="preserve">p.n48 We begin by noting that direct energy travels with material through an economy (and opposite to money flow). </w:t>
      </w:r>
    </w:p>
    <w:p w14:paraId="0C4638A0" w14:textId="408717E7" w:rsidR="00014691" w:rsidRPr="00195F8C" w:rsidRDefault="00B44947" w:rsidP="00D3181D">
      <w:pPr>
        <w:rPr>
          <w:rFonts w:cs="Times New Roman"/>
          <w:color w:val="F79646" w:themeColor="accent6"/>
          <w:szCs w:val="24"/>
        </w:rPr>
      </w:pPr>
      <w:r w:rsidRPr="00195F8C">
        <w:rPr>
          <w:rFonts w:cs="Times New Roman"/>
          <w:color w:val="F79646" w:themeColor="accent6"/>
          <w:szCs w:val="24"/>
        </w:rPr>
        <w:t xml:space="preserve">This is a good point and generally true (though not always, as in the case of waste treatment), but probably more appropriate when we discuss flows of </w:t>
      </w:r>
      <w:r w:rsidR="00195F8C" w:rsidRPr="00195F8C">
        <w:rPr>
          <w:rFonts w:cs="Times New Roman"/>
          <w:color w:val="F79646" w:themeColor="accent6"/>
          <w:szCs w:val="24"/>
        </w:rPr>
        <w:t>economic value.</w:t>
      </w:r>
    </w:p>
    <w:p w14:paraId="7CF714CF" w14:textId="77777777" w:rsidR="00014691" w:rsidRPr="00D3181D" w:rsidRDefault="00014691" w:rsidP="00D3181D">
      <w:pPr>
        <w:rPr>
          <w:rFonts w:cs="Times New Roman"/>
          <w:szCs w:val="24"/>
        </w:rPr>
      </w:pPr>
      <w:r w:rsidRPr="00D3181D">
        <w:rPr>
          <w:rFonts w:cs="Times New Roman"/>
          <w:szCs w:val="24"/>
        </w:rPr>
        <w:t>Fig. 3.1 Energy content (˙E ) of material flows (˙R, ˙ S , and ˙K) from Figure 2.1.</w:t>
      </w:r>
    </w:p>
    <w:p w14:paraId="2DE63C5E" w14:textId="77777777" w:rsidR="00014691" w:rsidRDefault="00014691" w:rsidP="00D3181D">
      <w:pPr>
        <w:rPr>
          <w:rFonts w:cs="Times New Roman"/>
          <w:szCs w:val="24"/>
        </w:rPr>
      </w:pPr>
      <w:r w:rsidRPr="00D3181D">
        <w:rPr>
          <w:rFonts w:cs="Times New Roman"/>
          <w:szCs w:val="24"/>
        </w:rPr>
        <w:t xml:space="preserve">(Energy flow symbols from Howard Odum).  </w:t>
      </w:r>
    </w:p>
    <w:p w14:paraId="19ACC845" w14:textId="788D04BC" w:rsidR="00195F8C" w:rsidRPr="00A101D3" w:rsidRDefault="00195F8C" w:rsidP="00D3181D">
      <w:pPr>
        <w:rPr>
          <w:rFonts w:cs="Times New Roman"/>
          <w:color w:val="F79646" w:themeColor="accent6"/>
          <w:szCs w:val="24"/>
        </w:rPr>
      </w:pPr>
      <w:r w:rsidRPr="00A101D3">
        <w:rPr>
          <w:rFonts w:cs="Times New Roman"/>
          <w:color w:val="F79646" w:themeColor="accent6"/>
          <w:szCs w:val="24"/>
        </w:rPr>
        <w:t>This is a good point. This reference has been added to Fig 2.1 when we first introduce the energy circuit diagrams.</w:t>
      </w:r>
    </w:p>
    <w:p w14:paraId="74A69CAA" w14:textId="77777777" w:rsidR="00DD3388" w:rsidRDefault="00DD3388" w:rsidP="00D3181D">
      <w:pPr>
        <w:rPr>
          <w:rFonts w:cs="Times New Roman"/>
          <w:szCs w:val="24"/>
        </w:rPr>
      </w:pPr>
      <w:r w:rsidRPr="00D3181D">
        <w:rPr>
          <w:rFonts w:cs="Times New Roman"/>
          <w:szCs w:val="24"/>
        </w:rPr>
        <w:t>49 the direct energy associated WITH  flows of steel</w:t>
      </w:r>
    </w:p>
    <w:p w14:paraId="3A2A436B" w14:textId="026932AC" w:rsidR="00A101D3" w:rsidRPr="00A101D3" w:rsidRDefault="00A101D3" w:rsidP="00D3181D">
      <w:pPr>
        <w:rPr>
          <w:rFonts w:cs="Times New Roman"/>
          <w:color w:val="F79646" w:themeColor="accent6"/>
          <w:szCs w:val="24"/>
        </w:rPr>
      </w:pPr>
      <w:r w:rsidRPr="00A101D3">
        <w:rPr>
          <w:rFonts w:cs="Times New Roman"/>
          <w:color w:val="F79646" w:themeColor="accent6"/>
          <w:szCs w:val="24"/>
        </w:rPr>
        <w:t>Good spot. Text changed as stated</w:t>
      </w:r>
    </w:p>
    <w:p w14:paraId="36D520A4" w14:textId="77777777" w:rsidR="00DD3388" w:rsidRPr="00D3181D" w:rsidRDefault="00DD3388" w:rsidP="00D3181D">
      <w:pPr>
        <w:rPr>
          <w:rFonts w:cs="Times New Roman"/>
          <w:szCs w:val="24"/>
        </w:rPr>
      </w:pPr>
      <w:r w:rsidRPr="00D3181D">
        <w:rPr>
          <w:rFonts w:cs="Times New Roman"/>
          <w:szCs w:val="24"/>
        </w:rPr>
        <w:t xml:space="preserve">       </w:t>
      </w:r>
      <w:r w:rsidRPr="00D3181D">
        <w:rPr>
          <w:rFonts w:cs="Times New Roman"/>
          <w:szCs w:val="24"/>
        </w:rPr>
        <w:tab/>
        <w:t>EQU.  3.4  WHERE IS FLOW01 ON DIAGAM?</w:t>
      </w:r>
    </w:p>
    <w:p w14:paraId="29520939" w14:textId="77777777" w:rsidR="00DD3388" w:rsidRDefault="00DD3388" w:rsidP="00D3181D">
      <w:pPr>
        <w:rPr>
          <w:rFonts w:cs="Times New Roman"/>
          <w:szCs w:val="24"/>
        </w:rPr>
      </w:pPr>
      <w:r w:rsidRPr="00D3181D">
        <w:rPr>
          <w:rFonts w:cs="Times New Roman"/>
          <w:szCs w:val="24"/>
        </w:rPr>
        <w:t xml:space="preserve">   LIKEWISE e1 FROM BIOSPERE???  </w:t>
      </w:r>
    </w:p>
    <w:p w14:paraId="18C9AFF4" w14:textId="00136708" w:rsidR="00A101D3" w:rsidRPr="00A101D3" w:rsidRDefault="00A101D3" w:rsidP="00D3181D">
      <w:pPr>
        <w:rPr>
          <w:rFonts w:cs="Times New Roman"/>
          <w:color w:val="F79646" w:themeColor="accent6"/>
          <w:szCs w:val="24"/>
        </w:rPr>
      </w:pPr>
      <w:r w:rsidRPr="00A101D3">
        <w:rPr>
          <w:rFonts w:cs="Times New Roman"/>
          <w:color w:val="F79646" w:themeColor="accent6"/>
          <w:szCs w:val="24"/>
        </w:rPr>
        <w:t>Thanks, Fig. is labeled wrongly. Flow E02 should be labeled E01.</w:t>
      </w:r>
    </w:p>
    <w:p w14:paraId="4B389AC9" w14:textId="77777777" w:rsidR="00DD3388" w:rsidRPr="00D3181D" w:rsidRDefault="00DD3388" w:rsidP="00D3181D">
      <w:pPr>
        <w:rPr>
          <w:rFonts w:cs="Times New Roman"/>
          <w:szCs w:val="24"/>
        </w:rPr>
      </w:pPr>
      <w:r w:rsidRPr="00D3181D">
        <w:rPr>
          <w:rFonts w:cs="Times New Roman"/>
          <w:szCs w:val="24"/>
        </w:rPr>
        <w:t>Note that ˙E 1 is the gross direct energy production rate of society. For example,</w:t>
      </w:r>
    </w:p>
    <w:p w14:paraId="5596EB02" w14:textId="77777777" w:rsidR="00DD3388" w:rsidRPr="00D3181D" w:rsidRDefault="00DD3388" w:rsidP="00D3181D">
      <w:pPr>
        <w:rPr>
          <w:rFonts w:cs="Times New Roman"/>
          <w:szCs w:val="24"/>
        </w:rPr>
      </w:pPr>
      <w:r w:rsidRPr="00D3181D">
        <w:rPr>
          <w:rFonts w:cs="Times New Roman"/>
          <w:szCs w:val="24"/>
        </w:rPr>
        <w:t>firms extract crude oil (a component of ˙E01) and refine it into petroleum products (a</w:t>
      </w:r>
    </w:p>
    <w:p w14:paraId="19C28B56" w14:textId="77777777" w:rsidR="00DD3388" w:rsidRPr="00D3181D" w:rsidRDefault="00DD3388" w:rsidP="00D3181D">
      <w:pPr>
        <w:rPr>
          <w:rFonts w:cs="Times New Roman"/>
          <w:szCs w:val="24"/>
        </w:rPr>
      </w:pPr>
      <w:r w:rsidRPr="00D3181D">
        <w:rPr>
          <w:rFonts w:cs="Times New Roman"/>
          <w:szCs w:val="24"/>
        </w:rPr>
        <w:t>component of ˙E1) that are consumed by society. The direct energy consumption of</w:t>
      </w:r>
    </w:p>
    <w:p w14:paraId="57683363" w14:textId="77777777" w:rsidR="00DD3388" w:rsidRPr="00D3181D" w:rsidRDefault="00DD3388" w:rsidP="00D3181D">
      <w:pPr>
        <w:rPr>
          <w:rFonts w:cs="Times New Roman"/>
          <w:szCs w:val="24"/>
        </w:rPr>
      </w:pPr>
      <w:r w:rsidRPr="00D3181D">
        <w:rPr>
          <w:rFonts w:cs="Times New Roman"/>
          <w:szCs w:val="24"/>
        </w:rPr>
        <w:t>extraction and refining firms is a component of ˙E11    ??All this needs to be   made clearer relativeto diagram</w:t>
      </w:r>
    </w:p>
    <w:p w14:paraId="5388524D" w14:textId="77777777" w:rsidR="00DD3388" w:rsidRPr="00D3181D" w:rsidRDefault="00DD3388" w:rsidP="00D3181D">
      <w:pPr>
        <w:rPr>
          <w:rFonts w:cs="Times New Roman"/>
          <w:szCs w:val="24"/>
        </w:rPr>
      </w:pPr>
      <w:r w:rsidRPr="00D3181D">
        <w:rPr>
          <w:rFonts w:cs="Times New Roman"/>
          <w:szCs w:val="24"/>
        </w:rPr>
        <w:t xml:space="preserve"> </w:t>
      </w:r>
      <w:r w:rsidR="00014691" w:rsidRPr="00D3181D">
        <w:rPr>
          <w:rFonts w:cs="Times New Roman"/>
          <w:szCs w:val="24"/>
        </w:rPr>
        <w:t xml:space="preserve">Eq 3.11   ref  3    EROI should not be attributed to </w:t>
      </w:r>
      <w:r w:rsidR="00014691" w:rsidRPr="00D3181D">
        <w:rPr>
          <w:rFonts w:cs="Times New Roman"/>
          <w:caps/>
          <w:szCs w:val="24"/>
        </w:rPr>
        <w:t>Ayer</w:t>
      </w:r>
      <w:r w:rsidR="00014691" w:rsidRPr="00D3181D">
        <w:rPr>
          <w:rFonts w:cs="Times New Roman"/>
          <w:szCs w:val="24"/>
        </w:rPr>
        <w:t xml:space="preserve">s but Hall (e.g.1986)  </w:t>
      </w:r>
    </w:p>
    <w:p w14:paraId="2FCA3F0C" w14:textId="77777777" w:rsidR="00014691" w:rsidRPr="00D3181D" w:rsidRDefault="00014691" w:rsidP="00D3181D">
      <w:pPr>
        <w:rPr>
          <w:rFonts w:cs="Times New Roman"/>
          <w:szCs w:val="24"/>
        </w:rPr>
      </w:pPr>
    </w:p>
    <w:p w14:paraId="7CE1787C" w14:textId="77777777" w:rsidR="00014691" w:rsidRPr="00D3181D" w:rsidRDefault="00014691" w:rsidP="00D3181D">
      <w:pPr>
        <w:rPr>
          <w:rFonts w:cs="Times New Roman"/>
          <w:szCs w:val="24"/>
        </w:rPr>
      </w:pPr>
      <w:r w:rsidRPr="00D3181D">
        <w:rPr>
          <w:rFonts w:cs="Times New Roman"/>
          <w:szCs w:val="24"/>
        </w:rPr>
        <w:t>Fig 3.5  Energy module should be moved to LEFT of goods and services as it must come first</w:t>
      </w:r>
    </w:p>
    <w:p w14:paraId="70D83809" w14:textId="77777777" w:rsidR="00014691" w:rsidRPr="00D3181D" w:rsidRDefault="00014691" w:rsidP="00D3181D">
      <w:pPr>
        <w:rPr>
          <w:rFonts w:cs="Times New Roman"/>
          <w:szCs w:val="24"/>
        </w:rPr>
      </w:pPr>
      <w:r w:rsidRPr="00D3181D">
        <w:rPr>
          <w:rFonts w:cs="Times New Roman"/>
          <w:szCs w:val="24"/>
        </w:rPr>
        <w:t xml:space="preserve">   (OK chicken and egg, but conceptually)</w:t>
      </w:r>
    </w:p>
    <w:p w14:paraId="31EAAF60" w14:textId="77777777" w:rsidR="00014691" w:rsidRPr="00D3181D" w:rsidRDefault="00014691" w:rsidP="00D3181D">
      <w:pPr>
        <w:rPr>
          <w:rFonts w:cs="NimbusRomNo9L-Regu"/>
          <w:szCs w:val="24"/>
        </w:rPr>
      </w:pPr>
      <w:r w:rsidRPr="00D3181D">
        <w:rPr>
          <w:rFonts w:cs="NimbusRomNo9L-Regu"/>
          <w:szCs w:val="24"/>
        </w:rPr>
        <w:t>The First Law of Thermodynamics around APPLIED TO ?  the biosphere (0)</w:t>
      </w:r>
    </w:p>
    <w:p w14:paraId="1356C454" w14:textId="77777777" w:rsidR="00014691" w:rsidRPr="00D3181D" w:rsidRDefault="00014691" w:rsidP="00D3181D">
      <w:pPr>
        <w:rPr>
          <w:rFonts w:cs="NimbusRomNo9L-Regu"/>
          <w:szCs w:val="24"/>
        </w:rPr>
      </w:pPr>
      <w:r w:rsidRPr="00D3181D">
        <w:rPr>
          <w:rFonts w:cs="NimbusRomNo9L-Regu"/>
          <w:szCs w:val="24"/>
        </w:rPr>
        <w:t>The First Law around APPLIED TO the goods and services sector (3) i</w:t>
      </w:r>
    </w:p>
    <w:p w14:paraId="02B684D0" w14:textId="77777777" w:rsidR="00014691" w:rsidRPr="00D3181D" w:rsidRDefault="00014691" w:rsidP="00D3181D">
      <w:pPr>
        <w:rPr>
          <w:rFonts w:cs="NimbusRomNo9L-Regu"/>
          <w:szCs w:val="24"/>
        </w:rPr>
      </w:pPr>
      <w:r w:rsidRPr="00D3181D">
        <w:rPr>
          <w:rFonts w:cs="NimbusRomNo9L-Regu"/>
          <w:szCs w:val="24"/>
        </w:rPr>
        <w:t xml:space="preserve">Table 3.1  Can you add in KJ for </w:t>
      </w:r>
      <w:r w:rsidR="00BE0888" w:rsidRPr="00D3181D">
        <w:rPr>
          <w:rFonts w:cs="NimbusRomNo9L-Regu"/>
          <w:szCs w:val="24"/>
        </w:rPr>
        <w:t>each component??? As a separate column?</w:t>
      </w:r>
    </w:p>
    <w:p w14:paraId="2F11DF2E" w14:textId="77777777" w:rsidR="00BE0888" w:rsidRPr="00D3181D" w:rsidRDefault="00BE0888" w:rsidP="00D3181D">
      <w:pPr>
        <w:rPr>
          <w:rFonts w:cs="NimbusRomNo9L-Regu"/>
          <w:szCs w:val="24"/>
        </w:rPr>
      </w:pPr>
      <w:r w:rsidRPr="00D3181D">
        <w:rPr>
          <w:rFonts w:cs="NimbusRomNo9L-Regu"/>
          <w:szCs w:val="24"/>
        </w:rPr>
        <w:t>Chpt 4</w:t>
      </w:r>
    </w:p>
    <w:p w14:paraId="5BABA35B" w14:textId="77777777" w:rsidR="00BE0888" w:rsidRPr="00D3181D" w:rsidRDefault="00BE0888" w:rsidP="00D3181D">
      <w:pPr>
        <w:rPr>
          <w:rFonts w:cs="NimbusRomNo9L-Regu"/>
          <w:szCs w:val="24"/>
        </w:rPr>
      </w:pPr>
      <w:r w:rsidRPr="00D3181D">
        <w:rPr>
          <w:rFonts w:cs="NimbusRomNo9L-Regu"/>
          <w:szCs w:val="24"/>
        </w:rPr>
        <w:t>In Chapter 3, the First Law of Thermodynamics accounted direct energy (˙</w:t>
      </w:r>
      <w:r w:rsidRPr="00D3181D">
        <w:rPr>
          <w:rFonts w:cs="NimbusRomNo9L-ReguItal"/>
          <w:szCs w:val="24"/>
        </w:rPr>
        <w:t xml:space="preserve">E </w:t>
      </w:r>
      <w:r w:rsidRPr="00D3181D">
        <w:rPr>
          <w:rFonts w:cs="NimbusRomNo9L-Regu"/>
          <w:szCs w:val="24"/>
        </w:rPr>
        <w:t>) flowing</w:t>
      </w:r>
    </w:p>
    <w:p w14:paraId="62A6BB04" w14:textId="77777777" w:rsidR="00BE0888" w:rsidRPr="00D3181D" w:rsidRDefault="00BE0888" w:rsidP="00D3181D">
      <w:pPr>
        <w:rPr>
          <w:rFonts w:cs="NimbusRomNo9L-Regu"/>
          <w:szCs w:val="24"/>
        </w:rPr>
      </w:pPr>
      <w:r w:rsidRPr="00D3181D">
        <w:rPr>
          <w:rFonts w:cs="NimbusRomNo9L-Regu"/>
          <w:szCs w:val="24"/>
        </w:rPr>
        <w:t>among sectors of an economy. In this chapter, we will adapt the First Law to account</w:t>
      </w:r>
    </w:p>
    <w:p w14:paraId="316163F1" w14:textId="77777777" w:rsidR="00BE0888" w:rsidRPr="00D3181D" w:rsidRDefault="00BE0888" w:rsidP="00D3181D">
      <w:pPr>
        <w:rPr>
          <w:rFonts w:cs="NimbusRomNo9L-Regu"/>
          <w:szCs w:val="24"/>
        </w:rPr>
      </w:pPr>
      <w:r w:rsidRPr="00D3181D">
        <w:rPr>
          <w:rFonts w:cs="NimbusRomNo9L-ReguItal"/>
          <w:szCs w:val="24"/>
        </w:rPr>
        <w:t xml:space="preserve">FOR  THE embodied </w:t>
      </w:r>
      <w:r w:rsidRPr="00D3181D">
        <w:rPr>
          <w:rFonts w:cs="NimbusRomNo9L-Regu"/>
          <w:szCs w:val="24"/>
        </w:rPr>
        <w:t>energy in the material flows of an economy.1</w:t>
      </w:r>
    </w:p>
    <w:p w14:paraId="0043E614" w14:textId="77777777" w:rsidR="00BE0888" w:rsidRPr="00D3181D" w:rsidRDefault="00BE0888" w:rsidP="00D3181D">
      <w:pPr>
        <w:rPr>
          <w:rFonts w:cs="NimbusRomNo9L-Regu"/>
          <w:szCs w:val="24"/>
        </w:rPr>
      </w:pPr>
    </w:p>
    <w:p w14:paraId="47DE325B" w14:textId="77777777" w:rsidR="00BE0888" w:rsidRPr="00D3181D" w:rsidRDefault="00BE0888" w:rsidP="00D3181D">
      <w:pPr>
        <w:rPr>
          <w:rFonts w:cs="NimbusRomNo9L-Regu"/>
          <w:szCs w:val="24"/>
        </w:rPr>
      </w:pPr>
      <w:r w:rsidRPr="00D3181D">
        <w:rPr>
          <w:rFonts w:cs="NimbusRomNo9L-Regu"/>
          <w:szCs w:val="24"/>
        </w:rPr>
        <w:t>p. 58 Total energy (</w:t>
      </w:r>
      <w:r w:rsidRPr="00D3181D">
        <w:rPr>
          <w:rFonts w:cs="NimbusRomNo9L-ReguItal"/>
          <w:szCs w:val="24"/>
        </w:rPr>
        <w:t>T</w:t>
      </w:r>
      <w:r w:rsidRPr="00D3181D">
        <w:rPr>
          <w:rFonts w:cs="NimbusRomNo9L-Regu"/>
          <w:szCs w:val="24"/>
        </w:rPr>
        <w:t>) is defined as the sum of direct energy (</w:t>
      </w:r>
      <w:r w:rsidRPr="00D3181D">
        <w:rPr>
          <w:rFonts w:cs="NimbusRomNo9L-ReguItal"/>
          <w:szCs w:val="24"/>
        </w:rPr>
        <w:t>E</w:t>
      </w:r>
      <w:r w:rsidRPr="00D3181D">
        <w:rPr>
          <w:rFonts w:cs="NimbusRomNo9L-Regu"/>
          <w:szCs w:val="24"/>
        </w:rPr>
        <w:t>, see Chapter 3) and embodied</w:t>
      </w:r>
    </w:p>
    <w:p w14:paraId="323EA387" w14:textId="77777777" w:rsidR="00BE0888" w:rsidRPr="00D3181D" w:rsidRDefault="00BE0888" w:rsidP="00D3181D">
      <w:pPr>
        <w:rPr>
          <w:rFonts w:cs="NimbusRomNo9L-Regu"/>
          <w:szCs w:val="24"/>
        </w:rPr>
      </w:pPr>
      <w:r w:rsidRPr="00D3181D">
        <w:rPr>
          <w:rFonts w:cs="NimbusRomNo9L-Regu"/>
          <w:szCs w:val="24"/>
        </w:rPr>
        <w:t>energy (</w:t>
      </w:r>
      <w:r w:rsidRPr="00D3181D">
        <w:rPr>
          <w:rFonts w:cs="NimbusRomNo9L-ReguItal"/>
          <w:szCs w:val="24"/>
        </w:rPr>
        <w:t>B</w:t>
      </w:r>
      <w:r w:rsidRPr="00D3181D">
        <w:rPr>
          <w:rFonts w:cs="NimbusRomNo9L-Regu"/>
          <w:szCs w:val="24"/>
        </w:rPr>
        <w:t xml:space="preserve">).DEFINE EMBODIED ENERGY </w:t>
      </w:r>
    </w:p>
    <w:p w14:paraId="28144B6F" w14:textId="77777777" w:rsidR="00BE0888" w:rsidRPr="00D3181D" w:rsidRDefault="00BE0888" w:rsidP="00D3181D">
      <w:pPr>
        <w:rPr>
          <w:rFonts w:cs="NimbusRomNo9L-Regu"/>
          <w:szCs w:val="24"/>
        </w:rPr>
      </w:pPr>
      <w:r w:rsidRPr="00D3181D">
        <w:rPr>
          <w:rFonts w:cs="NimbusRomNo9L-Regu"/>
          <w:szCs w:val="24"/>
        </w:rPr>
        <w:t>59 bottom:  waste heat is ignored when accounting for total energy</w:t>
      </w:r>
      <w:r w:rsidR="002A38DC" w:rsidRPr="00D3181D">
        <w:rPr>
          <w:rFonts w:cs="NimbusRomNo9L-Regu"/>
          <w:szCs w:val="24"/>
        </w:rPr>
        <w:t xml:space="preserve"> ?????  It is in equations</w:t>
      </w:r>
    </w:p>
    <w:p w14:paraId="2D9EAF8D" w14:textId="77777777" w:rsidR="002A38DC" w:rsidRPr="00D3181D" w:rsidRDefault="002A38DC" w:rsidP="00D3181D">
      <w:pPr>
        <w:rPr>
          <w:rFonts w:cs="NimbusRomNo9L-Regu"/>
          <w:szCs w:val="24"/>
        </w:rPr>
      </w:pPr>
      <w:r w:rsidRPr="00D3181D">
        <w:rPr>
          <w:rFonts w:cs="NimbusRomNo9L-Regu"/>
          <w:szCs w:val="24"/>
        </w:rPr>
        <w:t>60</w:t>
      </w:r>
    </w:p>
    <w:p w14:paraId="3BC17FFA" w14:textId="77777777" w:rsidR="002A38DC" w:rsidRPr="00D3181D" w:rsidRDefault="002A38DC" w:rsidP="00D3181D">
      <w:pPr>
        <w:rPr>
          <w:rFonts w:cs="NimbusRomNo9L-Regu"/>
          <w:szCs w:val="24"/>
        </w:rPr>
      </w:pPr>
      <w:r w:rsidRPr="00D3181D">
        <w:rPr>
          <w:rFonts w:cs="NimbusRomNo9L-Regu"/>
          <w:szCs w:val="24"/>
        </w:rPr>
        <w:t>The final term ( ˙</w:t>
      </w:r>
      <w:r w:rsidRPr="00D3181D">
        <w:rPr>
          <w:rFonts w:cs="NimbusRomNo9L-ReguItal"/>
          <w:szCs w:val="24"/>
        </w:rPr>
        <w:t>Qout</w:t>
      </w:r>
      <w:r w:rsidRPr="00D3181D">
        <w:rPr>
          <w:rFonts w:cs="NimbusRomNo9L-Regu"/>
          <w:szCs w:val="24"/>
        </w:rPr>
        <w:t>) is a proxy for all direct energy (˙</w:t>
      </w:r>
      <w:r w:rsidRPr="00D3181D">
        <w:rPr>
          <w:rFonts w:cs="NimbusRomNo9L-ReguItal"/>
          <w:szCs w:val="24"/>
        </w:rPr>
        <w:t>E</w:t>
      </w:r>
      <w:r w:rsidRPr="00D3181D">
        <w:rPr>
          <w:rFonts w:cs="NimbusRomNo9L-Regu"/>
          <w:szCs w:val="24"/>
        </w:rPr>
        <w:t xml:space="preserve">) consumed (i.e. turned into heat)  </w:t>
      </w:r>
    </w:p>
    <w:p w14:paraId="095765CD" w14:textId="77777777" w:rsidR="002A38DC" w:rsidRPr="00D3181D" w:rsidRDefault="002A38DC" w:rsidP="00D3181D">
      <w:pPr>
        <w:rPr>
          <w:rFonts w:cs="NimbusRomNo9L-Regu"/>
          <w:szCs w:val="24"/>
        </w:rPr>
      </w:pPr>
      <w:r w:rsidRPr="00D3181D">
        <w:rPr>
          <w:rFonts w:cs="NimbusRomNo9L-Regu"/>
          <w:szCs w:val="24"/>
        </w:rPr>
        <w:t>within the sector.</w:t>
      </w:r>
    </w:p>
    <w:p w14:paraId="78E923FD" w14:textId="77777777" w:rsidR="002A38DC" w:rsidRPr="00D3181D" w:rsidRDefault="002A38DC" w:rsidP="00D3181D">
      <w:pPr>
        <w:rPr>
          <w:rFonts w:cs="NimbusRomNo9L-Regu"/>
          <w:szCs w:val="24"/>
        </w:rPr>
      </w:pPr>
    </w:p>
    <w:p w14:paraId="23169BCB" w14:textId="77777777" w:rsidR="002A38DC" w:rsidRPr="00D3181D" w:rsidRDefault="002A38DC" w:rsidP="00D3181D">
      <w:pPr>
        <w:rPr>
          <w:rFonts w:cs="NimbusRomNo9L-Regu"/>
          <w:szCs w:val="24"/>
        </w:rPr>
      </w:pPr>
      <w:r w:rsidRPr="00D3181D">
        <w:rPr>
          <w:rFonts w:cs="NimbusRomNo9L-Medi"/>
          <w:szCs w:val="24"/>
        </w:rPr>
        <w:t xml:space="preserve">Fig. 4.2 </w:t>
      </w:r>
      <w:r w:rsidRPr="00D3181D">
        <w:rPr>
          <w:rFonts w:cs="NimbusRomNo9L-Regu"/>
          <w:szCs w:val="24"/>
        </w:rPr>
        <w:t>Total energy flows (</w:t>
      </w:r>
      <w:r w:rsidRPr="00D3181D">
        <w:rPr>
          <w:rFonts w:cs="NimbusRomNo9L-ReguItal"/>
          <w:szCs w:val="24"/>
        </w:rPr>
        <w:t>T</w:t>
      </w:r>
      <w:r w:rsidRPr="00D3181D">
        <w:rPr>
          <w:rFonts w:cs="NimbusRomNo9L-Regu"/>
          <w:szCs w:val="24"/>
        </w:rPr>
        <w:t>˙ ) in a one-sector economy.(see fig 3.3 ).</w:t>
      </w:r>
    </w:p>
    <w:p w14:paraId="35639064" w14:textId="77777777" w:rsidR="00175380" w:rsidRPr="00D3181D" w:rsidRDefault="00175380" w:rsidP="00D3181D">
      <w:pPr>
        <w:rPr>
          <w:rFonts w:cs="NimbusRomNo9L-Regu"/>
          <w:szCs w:val="24"/>
        </w:rPr>
      </w:pPr>
      <w:r w:rsidRPr="00D3181D">
        <w:rPr>
          <w:rFonts w:cs="NimbusRomNo9L-Regu"/>
          <w:szCs w:val="24"/>
        </w:rPr>
        <w:t>d</w:t>
      </w:r>
      <w:r w:rsidRPr="00D3181D">
        <w:rPr>
          <w:rFonts w:cs="NimbusRomNo9L-ReguItal"/>
          <w:szCs w:val="24"/>
        </w:rPr>
        <w:t>BK</w:t>
      </w:r>
      <w:r w:rsidRPr="00D3181D">
        <w:rPr>
          <w:rFonts w:cs="rtxmi"/>
          <w:szCs w:val="24"/>
        </w:rPr>
        <w:t>;</w:t>
      </w:r>
      <w:r w:rsidRPr="00D3181D">
        <w:rPr>
          <w:rFonts w:cs="NimbusRomNo9L-Regu"/>
          <w:szCs w:val="24"/>
        </w:rPr>
        <w:t>1</w:t>
      </w:r>
    </w:p>
    <w:p w14:paraId="47A71768" w14:textId="77777777" w:rsidR="002A38DC" w:rsidRPr="00D3181D" w:rsidRDefault="00175380" w:rsidP="00D3181D">
      <w:pPr>
        <w:rPr>
          <w:rFonts w:cs="NimbusRomNo9L-Regu"/>
          <w:szCs w:val="24"/>
        </w:rPr>
      </w:pPr>
      <w:r w:rsidRPr="00D3181D">
        <w:rPr>
          <w:rFonts w:cs="NimbusRomNo9L-Regu"/>
          <w:szCs w:val="24"/>
        </w:rPr>
        <w:t>d</w:t>
      </w:r>
      <w:r w:rsidRPr="00D3181D">
        <w:rPr>
          <w:rFonts w:cs="NimbusRomNo9L-ReguItal"/>
          <w:szCs w:val="24"/>
        </w:rPr>
        <w:t xml:space="preserve">t </w:t>
      </w:r>
      <w:r w:rsidRPr="00D3181D">
        <w:rPr>
          <w:rFonts w:cs="rtxr"/>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10 </w:t>
      </w:r>
      <w:r w:rsidRPr="00D3181D">
        <w:rPr>
          <w:rFonts w:cs="rtxr"/>
          <w:szCs w:val="24"/>
        </w:rPr>
        <w:t xml:space="preserve">+ </w:t>
      </w:r>
      <w:r w:rsidRPr="00D3181D">
        <w:rPr>
          <w:rFonts w:cs="NimbusRomNo9L-Regu"/>
          <w:szCs w:val="24"/>
        </w:rPr>
        <w:t>˙</w:t>
      </w:r>
      <w:r w:rsidRPr="00D3181D">
        <w:rPr>
          <w:rFonts w:cs="NimbusRomNo9L-ReguItal"/>
          <w:szCs w:val="24"/>
        </w:rPr>
        <w:t>Q</w:t>
      </w:r>
      <w:r w:rsidRPr="00D3181D">
        <w:rPr>
          <w:rFonts w:cs="NimbusRomNo9L-Regu"/>
          <w:szCs w:val="24"/>
        </w:rPr>
        <w:t>10</w:t>
      </w:r>
      <w:r w:rsidRPr="00D3181D">
        <w:rPr>
          <w:rFonts w:cs="rtxmi"/>
          <w:szCs w:val="24"/>
        </w:rPr>
        <w:t xml:space="preserve">: </w:t>
      </w:r>
      <w:r w:rsidRPr="00D3181D">
        <w:rPr>
          <w:rFonts w:cs="NimbusRomNo9L-Regu"/>
          <w:szCs w:val="24"/>
        </w:rPr>
        <w:t xml:space="preserve">(4.21)  </w:t>
      </w:r>
    </w:p>
    <w:p w14:paraId="7039CAC4" w14:textId="77777777" w:rsidR="00175380" w:rsidRPr="00D3181D" w:rsidRDefault="00175380" w:rsidP="00D3181D">
      <w:pPr>
        <w:rPr>
          <w:rFonts w:cs="NimbusRomNo9L-Regu"/>
          <w:szCs w:val="24"/>
        </w:rPr>
      </w:pPr>
      <w:r w:rsidRPr="00D3181D">
        <w:rPr>
          <w:rFonts w:cs="NimbusRomNo9L-Regu"/>
          <w:szCs w:val="24"/>
        </w:rPr>
        <w:t>&gt;&gt;&gt;&gt;&gt;Add In words this say that the  change in the embodied energy  etc etcc   I think o be perf3ectly clear you should give the final equation in words each time !!!!!!!!!!!!!!</w:t>
      </w:r>
    </w:p>
    <w:p w14:paraId="7424C72C" w14:textId="77777777" w:rsidR="00175380" w:rsidRPr="00D3181D" w:rsidRDefault="00175380" w:rsidP="00D3181D">
      <w:pPr>
        <w:rPr>
          <w:rFonts w:cs="NimbusRomNo9L-Regu"/>
          <w:szCs w:val="24"/>
        </w:rPr>
      </w:pPr>
      <w:r w:rsidRPr="00D3181D">
        <w:rPr>
          <w:rFonts w:cs="NimbusRomNo9L-Regu"/>
          <w:szCs w:val="24"/>
        </w:rPr>
        <w:t>p.  64 The term ˙</w:t>
      </w:r>
      <w:r w:rsidRPr="00D3181D">
        <w:rPr>
          <w:rFonts w:cs="NimbusRomNo9L-ReguItal"/>
          <w:szCs w:val="24"/>
        </w:rPr>
        <w:t>B</w:t>
      </w:r>
      <w:r w:rsidRPr="00D3181D">
        <w:rPr>
          <w:rFonts w:cs="NimbusRomNo9L-Regu"/>
          <w:szCs w:val="24"/>
        </w:rPr>
        <w:t>10 in Equation 4.21 represents the disposal rate of embodied energy from</w:t>
      </w:r>
    </w:p>
    <w:p w14:paraId="41F9DA7F" w14:textId="77777777" w:rsidR="00175380" w:rsidRPr="00D3181D" w:rsidRDefault="00175380" w:rsidP="00D3181D">
      <w:pPr>
        <w:rPr>
          <w:rFonts w:cs="NimbusRomNo9L-Regu"/>
          <w:szCs w:val="24"/>
        </w:rPr>
      </w:pPr>
      <w:r w:rsidRPr="00D3181D">
        <w:rPr>
          <w:rFonts w:cs="NimbusRomNo9L-Regu"/>
          <w:szCs w:val="24"/>
        </w:rPr>
        <w:t>Society (1) to the Biosphere (0).  (i.e. dumps etc).  …</w:t>
      </w:r>
      <w:r w:rsidR="00B43E6A" w:rsidRPr="00D3181D">
        <w:rPr>
          <w:rFonts w:cs="NimbusRomNo9L-Regu"/>
          <w:szCs w:val="24"/>
        </w:rPr>
        <w:t>depreciated phy</w:t>
      </w:r>
      <w:r w:rsidRPr="00D3181D">
        <w:rPr>
          <w:rFonts w:cs="NimbusRomNo9L-Regu"/>
          <w:szCs w:val="24"/>
        </w:rPr>
        <w:t>s</w:t>
      </w:r>
      <w:r w:rsidR="00B43E6A" w:rsidRPr="00D3181D">
        <w:rPr>
          <w:rFonts w:cs="NimbusRomNo9L-Regu"/>
          <w:szCs w:val="24"/>
        </w:rPr>
        <w:t>i</w:t>
      </w:r>
      <w:r w:rsidRPr="00D3181D">
        <w:rPr>
          <w:rFonts w:cs="NimbusRomNo9L-Regu"/>
          <w:szCs w:val="24"/>
        </w:rPr>
        <w:t>cal &lt;&lt;&lt;&lt;assets.</w:t>
      </w:r>
    </w:p>
    <w:p w14:paraId="29400930" w14:textId="77777777" w:rsidR="00175380" w:rsidRPr="00D3181D" w:rsidRDefault="00175380" w:rsidP="00D3181D">
      <w:pPr>
        <w:rPr>
          <w:rFonts w:cs="NimbusRomNo9L-Regu"/>
          <w:szCs w:val="24"/>
        </w:rPr>
      </w:pPr>
      <w:r w:rsidRPr="00D3181D">
        <w:rPr>
          <w:rFonts w:cs="NimbusRomNo9L-Regu"/>
          <w:szCs w:val="24"/>
        </w:rPr>
        <w:t>Fig 4.4  see comment fig 3.5</w:t>
      </w:r>
    </w:p>
    <w:p w14:paraId="18AD421E" w14:textId="77777777" w:rsidR="00605FBD" w:rsidRPr="00D3181D" w:rsidRDefault="00605FBD" w:rsidP="00D3181D">
      <w:pPr>
        <w:rPr>
          <w:rFonts w:cs="NimbusRomNo9L-Regu"/>
          <w:szCs w:val="24"/>
        </w:rPr>
      </w:pPr>
      <w:r w:rsidRPr="00D3181D">
        <w:rPr>
          <w:rFonts w:cs="NimbusRomNo9L-Regu"/>
          <w:szCs w:val="24"/>
        </w:rPr>
        <w:t>Chpt 5</w:t>
      </w:r>
    </w:p>
    <w:p w14:paraId="49CE3DE8" w14:textId="77777777" w:rsidR="00605FBD" w:rsidRPr="00D3181D" w:rsidRDefault="00605FBD" w:rsidP="00D3181D">
      <w:pPr>
        <w:rPr>
          <w:rFonts w:cs="NimbusRomNo9L-Regu"/>
          <w:szCs w:val="24"/>
        </w:rPr>
      </w:pPr>
      <w:r w:rsidRPr="00D3181D">
        <w:rPr>
          <w:rFonts w:cs="NimbusRomNo9L-Regu"/>
          <w:szCs w:val="24"/>
        </w:rPr>
        <w:t>The monetary flow is an easy and logical   (if hardly perfect ) l proxy for the value of the material</w:t>
      </w:r>
    </w:p>
    <w:p w14:paraId="0829D24A" w14:textId="77777777" w:rsidR="00605FBD" w:rsidRPr="00D3181D" w:rsidRDefault="00605FBD" w:rsidP="00D3181D">
      <w:pPr>
        <w:rPr>
          <w:rFonts w:cs="NimbusRomNo9L-Regu"/>
          <w:szCs w:val="24"/>
        </w:rPr>
      </w:pPr>
      <w:r w:rsidRPr="00D3181D">
        <w:rPr>
          <w:rFonts w:cs="NimbusRomNo9L-Regu"/>
          <w:szCs w:val="24"/>
        </w:rPr>
        <w:t xml:space="preserve">and energy flows.   At least most ordinary humans accept that.  </w:t>
      </w:r>
    </w:p>
    <w:p w14:paraId="47750EAA" w14:textId="77777777" w:rsidR="00605FBD" w:rsidRPr="00D3181D" w:rsidRDefault="00605FBD"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0C068EB" w14:textId="77777777" w:rsidR="00605FBD" w:rsidRPr="00D3181D" w:rsidRDefault="00605FBD" w:rsidP="00D3181D">
      <w:pPr>
        <w:rPr>
          <w:rFonts w:cs="NimbusRomNo9L-Regu"/>
          <w:szCs w:val="24"/>
        </w:rPr>
      </w:pPr>
      <w:r w:rsidRPr="00D3181D">
        <w:rPr>
          <w:rFonts w:cs="NimbusRomNo9L-Regu"/>
          <w:szCs w:val="24"/>
        </w:rPr>
        <w:t xml:space="preserve">dfferent material and energy flows outlined in previous chapters.  ----------I  do not see a green flow   </w:t>
      </w:r>
    </w:p>
    <w:p w14:paraId="2086056C" w14:textId="77777777" w:rsidR="00605FBD" w:rsidRPr="00D3181D" w:rsidRDefault="00605FBD" w:rsidP="00D3181D">
      <w:pPr>
        <w:rPr>
          <w:rFonts w:cs="NimbusRomNo9L-Regu"/>
          <w:szCs w:val="24"/>
        </w:rPr>
      </w:pPr>
      <w:r w:rsidRPr="00D3181D">
        <w:rPr>
          <w:rFonts w:cs="NimbusRomNo9L-Regu"/>
          <w:szCs w:val="24"/>
        </w:rPr>
        <w:t>Why are the/re not dashed lines indicating money (value) ???  How are we connecting to title of chapter???</w:t>
      </w:r>
    </w:p>
    <w:p w14:paraId="508AB210" w14:textId="77777777" w:rsidR="00391A50" w:rsidRPr="00D3181D" w:rsidRDefault="00391A50"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3DDE1A2" w14:textId="77777777" w:rsidR="00605FBD" w:rsidRPr="00D3181D" w:rsidRDefault="00391A50" w:rsidP="00D3181D">
      <w:pPr>
        <w:rPr>
          <w:rFonts w:cs="NimbusRomNo9L-Regu"/>
          <w:szCs w:val="24"/>
        </w:rPr>
      </w:pPr>
      <w:r w:rsidRPr="00D3181D">
        <w:rPr>
          <w:rFonts w:cs="NimbusRomNo9L-Regu"/>
          <w:szCs w:val="24"/>
        </w:rPr>
        <w:t>di</w:t>
      </w:r>
      <w:r w:rsidRPr="00D3181D">
        <w:rPr>
          <w:rFonts w:cs="rtxr"/>
          <w:szCs w:val="24"/>
        </w:rPr>
        <w:t>_</w:t>
      </w:r>
      <w:r w:rsidRPr="00D3181D">
        <w:rPr>
          <w:rFonts w:cs="NimbusRomNo9L-Regu"/>
          <w:szCs w:val="24"/>
        </w:rPr>
        <w:t>erent material and energy flows outlined in previous chapters. ??? is value flowing in opposite direction??</w:t>
      </w:r>
    </w:p>
    <w:p w14:paraId="2225EB2E" w14:textId="77777777" w:rsidR="00391A50" w:rsidRPr="00D3181D" w:rsidRDefault="00391A50" w:rsidP="00D3181D">
      <w:pPr>
        <w:rPr>
          <w:rFonts w:cs="NimbusRomNo9L-Regu"/>
          <w:szCs w:val="24"/>
        </w:rPr>
      </w:pPr>
      <w:r w:rsidRPr="00D3181D">
        <w:rPr>
          <w:rFonts w:cs="NimbusRomNo9L-Regu"/>
          <w:szCs w:val="24"/>
        </w:rPr>
        <w:t xml:space="preserve">The contrast between THE BIOPHYSICAL REAL) FLOWS OF Figures 2.2 and 3.3, on the one hand, and THE USUAL ECONOMIST’S DEPICTION OF Figure 5.3, on the other, is striking  &lt;&lt;&lt;&lt;&lt;&lt;&lt;NOTE HOW I AM TRYING TO HIT THE READER OVER THE HEAD   …  </w:t>
      </w:r>
    </w:p>
    <w:p w14:paraId="23BC09C5" w14:textId="77777777" w:rsidR="00391A50" w:rsidRPr="00D3181D" w:rsidRDefault="00391A50" w:rsidP="00D3181D">
      <w:pPr>
        <w:rPr>
          <w:rFonts w:cs="NimbusRomNo9L-Regu"/>
          <w:szCs w:val="24"/>
        </w:rPr>
      </w:pPr>
    </w:p>
    <w:p w14:paraId="7FCF9E08" w14:textId="77777777" w:rsidR="00391A50" w:rsidRPr="00D3181D" w:rsidRDefault="00391A50" w:rsidP="00D3181D">
      <w:pPr>
        <w:rPr>
          <w:rFonts w:cs="NimbusRomNo9L-Regu"/>
          <w:szCs w:val="24"/>
        </w:rPr>
      </w:pPr>
      <w:r w:rsidRPr="00D3181D">
        <w:rPr>
          <w:rFonts w:cs="NimbusRomNo9L-Medi"/>
          <w:szCs w:val="24"/>
        </w:rPr>
        <w:t xml:space="preserve">Fig. 5.3 </w:t>
      </w:r>
      <w:r w:rsidRPr="00D3181D">
        <w:rPr>
          <w:rFonts w:cs="NimbusRomNo9L-Regu"/>
          <w:szCs w:val="24"/>
        </w:rPr>
        <w:t>Flows of value (˙</w:t>
      </w:r>
      <w:r w:rsidRPr="00D3181D">
        <w:rPr>
          <w:rFonts w:cs="NimbusRomNo9L-ReguItal"/>
          <w:szCs w:val="24"/>
        </w:rPr>
        <w:t>X</w:t>
      </w:r>
      <w:r w:rsidRPr="00D3181D">
        <w:rPr>
          <w:rFonts w:cs="NimbusRomNo9L-Regu"/>
          <w:szCs w:val="24"/>
        </w:rPr>
        <w:t xml:space="preserve">) for a one-sector economy.  &lt;&lt;&lt;NOW IS ThIS THE ECONOMISTS VIEW?? (yes) Or what?  Link with what comes before </w:t>
      </w:r>
    </w:p>
    <w:p w14:paraId="5AEEA672" w14:textId="77777777" w:rsidR="00391A50" w:rsidRPr="00D3181D" w:rsidRDefault="00391A50" w:rsidP="00D3181D">
      <w:pPr>
        <w:rPr>
          <w:rFonts w:cs="NimbusRomNo9L-Regu"/>
          <w:szCs w:val="24"/>
        </w:rPr>
      </w:pPr>
    </w:p>
    <w:p w14:paraId="107441E7" w14:textId="77777777" w:rsidR="00391A50" w:rsidRPr="00D3181D" w:rsidRDefault="004C1C0B" w:rsidP="00D3181D">
      <w:pPr>
        <w:rPr>
          <w:rFonts w:cs="NimbusRomNo9L-Regu"/>
          <w:szCs w:val="24"/>
        </w:rPr>
      </w:pPr>
      <w:r w:rsidRPr="00D3181D">
        <w:rPr>
          <w:rFonts w:cs="NimbusRomNo9L-Regu"/>
          <w:szCs w:val="24"/>
        </w:rPr>
        <w:t xml:space="preserve">The next 2?  </w:t>
      </w:r>
      <w:r w:rsidR="00391A50" w:rsidRPr="00D3181D">
        <w:rPr>
          <w:rFonts w:cs="NimbusRomNo9L-Regu"/>
          <w:szCs w:val="24"/>
        </w:rPr>
        <w:t xml:space="preserve"> sections are representing the econ</w:t>
      </w:r>
      <w:r w:rsidRPr="00D3181D">
        <w:rPr>
          <w:rFonts w:cs="NimbusRomNo9L-Regu"/>
          <w:szCs w:val="24"/>
        </w:rPr>
        <w:t>o</w:t>
      </w:r>
      <w:r w:rsidR="00391A50" w:rsidRPr="00D3181D">
        <w:rPr>
          <w:rFonts w:cs="NimbusRomNo9L-Regu"/>
          <w:szCs w:val="24"/>
        </w:rPr>
        <w:t>mists’ view of value.   Be explicit when you are representing econ</w:t>
      </w:r>
      <w:r w:rsidRPr="00D3181D">
        <w:rPr>
          <w:rFonts w:cs="NimbusRomNo9L-Regu"/>
          <w:szCs w:val="24"/>
        </w:rPr>
        <w:t>o</w:t>
      </w:r>
      <w:r w:rsidR="00391A50" w:rsidRPr="00D3181D">
        <w:rPr>
          <w:rFonts w:cs="NimbusRomNo9L-Regu"/>
          <w:szCs w:val="24"/>
        </w:rPr>
        <w:t xml:space="preserve">mists when your biophysical perspective </w:t>
      </w:r>
    </w:p>
    <w:p w14:paraId="5710F044" w14:textId="77777777" w:rsidR="004C1C0B" w:rsidRPr="00D3181D" w:rsidRDefault="004C1C0B" w:rsidP="00D3181D">
      <w:pPr>
        <w:rPr>
          <w:rFonts w:cs="NimbusRomNo9L-Regu"/>
          <w:szCs w:val="24"/>
        </w:rPr>
      </w:pPr>
    </w:p>
    <w:p w14:paraId="3FDE4721" w14:textId="77777777" w:rsidR="004C1C0B" w:rsidRPr="00D3181D" w:rsidRDefault="004C1C0B" w:rsidP="00D3181D">
      <w:pPr>
        <w:rPr>
          <w:rFonts w:cs="NimbusRomNo9L-MediItal"/>
          <w:szCs w:val="24"/>
        </w:rPr>
      </w:pPr>
      <w:r w:rsidRPr="00D3181D">
        <w:rPr>
          <w:rFonts w:cs="NimbusRomNo9L-MediItal"/>
          <w:szCs w:val="24"/>
        </w:rPr>
        <w:t xml:space="preserve">5.2.2 Value generation </w:t>
      </w:r>
      <w:r w:rsidRPr="00D3181D">
        <w:rPr>
          <w:rFonts w:cs="NimbusRomNo9L-MediItal"/>
          <w:szCs w:val="24"/>
        </w:rPr>
        <w:tab/>
        <w:t>INCLUDING BIOPHYSICAL INPUTS  (</w:t>
      </w:r>
      <w:r w:rsidRPr="00D3181D">
        <w:rPr>
          <w:rFonts w:cs="NimbusRomNo9L-Regu"/>
          <w:szCs w:val="24"/>
        </w:rPr>
        <w:t>˙</w:t>
      </w:r>
      <w:r w:rsidRPr="00D3181D">
        <w:rPr>
          <w:rFonts w:cs="NimbusRomNo9L-ReguItal"/>
          <w:szCs w:val="24"/>
        </w:rPr>
        <w:t>Xgen</w:t>
      </w:r>
      <w:r w:rsidRPr="00D3181D">
        <w:rPr>
          <w:rFonts w:cs="NimbusRomNo9L-MediItal"/>
          <w:szCs w:val="24"/>
        </w:rPr>
        <w:t xml:space="preserve">) &lt;&lt;TELL THE READER YOU ARE SHIFTING PERSPECTIVES…  </w:t>
      </w:r>
    </w:p>
    <w:p w14:paraId="4D5BA271" w14:textId="77777777" w:rsidR="00FE1E78" w:rsidRPr="00D3181D" w:rsidRDefault="00FE1E78" w:rsidP="00D3181D">
      <w:pPr>
        <w:rPr>
          <w:rFonts w:cs="NimbusRomNo9L-MediItal"/>
          <w:szCs w:val="24"/>
        </w:rPr>
      </w:pPr>
    </w:p>
    <w:p w14:paraId="4F73A0A4" w14:textId="77777777" w:rsidR="00FE1E78" w:rsidRPr="00D3181D" w:rsidRDefault="00FE1E78" w:rsidP="00D3181D">
      <w:pPr>
        <w:rPr>
          <w:rFonts w:cs="NimbusRomNo9L-Regu"/>
          <w:szCs w:val="24"/>
        </w:rPr>
      </w:pPr>
      <w:r w:rsidRPr="00D3181D">
        <w:rPr>
          <w:rFonts w:cs="NimbusRomNo9L-Medi"/>
          <w:szCs w:val="24"/>
        </w:rPr>
        <w:t xml:space="preserve">Fig. 5.4 </w:t>
      </w:r>
      <w:r w:rsidRPr="00D3181D">
        <w:rPr>
          <w:rFonts w:cs="NimbusRomNo9L-Regu"/>
          <w:szCs w:val="24"/>
        </w:rPr>
        <w:t>Flows of ??BIOPHYSICAL?? value (˙</w:t>
      </w:r>
      <w:r w:rsidRPr="00D3181D">
        <w:rPr>
          <w:rFonts w:cs="NimbusRomNo9L-ReguItal"/>
          <w:szCs w:val="24"/>
        </w:rPr>
        <w:t>X</w:t>
      </w:r>
      <w:r w:rsidRPr="00D3181D">
        <w:rPr>
          <w:rFonts w:cs="NimbusRomNo9L-Regu"/>
          <w:szCs w:val="24"/>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14:paraId="21E69A62" w14:textId="77777777" w:rsidR="00FE1E78" w:rsidRPr="00D3181D" w:rsidRDefault="00FE1E78" w:rsidP="00D3181D">
      <w:pPr>
        <w:rPr>
          <w:rFonts w:cs="NimbusRomNo9L-MediItal"/>
          <w:szCs w:val="24"/>
        </w:rPr>
      </w:pPr>
    </w:p>
    <w:p w14:paraId="26BD5D2C" w14:textId="77777777" w:rsidR="004C1C0B" w:rsidRPr="00D3181D" w:rsidRDefault="004C1C0B" w:rsidP="00D3181D">
      <w:pPr>
        <w:rPr>
          <w:rFonts w:cs="NimbusRomNo9L-MediItal"/>
          <w:szCs w:val="24"/>
        </w:rPr>
      </w:pPr>
    </w:p>
    <w:p w14:paraId="49AC23F8" w14:textId="77777777" w:rsidR="004C1C0B" w:rsidRPr="00D3181D" w:rsidRDefault="004C1C0B" w:rsidP="00D3181D">
      <w:pPr>
        <w:rPr>
          <w:rFonts w:cs="NimbusRomNo9L-Regu"/>
          <w:szCs w:val="24"/>
        </w:rPr>
      </w:pPr>
    </w:p>
    <w:p w14:paraId="6BECC9C4" w14:textId="77777777" w:rsidR="004C1C0B" w:rsidRPr="00D3181D" w:rsidRDefault="004C1C0B" w:rsidP="00D3181D">
      <w:pPr>
        <w:rPr>
          <w:rFonts w:cs="NimbusRomNo9L-Regu"/>
          <w:szCs w:val="24"/>
        </w:rPr>
      </w:pPr>
    </w:p>
    <w:p w14:paraId="76055AE3" w14:textId="77777777" w:rsidR="00FE1E78" w:rsidRPr="00D3181D" w:rsidRDefault="00FE1E78" w:rsidP="00D3181D">
      <w:pPr>
        <w:rPr>
          <w:rFonts w:cs="NimbusRomNo9L-Medi"/>
          <w:szCs w:val="24"/>
        </w:rPr>
      </w:pPr>
      <w:r w:rsidRPr="00D3181D">
        <w:rPr>
          <w:rFonts w:cs="NimbusRomNo9L-Medi"/>
          <w:szCs w:val="24"/>
        </w:rPr>
        <w:t>5.5 Value in the US auto industry</w:t>
      </w:r>
    </w:p>
    <w:p w14:paraId="467CABE1" w14:textId="77777777" w:rsidR="00391A50" w:rsidRPr="00D3181D" w:rsidRDefault="00FE1E78" w:rsidP="00D3181D">
      <w:pPr>
        <w:rPr>
          <w:rFonts w:cs="NimbusRomNo9L-Regu"/>
          <w:szCs w:val="24"/>
        </w:rPr>
      </w:pPr>
      <w:r w:rsidRPr="00D3181D">
        <w:rPr>
          <w:rFonts w:cs="NimbusRomNo9L-Regu"/>
          <w:szCs w:val="24"/>
        </w:rPr>
        <w:t>To estimate value flows through the automobile industry</w:t>
      </w:r>
      <w:r w:rsidR="003B1841" w:rsidRPr="00D3181D">
        <w:rPr>
          <w:rFonts w:cs="NimbusRomNo9L-Regu"/>
          <w:szCs w:val="24"/>
        </w:rPr>
        <w:t xml:space="preserve"> (ONE OF THE FEW SECTORS OF THE US ECONOMY WITH N ADEQUATE DATA BASE) </w:t>
      </w:r>
      <w:r w:rsidRPr="00D3181D">
        <w:rPr>
          <w:rFonts w:cs="NimbusRomNo9L-Regu"/>
          <w:szCs w:val="24"/>
        </w:rPr>
        <w:t>, we use publicly</w:t>
      </w:r>
      <w:r w:rsidR="003B1841" w:rsidRPr="00D3181D">
        <w:rPr>
          <w:rFonts w:cs="NimbusRomNo9L-Regu"/>
          <w:szCs w:val="24"/>
        </w:rPr>
        <w:t>..</w:t>
      </w:r>
    </w:p>
    <w:p w14:paraId="37DAA27E" w14:textId="77777777" w:rsidR="003B1841" w:rsidRPr="00D3181D" w:rsidRDefault="003B1841" w:rsidP="00D3181D">
      <w:pPr>
        <w:rPr>
          <w:rFonts w:cs="NimbusRomNo9L-Regu"/>
          <w:szCs w:val="24"/>
        </w:rPr>
      </w:pPr>
    </w:p>
    <w:p w14:paraId="599887C0" w14:textId="77777777" w:rsidR="003B1841" w:rsidRPr="00D3181D" w:rsidRDefault="003B1841" w:rsidP="00D3181D">
      <w:pPr>
        <w:rPr>
          <w:rFonts w:cs="NimbusRomNo9L-Regu"/>
          <w:szCs w:val="24"/>
        </w:rPr>
      </w:pPr>
      <w:r w:rsidRPr="00D3181D">
        <w:rPr>
          <w:rFonts w:cs="NimbusRomNo9L-Regu"/>
          <w:szCs w:val="24"/>
        </w:rPr>
        <w:t xml:space="preserve">Define KLEMS and PERKS  </w:t>
      </w:r>
    </w:p>
    <w:p w14:paraId="4B9CB1A2" w14:textId="77777777" w:rsidR="003B1841" w:rsidRPr="00D3181D" w:rsidRDefault="003B1841" w:rsidP="00D3181D">
      <w:pPr>
        <w:rPr>
          <w:rFonts w:cs="NimbusRomNo9L-Regu"/>
          <w:szCs w:val="24"/>
        </w:rPr>
      </w:pPr>
    </w:p>
    <w:p w14:paraId="5557685F" w14:textId="77777777" w:rsidR="003B1841" w:rsidRPr="00D3181D" w:rsidRDefault="003B1841" w:rsidP="00D3181D">
      <w:pPr>
        <w:rPr>
          <w:rFonts w:cs="NimbusRomNo9L-Regu"/>
          <w:szCs w:val="24"/>
        </w:rPr>
      </w:pPr>
      <w:r w:rsidRPr="00D3181D">
        <w:rPr>
          <w:rFonts w:cs="NimbusRomNo9L-Regu"/>
          <w:szCs w:val="24"/>
        </w:rPr>
        <w:t xml:space="preserve">From fig 5.6 I see you are using dollars to represent the biophysical flows…. </w:t>
      </w:r>
      <w:r w:rsidR="00316338" w:rsidRPr="00D3181D">
        <w:rPr>
          <w:rFonts w:cs="NimbusRomNo9L-Regu"/>
          <w:szCs w:val="24"/>
        </w:rPr>
        <w:t xml:space="preserve">You are measuring the  value of the biophysical flow in dollars  </w:t>
      </w:r>
    </w:p>
    <w:p w14:paraId="154BDA28" w14:textId="77777777" w:rsidR="00316338" w:rsidRPr="00D3181D" w:rsidRDefault="00316338" w:rsidP="00D3181D">
      <w:pPr>
        <w:rPr>
          <w:rFonts w:cs="NimbusRomNo9L-Regu"/>
          <w:szCs w:val="24"/>
        </w:rPr>
      </w:pPr>
    </w:p>
    <w:p w14:paraId="19FCFB9D" w14:textId="77777777" w:rsidR="00316338" w:rsidRPr="00D3181D" w:rsidRDefault="00316338" w:rsidP="00D3181D">
      <w:pPr>
        <w:rPr>
          <w:rFonts w:cs="NimbusRomNo9L-Regu"/>
          <w:szCs w:val="24"/>
        </w:rPr>
      </w:pPr>
    </w:p>
    <w:p w14:paraId="194D69AA" w14:textId="77777777" w:rsidR="00316338" w:rsidRPr="00D3181D" w:rsidRDefault="00316338" w:rsidP="00D3181D">
      <w:pPr>
        <w:rPr>
          <w:rFonts w:cs="NimbusRomNo9L-Regu"/>
          <w:szCs w:val="24"/>
        </w:rPr>
      </w:pPr>
    </w:p>
    <w:p w14:paraId="49DB5801" w14:textId="77777777" w:rsidR="006310FB" w:rsidRPr="00D3181D" w:rsidRDefault="006310FB" w:rsidP="00D3181D">
      <w:pPr>
        <w:rPr>
          <w:rFonts w:cs="NimbusRomNo9L-Regu"/>
          <w:szCs w:val="24"/>
        </w:rPr>
      </w:pPr>
    </w:p>
    <w:p w14:paraId="7ECBEF82" w14:textId="77777777" w:rsidR="006310FB" w:rsidRPr="00D3181D" w:rsidRDefault="006310FB" w:rsidP="00D3181D">
      <w:pPr>
        <w:rPr>
          <w:rFonts w:cs="NimbusRomNo9L-Regu"/>
          <w:szCs w:val="24"/>
        </w:rPr>
      </w:pPr>
    </w:p>
    <w:p w14:paraId="70B04390" w14:textId="77777777" w:rsidR="00391A50" w:rsidRPr="00D3181D" w:rsidRDefault="00391A50" w:rsidP="00D3181D">
      <w:pPr>
        <w:rPr>
          <w:szCs w:val="24"/>
        </w:rPr>
      </w:pPr>
    </w:p>
    <w:p w14:paraId="351CD689" w14:textId="77777777" w:rsidR="00605FBD" w:rsidRPr="00D3181D" w:rsidRDefault="00316338" w:rsidP="00D3181D">
      <w:pPr>
        <w:rPr>
          <w:rFonts w:cs="NimbusRomNo9L-Regu"/>
          <w:szCs w:val="24"/>
        </w:rPr>
      </w:pPr>
      <w:r w:rsidRPr="00D3181D">
        <w:rPr>
          <w:rFonts w:cs="NimbusRomNo9L-Regu"/>
          <w:szCs w:val="24"/>
        </w:rPr>
        <w:t xml:space="preserve">Chapter 6  </w:t>
      </w:r>
    </w:p>
    <w:p w14:paraId="2E5F1CEA" w14:textId="77777777" w:rsidR="006E2C93" w:rsidRPr="00D3181D" w:rsidRDefault="006E2C93" w:rsidP="00D3181D">
      <w:pPr>
        <w:rPr>
          <w:rFonts w:cs="NimbusRomNo9L-Regu"/>
          <w:szCs w:val="24"/>
        </w:rPr>
      </w:pPr>
    </w:p>
    <w:p w14:paraId="11E4FA01" w14:textId="77777777" w:rsidR="006E2C93" w:rsidRPr="00D3181D" w:rsidRDefault="006E2C93" w:rsidP="00D3181D">
      <w:pPr>
        <w:rPr>
          <w:rFonts w:cs="NimbusRomNo9L-Regu"/>
          <w:szCs w:val="24"/>
        </w:rPr>
      </w:pPr>
      <w:r w:rsidRPr="00D3181D">
        <w:rPr>
          <w:rFonts w:cs="NimbusRomNo9L-Regu"/>
          <w:szCs w:val="24"/>
        </w:rPr>
        <w:t xml:space="preserve">such that for sector </w:t>
      </w:r>
      <w:r w:rsidRPr="00D3181D">
        <w:rPr>
          <w:rFonts w:cs="NimbusRomNo9L-ReguItal"/>
          <w:szCs w:val="24"/>
        </w:rPr>
        <w:t>j</w:t>
      </w:r>
      <w:r w:rsidRPr="00D3181D">
        <w:rPr>
          <w:rFonts w:cs="NimbusRomNo9L-Regu"/>
          <w:szCs w:val="24"/>
        </w:rPr>
        <w:t xml:space="preserve">, (such as tires??) </w:t>
      </w:r>
    </w:p>
    <w:p w14:paraId="1857A64C" w14:textId="77777777" w:rsidR="00316338" w:rsidRPr="00D3181D" w:rsidRDefault="00316338" w:rsidP="00D3181D">
      <w:pPr>
        <w:rPr>
          <w:rFonts w:cs="NimbusRomNo9L-Regu"/>
          <w:szCs w:val="24"/>
        </w:rPr>
      </w:pPr>
      <w:r w:rsidRPr="00D3181D">
        <w:rPr>
          <w:rFonts w:cs="NimbusRomNo9L-Regu"/>
          <w:szCs w:val="24"/>
        </w:rPr>
        <w:t>Define  R, S and K  after eq. 6.4   as some readers will have forgotten</w:t>
      </w:r>
    </w:p>
    <w:p w14:paraId="75937258" w14:textId="77777777" w:rsidR="00316338" w:rsidRPr="00D3181D" w:rsidRDefault="00316338"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  likewise, please define terms first time used in chapter </w:t>
      </w:r>
    </w:p>
    <w:p w14:paraId="349697C6" w14:textId="77777777" w:rsidR="00316338" w:rsidRPr="00D3181D" w:rsidRDefault="006E2C93" w:rsidP="00D3181D">
      <w:pPr>
        <w:rPr>
          <w:rFonts w:cs="NimbusRomNo9L-Regu"/>
          <w:szCs w:val="24"/>
        </w:rPr>
      </w:pPr>
      <w:r w:rsidRPr="00D3181D">
        <w:rPr>
          <w:rFonts w:cs="NimbusRomNo9L-Regu"/>
          <w:szCs w:val="24"/>
        </w:rPr>
        <w:t>I  guess you Can find each  .. I stlill like lots of definitions….</w:t>
      </w:r>
    </w:p>
    <w:p w14:paraId="10495FDF" w14:textId="77777777" w:rsidR="006E2C93" w:rsidRPr="00D3181D" w:rsidRDefault="006E2C93" w:rsidP="00D3181D">
      <w:pPr>
        <w:rPr>
          <w:rFonts w:cs="NimbusRomNo9L-Regu"/>
          <w:szCs w:val="24"/>
        </w:rPr>
      </w:pPr>
    </w:p>
    <w:p w14:paraId="69EFB8CA" w14:textId="77777777" w:rsidR="006E2C93" w:rsidRPr="00D3181D" w:rsidRDefault="006E2C93" w:rsidP="00D3181D">
      <w:pPr>
        <w:rPr>
          <w:rFonts w:cs="NimbusRomNo9L-Regu"/>
          <w:szCs w:val="24"/>
        </w:rPr>
      </w:pPr>
      <w:r w:rsidRPr="00D3181D">
        <w:rPr>
          <w:rFonts w:cs="NimbusRomNo9L-Regu"/>
          <w:szCs w:val="24"/>
        </w:rPr>
        <w:t xml:space="preserve">WE ASSUME all goods produced by a sector are produced at the   </w:t>
      </w:r>
    </w:p>
    <w:p w14:paraId="2C9101DD" w14:textId="77777777" w:rsidR="006E2C93" w:rsidRPr="00D3181D" w:rsidRDefault="006E2C93" w:rsidP="00D3181D">
      <w:pPr>
        <w:rPr>
          <w:rFonts w:cs="NimbusRomNo9L-Regu"/>
          <w:szCs w:val="24"/>
        </w:rPr>
      </w:pPr>
      <w:r w:rsidRPr="00D3181D">
        <w:rPr>
          <w:rFonts w:cs="NimbusRomNo9L-Regu"/>
          <w:szCs w:val="24"/>
        </w:rPr>
        <w:t>average energy intensity of that sector.</w:t>
      </w:r>
    </w:p>
    <w:p w14:paraId="52014504" w14:textId="77777777" w:rsidR="006E2C93" w:rsidRPr="00D3181D" w:rsidRDefault="006E2C93"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w:t>
      </w:r>
    </w:p>
    <w:p w14:paraId="15C17A1B" w14:textId="77777777" w:rsidR="006E2C93" w:rsidRPr="00D3181D" w:rsidRDefault="006E2C93" w:rsidP="00D3181D">
      <w:pPr>
        <w:rPr>
          <w:rFonts w:cs="NimbusRomNo9L-Regu"/>
          <w:szCs w:val="24"/>
        </w:rPr>
      </w:pPr>
      <w:r w:rsidRPr="00D3181D">
        <w:rPr>
          <w:rFonts w:cs="NimbusRomNo9L-Regu"/>
          <w:szCs w:val="24"/>
        </w:rPr>
        <w:t xml:space="preserve">Now give as words </w:t>
      </w:r>
    </w:p>
    <w:p w14:paraId="3A761482" w14:textId="77777777" w:rsidR="006E2C93" w:rsidRPr="00D3181D" w:rsidRDefault="006E2C93" w:rsidP="00D3181D">
      <w:pPr>
        <w:rPr>
          <w:rFonts w:cs="NimbusRomNo9L-Regu"/>
          <w:szCs w:val="24"/>
        </w:rPr>
      </w:pPr>
      <w:r w:rsidRPr="00D3181D">
        <w:rPr>
          <w:rFonts w:cs="NimbusRomNo9L-Regu"/>
          <w:szCs w:val="24"/>
        </w:rPr>
        <w:t xml:space="preserve">Likewise give eq, 6.11 and 6. 12 in words   …    I don’t know if you agree but I much prefer to give final equations  in words as well as symbols    …then you know you are conveying correct info to everyone </w:t>
      </w:r>
    </w:p>
    <w:p w14:paraId="5EFD89A1" w14:textId="77777777" w:rsidR="006E2C93" w:rsidRPr="00D3181D" w:rsidRDefault="006E2C93" w:rsidP="00D3181D">
      <w:pPr>
        <w:rPr>
          <w:rFonts w:cs="NimbusRomNo9L-Regu"/>
          <w:szCs w:val="24"/>
        </w:rPr>
      </w:pPr>
      <w:r w:rsidRPr="00D3181D">
        <w:rPr>
          <w:rFonts w:cs="NimbusRomNo9L-Regu"/>
          <w:szCs w:val="24"/>
        </w:rPr>
        <w:t>Equations 6.15 and 6.16 can be rewritten in vector notation as</w:t>
      </w:r>
    </w:p>
    <w:p w14:paraId="3F95CD7D" w14:textId="77777777" w:rsidR="006E2C93" w:rsidRPr="00D3181D" w:rsidRDefault="006E2C93" w:rsidP="00D3181D">
      <w:pPr>
        <w:rPr>
          <w:rFonts w:cs="txex"/>
          <w:szCs w:val="24"/>
        </w:rPr>
      </w:pPr>
      <w:r w:rsidRPr="00D3181D">
        <w:rPr>
          <w:rFonts w:cs="txex"/>
          <w:szCs w:val="24"/>
        </w:rPr>
        <w:t xml:space="preserve">8&gt;&gt;&gt;&lt;&gt;&gt;&gt;:         &lt;&lt;&lt;&lt;Explain why we want to do this and what it means   …  </w:t>
      </w:r>
    </w:p>
    <w:p w14:paraId="70F912BE" w14:textId="77777777" w:rsidR="006E2C93" w:rsidRPr="00D3181D" w:rsidRDefault="006E2C93" w:rsidP="00D3181D">
      <w:pPr>
        <w:rPr>
          <w:rFonts w:cs="txex"/>
          <w:szCs w:val="24"/>
        </w:rPr>
      </w:pPr>
    </w:p>
    <w:p w14:paraId="1E50F72A" w14:textId="77777777" w:rsidR="006E2C93" w:rsidRPr="00D3181D" w:rsidRDefault="006E2C93" w:rsidP="00D3181D">
      <w:pPr>
        <w:rPr>
          <w:rFonts w:cs="txex"/>
          <w:szCs w:val="24"/>
        </w:rPr>
      </w:pPr>
      <w:r w:rsidRPr="00D3181D">
        <w:rPr>
          <w:rFonts w:cs="txex"/>
          <w:szCs w:val="24"/>
        </w:rPr>
        <w:t xml:space="preserve">Is B embodied anery as before?  I assume  so .  We (you) really need a glossary at beginning of book  </w:t>
      </w:r>
    </w:p>
    <w:p w14:paraId="2326CEB7" w14:textId="77777777" w:rsidR="006E2C93" w:rsidRPr="00D3181D" w:rsidRDefault="006E2C93" w:rsidP="00D3181D">
      <w:pPr>
        <w:rPr>
          <w:rFonts w:cs="NimbusRomNo9L-Regu"/>
          <w:szCs w:val="24"/>
        </w:rPr>
      </w:pPr>
      <w:r w:rsidRPr="00D3181D">
        <w:rPr>
          <w:rFonts w:cs="NimbusRomNo9L-Regu"/>
          <w:szCs w:val="24"/>
        </w:rPr>
        <w:t xml:space="preserve">with the “Kronecker delta”   …explain  </w:t>
      </w:r>
    </w:p>
    <w:p w14:paraId="22D50EC2" w14:textId="77777777" w:rsidR="006E2C93" w:rsidRPr="00D3181D" w:rsidRDefault="006E2C93" w:rsidP="00D3181D">
      <w:pPr>
        <w:rPr>
          <w:rFonts w:cs="NimbusRomNo9L-Regu"/>
          <w:szCs w:val="24"/>
        </w:rPr>
      </w:pPr>
    </w:p>
    <w:p w14:paraId="62A3FEDE" w14:textId="77777777" w:rsidR="006E2C93" w:rsidRPr="00D3181D" w:rsidRDefault="006E2C93" w:rsidP="00D3181D">
      <w:pPr>
        <w:rPr>
          <w:rFonts w:cs="NimbusRomNo9L-ReguItal"/>
          <w:szCs w:val="24"/>
        </w:rPr>
      </w:pPr>
      <w:r w:rsidRPr="00D3181D">
        <w:rPr>
          <w:rFonts w:cs="NimbusRomNo9L-ReguItal"/>
          <w:szCs w:val="24"/>
        </w:rPr>
        <w:t xml:space="preserve">YOU ARE WRITING FOR ENGINEERS, NOT MORTALS!!!!!!!!!!!   I ASSUME ALL YOUR MATH/NOTATION IS CORRECT </w:t>
      </w:r>
      <w:r w:rsidR="00F56B2B" w:rsidRPr="00D3181D">
        <w:rPr>
          <w:rFonts w:cs="NimbusRomNo9L-ReguItal"/>
          <w:szCs w:val="24"/>
        </w:rPr>
        <w:t>!</w:t>
      </w:r>
    </w:p>
    <w:p w14:paraId="4875750C" w14:textId="77777777" w:rsidR="00F56B2B" w:rsidRPr="00D3181D" w:rsidRDefault="00F56B2B" w:rsidP="00D3181D">
      <w:pPr>
        <w:rPr>
          <w:rFonts w:cs="NimbusRomNo9L-ReguItal"/>
          <w:szCs w:val="24"/>
        </w:rPr>
      </w:pPr>
    </w:p>
    <w:p w14:paraId="5D182480" w14:textId="77777777" w:rsidR="00F56B2B" w:rsidRPr="00D3181D" w:rsidRDefault="00F56B2B" w:rsidP="00D3181D">
      <w:pPr>
        <w:rPr>
          <w:rFonts w:cs="NimbusRomNo9L-Regu"/>
          <w:szCs w:val="24"/>
        </w:rPr>
      </w:pPr>
      <w:r w:rsidRPr="00D3181D">
        <w:rPr>
          <w:rFonts w:cs="NimbusRomNo9L-Regu"/>
          <w:szCs w:val="24"/>
        </w:rPr>
        <w:t>extension of the algebraic form of the energy intensity equation.</w:t>
      </w:r>
    </w:p>
    <w:p w14:paraId="023D25DC" w14:textId="77777777" w:rsidR="00F56B2B" w:rsidRPr="00D3181D" w:rsidRDefault="00F56B2B" w:rsidP="00D3181D">
      <w:pPr>
        <w:rPr>
          <w:rFonts w:cs="NimbusRomNo9L-Regu"/>
          <w:szCs w:val="24"/>
        </w:rPr>
      </w:pPr>
      <w:r w:rsidRPr="00D3181D">
        <w:rPr>
          <w:rFonts w:cs="NimbusRomNo9L-Regu"/>
          <w:szCs w:val="24"/>
        </w:rPr>
        <w:t>Equation 6.37 provides a means to estimate energy intensity (</w:t>
      </w:r>
      <w:r w:rsidRPr="00D3181D">
        <w:rPr>
          <w:rFonts w:cs="rtxbmi"/>
          <w:szCs w:val="24"/>
        </w:rPr>
        <w:t>"</w:t>
      </w:r>
      <w:r w:rsidRPr="00D3181D">
        <w:rPr>
          <w:rFonts w:cs="NimbusRomNo9L-Regu"/>
          <w:szCs w:val="24"/>
        </w:rPr>
        <w:t>) of the sectors of</w:t>
      </w:r>
    </w:p>
    <w:p w14:paraId="7EE216D9" w14:textId="77777777" w:rsidR="00F56B2B" w:rsidRPr="00D3181D" w:rsidRDefault="00F56B2B" w:rsidP="00D3181D">
      <w:pPr>
        <w:rPr>
          <w:rFonts w:cs="NimbusRomNo9L-Regu"/>
          <w:szCs w:val="24"/>
        </w:rPr>
      </w:pPr>
      <w:r w:rsidRPr="00D3181D">
        <w:rPr>
          <w:rFonts w:cs="NimbusRomNo9L-Regu"/>
          <w:szCs w:val="24"/>
        </w:rPr>
        <w:t>the economy, under the assumption that final consumption (Sector 1) is exogenous</w:t>
      </w:r>
    </w:p>
    <w:p w14:paraId="4293904D" w14:textId="77777777" w:rsidR="00F56B2B" w:rsidRPr="00D3181D" w:rsidRDefault="00F56B2B" w:rsidP="00D3181D">
      <w:pPr>
        <w:rPr>
          <w:rFonts w:cs="NimbusRomNo9L-Regu"/>
          <w:szCs w:val="24"/>
        </w:rPr>
      </w:pPr>
      <w:r w:rsidRPr="00D3181D">
        <w:rPr>
          <w:rFonts w:cs="NimbusRomNo9L-Regu"/>
          <w:szCs w:val="24"/>
        </w:rPr>
        <w:t>to the economy (Sectors 2</w:t>
      </w:r>
      <w:r w:rsidRPr="00D3181D">
        <w:rPr>
          <w:rFonts w:cs="rtxmi"/>
          <w:szCs w:val="24"/>
        </w:rPr>
        <w:t>: : :</w:t>
      </w:r>
      <w:r w:rsidRPr="00D3181D">
        <w:rPr>
          <w:rFonts w:cs="NimbusRomNo9L-ReguItal"/>
          <w:szCs w:val="24"/>
        </w:rPr>
        <w:t>n</w:t>
      </w:r>
      <w:r w:rsidRPr="00D3181D">
        <w:rPr>
          <w:rFonts w:cs="NimbusRomNo9L-Regu"/>
          <w:szCs w:val="24"/>
        </w:rPr>
        <w:t xml:space="preserve">).    </w:t>
      </w:r>
    </w:p>
    <w:p w14:paraId="3213A221" w14:textId="77777777" w:rsidR="00F56B2B" w:rsidRPr="00D3181D" w:rsidRDefault="00F56B2B" w:rsidP="00D3181D">
      <w:pPr>
        <w:rPr>
          <w:rFonts w:cs="NimbusRomNo9L-Regu"/>
          <w:szCs w:val="24"/>
        </w:rPr>
      </w:pPr>
      <w:r w:rsidRPr="00D3181D">
        <w:rPr>
          <w:rFonts w:cs="NimbusRomNo9L-Regu"/>
          <w:szCs w:val="24"/>
        </w:rPr>
        <w:t>BUT WE DO NOT HAVE THE DATA SINCE 1977……….?????????</w:t>
      </w:r>
      <w:r w:rsidR="00774B8F" w:rsidRPr="00D3181D">
        <w:rPr>
          <w:rFonts w:cs="NimbusRomNo9L-Regu"/>
          <w:szCs w:val="24"/>
        </w:rPr>
        <w:t xml:space="preserve"> Are you saying tht yu have th I-O data for the uto industry???  </w:t>
      </w:r>
    </w:p>
    <w:p w14:paraId="363FA2C2" w14:textId="77777777" w:rsidR="00F56B2B" w:rsidRPr="00D3181D" w:rsidRDefault="00F56B2B" w:rsidP="00D3181D">
      <w:pPr>
        <w:rPr>
          <w:rFonts w:cs="NimbusRomNo9L-Regu"/>
          <w:szCs w:val="24"/>
        </w:rPr>
      </w:pPr>
    </w:p>
    <w:p w14:paraId="4253ACFD" w14:textId="77777777" w:rsidR="00F56B2B" w:rsidRPr="00D3181D" w:rsidRDefault="00F56B2B" w:rsidP="00D3181D">
      <w:pPr>
        <w:rPr>
          <w:rFonts w:cs="NimbusRomNo9L-Regu"/>
          <w:szCs w:val="24"/>
        </w:rPr>
      </w:pPr>
    </w:p>
    <w:p w14:paraId="1F204ED0" w14:textId="77777777" w:rsidR="006E2C93" w:rsidRPr="00D3181D" w:rsidRDefault="006E2C93" w:rsidP="00D3181D">
      <w:pPr>
        <w:rPr>
          <w:rFonts w:cs="NimbusRomNo9L-Regu"/>
          <w:szCs w:val="24"/>
        </w:rPr>
      </w:pPr>
    </w:p>
    <w:p w14:paraId="357C406E" w14:textId="77777777" w:rsidR="006E2C93" w:rsidRPr="00D3181D" w:rsidRDefault="006E2C93" w:rsidP="00D3181D">
      <w:pPr>
        <w:rPr>
          <w:rFonts w:cs="NimbusRomNo9L-Regu"/>
          <w:szCs w:val="24"/>
        </w:rPr>
      </w:pPr>
    </w:p>
    <w:p w14:paraId="7AC07EA5" w14:textId="77777777" w:rsidR="00316338" w:rsidRPr="00D3181D" w:rsidRDefault="00316338" w:rsidP="00D3181D">
      <w:pPr>
        <w:rPr>
          <w:rFonts w:cs="NimbusRomNo9L-Regu"/>
          <w:szCs w:val="24"/>
        </w:rPr>
      </w:pPr>
    </w:p>
    <w:p w14:paraId="45C7731B" w14:textId="77777777" w:rsidR="00605FBD" w:rsidRPr="00D3181D" w:rsidRDefault="00605FBD" w:rsidP="00D3181D">
      <w:pPr>
        <w:rPr>
          <w:rFonts w:cs="NimbusRomNo9L-Regu"/>
          <w:szCs w:val="24"/>
        </w:rPr>
      </w:pPr>
    </w:p>
    <w:p w14:paraId="0F97B3B2" w14:textId="77777777" w:rsidR="00605FBD" w:rsidRPr="00D3181D" w:rsidRDefault="00605FBD" w:rsidP="00D3181D">
      <w:pPr>
        <w:rPr>
          <w:szCs w:val="24"/>
        </w:rPr>
      </w:pPr>
    </w:p>
    <w:p w14:paraId="49D561D2" w14:textId="77777777" w:rsidR="00175380" w:rsidRPr="00D3181D" w:rsidRDefault="00175380" w:rsidP="00D3181D">
      <w:pPr>
        <w:rPr>
          <w:rFonts w:cs="NimbusRomNo9L-Regu"/>
          <w:szCs w:val="24"/>
        </w:rPr>
      </w:pPr>
    </w:p>
    <w:p w14:paraId="1A168AEF" w14:textId="77777777" w:rsidR="00175380" w:rsidRPr="00D3181D" w:rsidRDefault="00175380" w:rsidP="00D3181D">
      <w:pPr>
        <w:rPr>
          <w:rFonts w:cs="NimbusRomNo9L-Regu"/>
          <w:szCs w:val="24"/>
        </w:rPr>
      </w:pPr>
    </w:p>
    <w:p w14:paraId="6DDCBDE6" w14:textId="77777777" w:rsidR="00175380" w:rsidRPr="00D3181D" w:rsidRDefault="00175380" w:rsidP="00D3181D">
      <w:pPr>
        <w:rPr>
          <w:rFonts w:cs="NimbusRomNo9L-Regu"/>
          <w:szCs w:val="24"/>
        </w:rPr>
      </w:pPr>
    </w:p>
    <w:p w14:paraId="486E20E8" w14:textId="77777777" w:rsidR="002A38DC" w:rsidRPr="00D3181D" w:rsidRDefault="002A38DC" w:rsidP="00D3181D">
      <w:pPr>
        <w:rPr>
          <w:rFonts w:cs="NimbusRomNo9L-Regu"/>
          <w:szCs w:val="24"/>
        </w:rPr>
      </w:pPr>
    </w:p>
    <w:p w14:paraId="43F143F7" w14:textId="77777777" w:rsidR="002A38DC" w:rsidRPr="00D3181D" w:rsidRDefault="002A38DC" w:rsidP="00D3181D">
      <w:pPr>
        <w:rPr>
          <w:rFonts w:cs="NimbusRomNo9L-Regu"/>
          <w:szCs w:val="24"/>
        </w:rPr>
      </w:pPr>
    </w:p>
    <w:p w14:paraId="19C932D9" w14:textId="77777777" w:rsidR="00BE0888" w:rsidRPr="00D3181D" w:rsidRDefault="00BE0888" w:rsidP="00D3181D">
      <w:pPr>
        <w:rPr>
          <w:rFonts w:cs="Times New Roman"/>
          <w:szCs w:val="24"/>
        </w:rPr>
      </w:pPr>
    </w:p>
    <w:p w14:paraId="56B079AF" w14:textId="77777777" w:rsidR="00014691" w:rsidRPr="00D3181D" w:rsidRDefault="00014691" w:rsidP="00D3181D">
      <w:pPr>
        <w:rPr>
          <w:rFonts w:cs="Times New Roman"/>
          <w:szCs w:val="24"/>
        </w:rPr>
      </w:pPr>
    </w:p>
    <w:p w14:paraId="4B391A05" w14:textId="77777777" w:rsidR="00014691" w:rsidRPr="00D3181D" w:rsidRDefault="00014691" w:rsidP="00D3181D">
      <w:pPr>
        <w:rPr>
          <w:rFonts w:cs="Times New Roman"/>
          <w:szCs w:val="24"/>
        </w:rPr>
      </w:pPr>
    </w:p>
    <w:sectPr w:rsidR="00014691" w:rsidRPr="00D318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20226" w14:textId="77777777" w:rsidR="00A101D3" w:rsidRDefault="00A101D3" w:rsidP="006310FB">
      <w:pPr>
        <w:spacing w:after="0" w:line="240" w:lineRule="auto"/>
      </w:pPr>
      <w:r>
        <w:separator/>
      </w:r>
    </w:p>
  </w:endnote>
  <w:endnote w:type="continuationSeparator" w:id="0">
    <w:p w14:paraId="359A5108" w14:textId="77777777" w:rsidR="00A101D3" w:rsidRDefault="00A101D3"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Cambria"/>
    <w:panose1 w:val="00000000000000000000"/>
    <w:charset w:val="00"/>
    <w:family w:val="auto"/>
    <w:notTrueType/>
    <w:pitch w:val="default"/>
    <w:sig w:usb0="00000003" w:usb1="00000000" w:usb2="00000000" w:usb3="00000000" w:csb0="00000001"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14:paraId="76C91427" w14:textId="77777777" w:rsidR="00A101D3" w:rsidRDefault="00A101D3">
        <w:pPr>
          <w:pStyle w:val="Footer"/>
          <w:jc w:val="right"/>
        </w:pPr>
        <w:r>
          <w:fldChar w:fldCharType="begin"/>
        </w:r>
        <w:r>
          <w:instrText xml:space="preserve"> PAGE   \* MERGEFORMAT </w:instrText>
        </w:r>
        <w:r>
          <w:fldChar w:fldCharType="separate"/>
        </w:r>
        <w:r w:rsidR="008439FF">
          <w:rPr>
            <w:noProof/>
          </w:rPr>
          <w:t>1</w:t>
        </w:r>
        <w:r>
          <w:rPr>
            <w:noProof/>
          </w:rPr>
          <w:fldChar w:fldCharType="end"/>
        </w:r>
      </w:p>
    </w:sdtContent>
  </w:sdt>
  <w:p w14:paraId="1B1710D5" w14:textId="77777777" w:rsidR="00A101D3" w:rsidRDefault="00A101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81DC9" w14:textId="77777777" w:rsidR="00A101D3" w:rsidRDefault="00A101D3" w:rsidP="006310FB">
      <w:pPr>
        <w:spacing w:after="0" w:line="240" w:lineRule="auto"/>
      </w:pPr>
      <w:r>
        <w:separator/>
      </w:r>
    </w:p>
  </w:footnote>
  <w:footnote w:type="continuationSeparator" w:id="0">
    <w:p w14:paraId="4B48D552" w14:textId="77777777" w:rsidR="00A101D3" w:rsidRDefault="00A101D3"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0F45"/>
    <w:rsid w:val="00175380"/>
    <w:rsid w:val="00195F8C"/>
    <w:rsid w:val="00232BA8"/>
    <w:rsid w:val="0024165E"/>
    <w:rsid w:val="002A38DC"/>
    <w:rsid w:val="00316338"/>
    <w:rsid w:val="00357E94"/>
    <w:rsid w:val="00377CCC"/>
    <w:rsid w:val="00391A50"/>
    <w:rsid w:val="003B1841"/>
    <w:rsid w:val="003D1528"/>
    <w:rsid w:val="004C1C0B"/>
    <w:rsid w:val="004E273C"/>
    <w:rsid w:val="00522DF4"/>
    <w:rsid w:val="005A09F7"/>
    <w:rsid w:val="00605FBD"/>
    <w:rsid w:val="006310FB"/>
    <w:rsid w:val="00643981"/>
    <w:rsid w:val="00685BF3"/>
    <w:rsid w:val="006E2C93"/>
    <w:rsid w:val="006F3C0F"/>
    <w:rsid w:val="00704738"/>
    <w:rsid w:val="00774B8F"/>
    <w:rsid w:val="008439FF"/>
    <w:rsid w:val="00862938"/>
    <w:rsid w:val="008A16BF"/>
    <w:rsid w:val="00930C34"/>
    <w:rsid w:val="009C77C9"/>
    <w:rsid w:val="00A101D3"/>
    <w:rsid w:val="00A4174F"/>
    <w:rsid w:val="00AB0F92"/>
    <w:rsid w:val="00B16A22"/>
    <w:rsid w:val="00B43E6A"/>
    <w:rsid w:val="00B44947"/>
    <w:rsid w:val="00BC78B7"/>
    <w:rsid w:val="00BE0888"/>
    <w:rsid w:val="00C46188"/>
    <w:rsid w:val="00CB0EC7"/>
    <w:rsid w:val="00CD4810"/>
    <w:rsid w:val="00D0564B"/>
    <w:rsid w:val="00D3181D"/>
    <w:rsid w:val="00D5037B"/>
    <w:rsid w:val="00D56088"/>
    <w:rsid w:val="00DD3388"/>
    <w:rsid w:val="00DE33BD"/>
    <w:rsid w:val="00E44254"/>
    <w:rsid w:val="00F56B2B"/>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1D"/>
    <w:rPr>
      <w:rFonts w:asciiTheme="majorHAnsi" w:hAnsiTheme="majorHAns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1913">
      <w:bodyDiv w:val="1"/>
      <w:marLeft w:val="0"/>
      <w:marRight w:val="0"/>
      <w:marTop w:val="0"/>
      <w:marBottom w:val="0"/>
      <w:divBdr>
        <w:top w:val="none" w:sz="0" w:space="0" w:color="auto"/>
        <w:left w:val="none" w:sz="0" w:space="0" w:color="auto"/>
        <w:bottom w:val="none" w:sz="0" w:space="0" w:color="auto"/>
        <w:right w:val="none" w:sz="0" w:space="0" w:color="auto"/>
      </w:divBdr>
    </w:div>
    <w:div w:id="109512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A3E71-1C55-7949-BE6B-57AF40D0E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1964</Words>
  <Characters>11196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13134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Michael Dale</cp:lastModifiedBy>
  <cp:revision>16</cp:revision>
  <dcterms:created xsi:type="dcterms:W3CDTF">2014-09-01T14:49:00Z</dcterms:created>
  <dcterms:modified xsi:type="dcterms:W3CDTF">2014-09-02T17:16:00Z</dcterms:modified>
</cp:coreProperties>
</file>