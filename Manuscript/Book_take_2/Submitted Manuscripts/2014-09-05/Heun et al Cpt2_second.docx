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4E06" w:rsidRDefault="00084E06"/>
    <w:p w:rsidR="00526C12" w:rsidRDefault="00526C12">
      <w:proofErr w:type="spellStart"/>
      <w:r>
        <w:t>Heun</w:t>
      </w:r>
      <w:proofErr w:type="spellEnd"/>
      <w:r>
        <w:t xml:space="preserve"> et al Cpt2_Second pass </w:t>
      </w:r>
    </w:p>
    <w:p w:rsidR="00526C12" w:rsidRDefault="00526C12"/>
    <w:p w:rsidR="00526C12" w:rsidRDefault="00526C12">
      <w:r>
        <w:t>You need Barry quote…</w:t>
      </w:r>
    </w:p>
    <w:p w:rsidR="00D7459F" w:rsidRDefault="00D7459F" w:rsidP="00D7459F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proofErr w:type="gramStart"/>
      <w:r>
        <w:rPr>
          <w:rFonts w:ascii="NimbusRomNo9L-Regu" w:hAnsi="NimbusRomNo9L-Regu" w:cs="NimbusRomNo9L-Regu"/>
          <w:sz w:val="20"/>
          <w:szCs w:val="20"/>
        </w:rPr>
        <w:t>who</w:t>
      </w:r>
      <w:proofErr w:type="gramEnd"/>
      <w:r>
        <w:rPr>
          <w:rFonts w:ascii="NimbusRomNo9L-Regu" w:hAnsi="NimbusRomNo9L-Regu" w:cs="NimbusRomNo9L-Regu"/>
          <w:sz w:val="20"/>
          <w:szCs w:val="20"/>
        </w:rPr>
        <w:t xml:space="preserve"> blame stagnation in the</w:t>
      </w:r>
      <w:r>
        <w:rPr>
          <w:rFonts w:ascii="NimbusRomNo9L-Regu" w:hAnsi="NimbusRomNo9L-Regu" w:cs="NimbusRomNo9L-Regu"/>
          <w:sz w:val="20"/>
          <w:szCs w:val="20"/>
        </w:rPr>
        <w:t xml:space="preserve"> CONVENTIONAL </w:t>
      </w:r>
      <w:r>
        <w:rPr>
          <w:rFonts w:ascii="NimbusRomNo9L-Regu" w:hAnsi="NimbusRomNo9L-Regu" w:cs="NimbusRomNo9L-Regu"/>
          <w:sz w:val="20"/>
          <w:szCs w:val="20"/>
        </w:rPr>
        <w:t xml:space="preserve"> factors of production</w:t>
      </w:r>
    </w:p>
    <w:p w:rsidR="00526C12" w:rsidRDefault="00D7459F" w:rsidP="00D7459F">
      <w:r>
        <w:rPr>
          <w:rFonts w:ascii="NimbusRomNo9L-Regu" w:hAnsi="NimbusRomNo9L-Regu" w:cs="NimbusRomNo9L-Regu"/>
          <w:sz w:val="20"/>
          <w:szCs w:val="20"/>
        </w:rPr>
        <w:t>(</w:t>
      </w:r>
      <w:proofErr w:type="gramStart"/>
      <w:r>
        <w:rPr>
          <w:rFonts w:ascii="NimbusRomNo9L-Regu" w:hAnsi="NimbusRomNo9L-Regu" w:cs="NimbusRomNo9L-Regu"/>
          <w:sz w:val="20"/>
          <w:szCs w:val="20"/>
        </w:rPr>
        <w:t>manufactured</w:t>
      </w:r>
      <w:proofErr w:type="gramEnd"/>
      <w:r>
        <w:rPr>
          <w:rFonts w:ascii="NimbusRomNo9L-Regu" w:hAnsi="NimbusRomNo9L-Regu" w:cs="NimbusRomNo9L-Regu"/>
          <w:sz w:val="20"/>
          <w:szCs w:val="20"/>
        </w:rPr>
        <w:t xml:space="preserve"> capital, labor, and technology</w:t>
      </w:r>
      <w:r>
        <w:rPr>
          <w:rFonts w:ascii="NimbusRomNo9L-Regu" w:hAnsi="NimbusRomNo9L-Regu" w:cs="NimbusRomNo9L-Regu"/>
          <w:sz w:val="20"/>
          <w:szCs w:val="20"/>
        </w:rPr>
        <w:t xml:space="preserve"> –ALL INTRINSIC TO THE ECONOMY </w:t>
      </w:r>
      <w:r>
        <w:rPr>
          <w:rFonts w:ascii="NimbusRomNo9L-Regu" w:hAnsi="NimbusRomNo9L-Regu" w:cs="NimbusRomNo9L-Regu"/>
          <w:sz w:val="20"/>
          <w:szCs w:val="20"/>
        </w:rPr>
        <w:t>) for the bleak situation.</w:t>
      </w:r>
    </w:p>
    <w:p w:rsidR="00526C12" w:rsidRDefault="00D7459F">
      <w:pPr>
        <w:rPr>
          <w:rFonts w:ascii="NimbusRomNo9L-Regu" w:hAnsi="NimbusRomNo9L-Regu" w:cs="NimbusRomNo9L-Regu"/>
          <w:sz w:val="20"/>
          <w:szCs w:val="20"/>
        </w:rPr>
      </w:pPr>
      <w:proofErr w:type="gramStart"/>
      <w:r>
        <w:rPr>
          <w:rFonts w:ascii="NimbusRomNo9L-Regu" w:hAnsi="NimbusRomNo9L-Regu" w:cs="NimbusRomNo9L-Regu"/>
          <w:sz w:val="20"/>
          <w:szCs w:val="20"/>
        </w:rPr>
        <w:t>p.n27</w:t>
      </w:r>
      <w:proofErr w:type="gram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r w:rsidR="00915A58">
        <w:rPr>
          <w:rFonts w:ascii="NimbusRomNo9L-Regu" w:hAnsi="NimbusRomNo9L-Regu" w:cs="NimbusRomNo9L-Regu"/>
          <w:sz w:val="20"/>
          <w:szCs w:val="20"/>
        </w:rPr>
        <w:t xml:space="preserve">bot </w:t>
      </w:r>
      <w:r w:rsidR="00915A58">
        <w:rPr>
          <w:rFonts w:ascii="NimbusRomNo9L-Regu" w:hAnsi="NimbusRomNo9L-Regu" w:cs="NimbusRomNo9L-Regu"/>
          <w:sz w:val="20"/>
          <w:szCs w:val="20"/>
        </w:rPr>
        <w:t xml:space="preserve">Introduction (Chapter 1) </w:t>
      </w:r>
      <w:proofErr w:type="spellStart"/>
      <w:r w:rsidR="00915A58">
        <w:rPr>
          <w:rFonts w:ascii="NimbusRomNo9L-Regu" w:hAnsi="NimbusRomNo9L-Regu" w:cs="NimbusRomNo9L-Regu"/>
          <w:sz w:val="20"/>
          <w:szCs w:val="20"/>
        </w:rPr>
        <w:t>contaied</w:t>
      </w:r>
      <w:proofErr w:type="spellEnd"/>
      <w:r w:rsidR="00915A58">
        <w:rPr>
          <w:rFonts w:ascii="NimbusRomNo9L-Regu" w:hAnsi="NimbusRomNo9L-Regu" w:cs="NimbusRomNo9L-Regu"/>
          <w:sz w:val="20"/>
          <w:szCs w:val="20"/>
        </w:rPr>
        <w:t xml:space="preserve"> much</w:t>
      </w:r>
      <w:r w:rsidR="00915A58">
        <w:rPr>
          <w:rFonts w:ascii="NimbusRomNo9L-Regu" w:hAnsi="NimbusRomNo9L-Regu" w:cs="NimbusRomNo9L-Regu"/>
          <w:sz w:val="20"/>
          <w:szCs w:val="20"/>
        </w:rPr>
        <w:t xml:space="preserve">   CONTAINED</w:t>
      </w:r>
    </w:p>
    <w:p w:rsidR="00D7459F" w:rsidRDefault="00D7459F">
      <w:pPr>
        <w:rPr>
          <w:rFonts w:ascii="NimbusRomNo9L-Regu" w:hAnsi="NimbusRomNo9L-Regu" w:cs="NimbusRomNo9L-Regu"/>
          <w:sz w:val="20"/>
          <w:szCs w:val="20"/>
        </w:rPr>
      </w:pPr>
      <w:proofErr w:type="gramStart"/>
      <w:r>
        <w:rPr>
          <w:rFonts w:ascii="NimbusRomNo9L-Regu" w:hAnsi="NimbusRomNo9L-Regu" w:cs="NimbusRomNo9L-Regu"/>
          <w:sz w:val="20"/>
          <w:szCs w:val="20"/>
        </w:rPr>
        <w:t xml:space="preserve">2.2.1  </w:t>
      </w:r>
      <w:r>
        <w:rPr>
          <w:rFonts w:ascii="NimbusRomNo9L-Regu" w:hAnsi="NimbusRomNo9L-Regu" w:cs="NimbusRomNo9L-Regu"/>
          <w:sz w:val="20"/>
          <w:szCs w:val="20"/>
        </w:rPr>
        <w:t>by</w:t>
      </w:r>
      <w:proofErr w:type="gramEnd"/>
      <w:r>
        <w:rPr>
          <w:rFonts w:ascii="NimbusRomNo9L-Regu" w:hAnsi="NimbusRomNo9L-Regu" w:cs="NimbusRomNo9L-Regu"/>
          <w:sz w:val="20"/>
          <w:szCs w:val="20"/>
        </w:rPr>
        <w:t xml:space="preserve"> the Best-First Principle (Section 1.4.2)</w:t>
      </w:r>
      <w:r>
        <w:rPr>
          <w:rFonts w:ascii="NimbusRomNo9L-Regu" w:hAnsi="NimbusRomNo9L-Regu" w:cs="NimbusRomNo9L-Regu"/>
          <w:sz w:val="20"/>
          <w:szCs w:val="20"/>
        </w:rPr>
        <w:t xml:space="preserve">  check to see if still appropriate</w:t>
      </w:r>
    </w:p>
    <w:p w:rsidR="00D7459F" w:rsidRDefault="00D7459F" w:rsidP="00D7459F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7"/>
          <w:szCs w:val="17"/>
        </w:rPr>
      </w:pPr>
      <w:r>
        <w:rPr>
          <w:rFonts w:ascii="NimbusRomNo9L-Medi" w:hAnsi="NimbusRomNo9L-Medi" w:cs="NimbusRomNo9L-Medi"/>
          <w:sz w:val="17"/>
          <w:szCs w:val="17"/>
        </w:rPr>
        <w:t xml:space="preserve">Fig. 2.1 </w:t>
      </w:r>
      <w:proofErr w:type="gramStart"/>
      <w:r>
        <w:rPr>
          <w:rFonts w:ascii="NimbusRomNo9L-Regu" w:hAnsi="NimbusRomNo9L-Regu" w:cs="NimbusRomNo9L-Regu"/>
          <w:sz w:val="17"/>
          <w:szCs w:val="17"/>
        </w:rPr>
        <w:t>In</w:t>
      </w:r>
      <w:proofErr w:type="gramEnd"/>
      <w:r>
        <w:rPr>
          <w:rFonts w:ascii="NimbusRomNo9L-Regu" w:hAnsi="NimbusRomNo9L-Regu" w:cs="NimbusRomNo9L-Regu"/>
          <w:sz w:val="17"/>
          <w:szCs w:val="17"/>
        </w:rPr>
        <w:t xml:space="preserve"> the traditional</w:t>
      </w:r>
      <w:r w:rsidR="00B51229">
        <w:rPr>
          <w:rFonts w:ascii="NimbusRomNo9L-Regu" w:hAnsi="NimbusRomNo9L-Regu" w:cs="NimbusRomNo9L-Regu"/>
          <w:sz w:val="17"/>
          <w:szCs w:val="17"/>
        </w:rPr>
        <w:t xml:space="preserve"> ECONOMIC</w:t>
      </w:r>
      <w:r>
        <w:rPr>
          <w:rFonts w:ascii="NimbusRomNo9L-Regu" w:hAnsi="NimbusRomNo9L-Regu" w:cs="NimbusRomNo9L-Regu"/>
          <w:sz w:val="17"/>
          <w:szCs w:val="17"/>
        </w:rPr>
        <w:t xml:space="preserve"> model, the economy is represented as a circular flow of goods and</w:t>
      </w:r>
    </w:p>
    <w:p w:rsidR="00D7459F" w:rsidRDefault="00D7459F" w:rsidP="00D7459F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7"/>
          <w:szCs w:val="17"/>
        </w:rPr>
      </w:pPr>
      <w:proofErr w:type="gramStart"/>
      <w:r>
        <w:rPr>
          <w:rFonts w:ascii="NimbusRomNo9L-Regu" w:hAnsi="NimbusRomNo9L-Regu" w:cs="NimbusRomNo9L-Regu"/>
          <w:sz w:val="17"/>
          <w:szCs w:val="17"/>
        </w:rPr>
        <w:t>services</w:t>
      </w:r>
      <w:proofErr w:type="gramEnd"/>
      <w:r>
        <w:rPr>
          <w:rFonts w:ascii="NimbusRomNo9L-Regu" w:hAnsi="NimbusRomNo9L-Regu" w:cs="NimbusRomNo9L-Regu"/>
          <w:sz w:val="17"/>
          <w:szCs w:val="17"/>
        </w:rPr>
        <w:t xml:space="preserve"> between two sectors. Producers manufacture goods and services by taking in labor and</w:t>
      </w:r>
    </w:p>
    <w:p w:rsidR="00D7459F" w:rsidRDefault="00D7459F" w:rsidP="00D7459F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7"/>
          <w:szCs w:val="17"/>
        </w:rPr>
      </w:pPr>
      <w:proofErr w:type="gramStart"/>
      <w:r>
        <w:rPr>
          <w:rFonts w:ascii="NimbusRomNo9L-Regu" w:hAnsi="NimbusRomNo9L-Regu" w:cs="NimbusRomNo9L-Regu"/>
          <w:sz w:val="17"/>
          <w:szCs w:val="17"/>
        </w:rPr>
        <w:t>capital</w:t>
      </w:r>
      <w:proofErr w:type="gramEnd"/>
      <w:r>
        <w:rPr>
          <w:rFonts w:ascii="NimbusRomNo9L-Regu" w:hAnsi="NimbusRomNo9L-Regu" w:cs="NimbusRomNo9L-Regu"/>
          <w:sz w:val="17"/>
          <w:szCs w:val="17"/>
        </w:rPr>
        <w:t>. Consumers exchange labor for wages which are used to purchase the goods and services</w:t>
      </w:r>
    </w:p>
    <w:p w:rsidR="00D7459F" w:rsidRDefault="00D7459F" w:rsidP="00B51229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7"/>
          <w:szCs w:val="17"/>
        </w:rPr>
      </w:pPr>
      <w:proofErr w:type="gramStart"/>
      <w:r>
        <w:rPr>
          <w:rFonts w:ascii="NimbusRomNo9L-Regu" w:hAnsi="NimbusRomNo9L-Regu" w:cs="NimbusRomNo9L-Regu"/>
          <w:sz w:val="17"/>
          <w:szCs w:val="17"/>
        </w:rPr>
        <w:t>of</w:t>
      </w:r>
      <w:proofErr w:type="gramEnd"/>
      <w:r>
        <w:rPr>
          <w:rFonts w:ascii="NimbusRomNo9L-Regu" w:hAnsi="NimbusRomNo9L-Regu" w:cs="NimbusRomNo9L-Regu"/>
          <w:sz w:val="17"/>
          <w:szCs w:val="17"/>
        </w:rPr>
        <w:t xml:space="preserve"> the producers. </w:t>
      </w:r>
      <w:r w:rsidR="00B51229">
        <w:rPr>
          <w:rFonts w:ascii="NimbusRomNo9L-Regu" w:hAnsi="NimbusRomNo9L-Regu" w:cs="NimbusRomNo9L-Regu"/>
          <w:sz w:val="17"/>
          <w:szCs w:val="17"/>
        </w:rPr>
        <w:t xml:space="preserve">THERE ARE NO CONNECTIONS TO THE BIOSPHERE.  </w:t>
      </w:r>
      <w:r>
        <w:rPr>
          <w:rFonts w:ascii="NimbusRomNo9L-Regu" w:hAnsi="NimbusRomNo9L-Regu" w:cs="NimbusRomNo9L-Regu"/>
          <w:sz w:val="17"/>
          <w:szCs w:val="17"/>
        </w:rPr>
        <w:t>We use energy circuit diagrams to represent the flow of materials, energy and</w:t>
      </w:r>
      <w:r w:rsidR="00B51229">
        <w:rPr>
          <w:rFonts w:ascii="NimbusRomNo9L-Regu" w:hAnsi="NimbusRomNo9L-Regu" w:cs="NimbusRomNo9L-Regu"/>
          <w:sz w:val="17"/>
          <w:szCs w:val="17"/>
        </w:rPr>
        <w:t xml:space="preserve"> </w:t>
      </w:r>
      <w:r>
        <w:rPr>
          <w:rFonts w:ascii="NimbusRomNo9L-Regu" w:hAnsi="NimbusRomNo9L-Regu" w:cs="NimbusRomNo9L-Regu"/>
          <w:sz w:val="17"/>
          <w:szCs w:val="17"/>
        </w:rPr>
        <w:t>information</w:t>
      </w:r>
      <w:proofErr w:type="gramStart"/>
      <w:r>
        <w:rPr>
          <w:rFonts w:ascii="NimbusRomNo9L-Regu" w:hAnsi="NimbusRomNo9L-Regu" w:cs="NimbusRomNo9L-Regu"/>
          <w:sz w:val="17"/>
          <w:szCs w:val="17"/>
        </w:rPr>
        <w:t>.[</w:t>
      </w:r>
      <w:proofErr w:type="gramEnd"/>
      <w:r>
        <w:rPr>
          <w:rFonts w:ascii="NimbusRomNo9L-Regu" w:hAnsi="NimbusRomNo9L-Regu" w:cs="NimbusRomNo9L-Regu"/>
          <w:sz w:val="17"/>
          <w:szCs w:val="17"/>
        </w:rPr>
        <w:t>7]</w:t>
      </w:r>
    </w:p>
    <w:p w:rsidR="00FA2CB1" w:rsidRDefault="00FA2CB1" w:rsidP="00B51229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7"/>
          <w:szCs w:val="17"/>
        </w:rPr>
      </w:pPr>
      <w:r>
        <w:rPr>
          <w:rFonts w:ascii="NimbusRomNo9L-Regu" w:hAnsi="NimbusRomNo9L-Regu" w:cs="NimbusRomNo9L-Regu"/>
          <w:sz w:val="17"/>
          <w:szCs w:val="17"/>
        </w:rPr>
        <w:t>__________________________________________________________________</w:t>
      </w:r>
    </w:p>
    <w:p w:rsidR="00FA2CB1" w:rsidRDefault="00FA2CB1" w:rsidP="00B51229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7"/>
          <w:szCs w:val="17"/>
        </w:rPr>
      </w:pPr>
    </w:p>
    <w:p w:rsidR="00FA2CB1" w:rsidRDefault="00FA2CB1" w:rsidP="00B51229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7"/>
          <w:szCs w:val="17"/>
        </w:rPr>
      </w:pPr>
      <w:r>
        <w:rPr>
          <w:rFonts w:ascii="NimbusRomNo9L-Regu" w:hAnsi="NimbusRomNo9L-Regu" w:cs="NimbusRomNo9L-Regu"/>
          <w:sz w:val="17"/>
          <w:szCs w:val="17"/>
        </w:rPr>
        <w:t xml:space="preserve">OK I AM HAVING A PROBLEM WITH THE FOLLOWING:   NOT THAT ITS WRONG OR BAD, BUT THE “IN OUR OPINION” SEEMS TO IGNORE THAT IT WAS ALSO IN THE  OPINION OF MANY OTHERS FOUR DECADES AGO: HOWARD </w:t>
      </w:r>
      <w:proofErr w:type="spellStart"/>
      <w:r>
        <w:rPr>
          <w:rFonts w:ascii="NimbusRomNo9L-Regu" w:hAnsi="NimbusRomNo9L-Regu" w:cs="NimbusRomNo9L-Regu"/>
          <w:sz w:val="17"/>
          <w:szCs w:val="17"/>
        </w:rPr>
        <w:t>Odum</w:t>
      </w:r>
      <w:proofErr w:type="spellEnd"/>
      <w:r>
        <w:rPr>
          <w:rFonts w:ascii="NimbusRomNo9L-Regu" w:hAnsi="NimbusRomNo9L-Regu" w:cs="NimbusRomNo9L-Regu"/>
          <w:sz w:val="17"/>
          <w:szCs w:val="17"/>
        </w:rPr>
        <w:t xml:space="preserve"> (1973)  myself (1986) ,  </w:t>
      </w:r>
      <w:proofErr w:type="spellStart"/>
      <w:r>
        <w:rPr>
          <w:rFonts w:ascii="NimbusRomNo9L-Regu" w:hAnsi="NimbusRomNo9L-Regu" w:cs="NimbusRomNo9L-Regu"/>
          <w:sz w:val="17"/>
          <w:szCs w:val="17"/>
        </w:rPr>
        <w:t>Hemut</w:t>
      </w:r>
      <w:proofErr w:type="spellEnd"/>
      <w:r>
        <w:rPr>
          <w:rFonts w:ascii="NimbusRomNo9L-Regu" w:hAnsi="NimbusRomNo9L-Regu" w:cs="NimbusRomNo9L-Regu"/>
          <w:sz w:val="17"/>
          <w:szCs w:val="17"/>
        </w:rPr>
        <w:t xml:space="preserve"> </w:t>
      </w:r>
      <w:proofErr w:type="spellStart"/>
      <w:r>
        <w:rPr>
          <w:rFonts w:ascii="NimbusRomNo9L-Regu" w:hAnsi="NimbusRomNo9L-Regu" w:cs="NimbusRomNo9L-Regu"/>
          <w:sz w:val="17"/>
          <w:szCs w:val="17"/>
        </w:rPr>
        <w:t>Haberl</w:t>
      </w:r>
      <w:proofErr w:type="spellEnd"/>
      <w:r>
        <w:rPr>
          <w:rFonts w:ascii="NimbusRomNo9L-Regu" w:hAnsi="NimbusRomNo9L-Regu" w:cs="NimbusRomNo9L-Regu"/>
          <w:sz w:val="17"/>
          <w:szCs w:val="17"/>
        </w:rPr>
        <w:t xml:space="preserve"> and Maria </w:t>
      </w:r>
      <w:proofErr w:type="spellStart"/>
      <w:r>
        <w:rPr>
          <w:rFonts w:ascii="NimbusRomNo9L-Regu" w:hAnsi="NimbusRomNo9L-Regu" w:cs="NimbusRomNo9L-Regu"/>
          <w:sz w:val="17"/>
          <w:szCs w:val="17"/>
        </w:rPr>
        <w:t>Kowal</w:t>
      </w:r>
      <w:proofErr w:type="spellEnd"/>
      <w:r>
        <w:rPr>
          <w:rFonts w:ascii="NimbusRomNo9L-Regu" w:hAnsi="NimbusRomNo9L-Regu" w:cs="NimbusRomNo9L-Regu"/>
          <w:sz w:val="17"/>
          <w:szCs w:val="17"/>
        </w:rPr>
        <w:t xml:space="preserve">---;  others.    Replace with “In our </w:t>
      </w:r>
      <w:proofErr w:type="spellStart"/>
      <w:r>
        <w:rPr>
          <w:rFonts w:ascii="NimbusRomNo9L-Regu" w:hAnsi="NimbusRomNo9L-Regu" w:cs="NimbusRomNo9L-Regu"/>
          <w:sz w:val="17"/>
          <w:szCs w:val="17"/>
        </w:rPr>
        <w:t>oponion</w:t>
      </w:r>
      <w:proofErr w:type="spellEnd"/>
      <w:r>
        <w:rPr>
          <w:rFonts w:ascii="NimbusRomNo9L-Regu" w:hAnsi="NimbusRomNo9L-Regu" w:cs="NimbusRomNo9L-Regu"/>
          <w:sz w:val="17"/>
          <w:szCs w:val="17"/>
        </w:rPr>
        <w:t xml:space="preserve">, and that of others </w:t>
      </w:r>
      <w:proofErr w:type="gramStart"/>
      <w:r>
        <w:rPr>
          <w:rFonts w:ascii="NimbusRomNo9L-Regu" w:hAnsi="NimbusRomNo9L-Regu" w:cs="NimbusRomNo9L-Regu"/>
          <w:sz w:val="17"/>
          <w:szCs w:val="17"/>
        </w:rPr>
        <w:t xml:space="preserve">( </w:t>
      </w:r>
      <w:proofErr w:type="spellStart"/>
      <w:r>
        <w:rPr>
          <w:rFonts w:ascii="NimbusRomNo9L-Regu" w:hAnsi="NimbusRomNo9L-Regu" w:cs="NimbusRomNo9L-Regu"/>
          <w:sz w:val="17"/>
          <w:szCs w:val="17"/>
        </w:rPr>
        <w:t>Odum</w:t>
      </w:r>
      <w:proofErr w:type="spellEnd"/>
      <w:proofErr w:type="gramEnd"/>
      <w:r>
        <w:rPr>
          <w:rFonts w:ascii="NimbusRomNo9L-Regu" w:hAnsi="NimbusRomNo9L-Regu" w:cs="NimbusRomNo9L-Regu"/>
          <w:sz w:val="17"/>
          <w:szCs w:val="17"/>
        </w:rPr>
        <w:t xml:space="preserve"> ….).   </w:t>
      </w:r>
    </w:p>
    <w:p w:rsidR="00B51229" w:rsidRDefault="00B51229" w:rsidP="00B51229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7"/>
          <w:szCs w:val="17"/>
        </w:rPr>
      </w:pPr>
    </w:p>
    <w:p w:rsidR="00FA2CB1" w:rsidRDefault="00FA2CB1" w:rsidP="00FA2CB1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sz w:val="24"/>
          <w:szCs w:val="24"/>
        </w:rPr>
      </w:pPr>
      <w:r>
        <w:rPr>
          <w:rFonts w:ascii="NimbusRomNo9L-Medi" w:hAnsi="NimbusRomNo9L-Medi" w:cs="NimbusRomNo9L-Medi"/>
          <w:sz w:val="24"/>
          <w:szCs w:val="24"/>
        </w:rPr>
        <w:t>2.2 The economy is society’s metabolism</w:t>
      </w:r>
    </w:p>
    <w:p w:rsidR="00FA2CB1" w:rsidRDefault="00FA2CB1" w:rsidP="00FA2CB1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>In our opinion, an apt metaphor for the economy in the age of resource depletion</w:t>
      </w:r>
    </w:p>
    <w:p w:rsidR="00FA2CB1" w:rsidRDefault="00FA2CB1" w:rsidP="00FA2CB1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proofErr w:type="gramStart"/>
      <w:r>
        <w:rPr>
          <w:rFonts w:ascii="NimbusRomNo9L-Regu" w:hAnsi="NimbusRomNo9L-Regu" w:cs="NimbusRomNo9L-Regu"/>
          <w:sz w:val="20"/>
          <w:szCs w:val="20"/>
        </w:rPr>
        <w:t>should</w:t>
      </w:r>
      <w:proofErr w:type="gramEnd"/>
      <w:r>
        <w:rPr>
          <w:rFonts w:ascii="NimbusRomNo9L-Regu" w:hAnsi="NimbusRomNo9L-Regu" w:cs="NimbusRomNo9L-Regu"/>
          <w:sz w:val="20"/>
          <w:szCs w:val="20"/>
        </w:rPr>
        <w:t xml:space="preserve"> provide for robust interaction and suggest tight coupling between the biosphere</w:t>
      </w:r>
    </w:p>
    <w:p w:rsidR="00FA2CB1" w:rsidRDefault="00FA2CB1" w:rsidP="00FA2CB1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proofErr w:type="gramStart"/>
      <w:r>
        <w:rPr>
          <w:rFonts w:ascii="NimbusRomNo9L-Regu" w:hAnsi="NimbusRomNo9L-Regu" w:cs="NimbusRomNo9L-Regu"/>
          <w:sz w:val="20"/>
          <w:szCs w:val="20"/>
        </w:rPr>
        <w:t>and</w:t>
      </w:r>
      <w:proofErr w:type="gramEnd"/>
      <w:r>
        <w:rPr>
          <w:rFonts w:ascii="NimbusRomNo9L-Regu" w:hAnsi="NimbusRomNo9L-Regu" w:cs="NimbusRomNo9L-Regu"/>
          <w:sz w:val="20"/>
          <w:szCs w:val="20"/>
        </w:rPr>
        <w:t xml:space="preserve"> the economy. Specifically, it should account for the following facts about</w:t>
      </w:r>
    </w:p>
    <w:p w:rsidR="00FA2CB1" w:rsidRDefault="00FA2CB1" w:rsidP="00FA2CB1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proofErr w:type="gramStart"/>
      <w:r>
        <w:rPr>
          <w:rFonts w:ascii="NimbusRomNo9L-Regu" w:hAnsi="NimbusRomNo9L-Regu" w:cs="NimbusRomNo9L-Regu"/>
          <w:sz w:val="20"/>
          <w:szCs w:val="20"/>
        </w:rPr>
        <w:t>real</w:t>
      </w:r>
      <w:proofErr w:type="gramEnd"/>
      <w:r>
        <w:rPr>
          <w:rFonts w:ascii="NimbusRomNo9L-Regu" w:hAnsi="NimbusRomNo9L-Regu" w:cs="NimbusRomNo9L-Regu"/>
          <w:sz w:val="20"/>
          <w:szCs w:val="20"/>
        </w:rPr>
        <w:t xml:space="preserve"> economies. Economies:</w:t>
      </w:r>
    </w:p>
    <w:p w:rsidR="00FA2CB1" w:rsidRDefault="00FA2CB1" w:rsidP="00FA2CB1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 xml:space="preserve">1. </w:t>
      </w:r>
      <w:proofErr w:type="gramStart"/>
      <w:r>
        <w:rPr>
          <w:rFonts w:ascii="NimbusRomNo9L-Regu" w:hAnsi="NimbusRomNo9L-Regu" w:cs="NimbusRomNo9L-Regu"/>
          <w:sz w:val="20"/>
          <w:szCs w:val="20"/>
        </w:rPr>
        <w:t>intake</w:t>
      </w:r>
      <w:proofErr w:type="gramEnd"/>
      <w:r>
        <w:rPr>
          <w:rFonts w:ascii="NimbusRomNo9L-Regu" w:hAnsi="NimbusRomNo9L-Regu" w:cs="NimbusRomNo9L-Regu"/>
          <w:sz w:val="20"/>
          <w:szCs w:val="20"/>
        </w:rPr>
        <w:t xml:space="preserve"> material and energy from the biosphere</w:t>
      </w:r>
    </w:p>
    <w:p w:rsidR="00FA2CB1" w:rsidRDefault="00FA2CB1" w:rsidP="00FA2CB1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 xml:space="preserve">2. </w:t>
      </w:r>
      <w:proofErr w:type="gramStart"/>
      <w:r>
        <w:rPr>
          <w:rFonts w:ascii="NimbusRomNo9L-Regu" w:hAnsi="NimbusRomNo9L-Regu" w:cs="NimbusRomNo9L-Regu"/>
          <w:sz w:val="20"/>
          <w:szCs w:val="20"/>
        </w:rPr>
        <w:t>exchange</w:t>
      </w:r>
      <w:proofErr w:type="gramEnd"/>
      <w:r>
        <w:rPr>
          <w:rFonts w:ascii="NimbusRomNo9L-Regu" w:hAnsi="NimbusRomNo9L-Regu" w:cs="NimbusRomNo9L-Regu"/>
          <w:sz w:val="20"/>
          <w:szCs w:val="20"/>
        </w:rPr>
        <w:t xml:space="preserve"> materials, energy, and information internally</w:t>
      </w:r>
    </w:p>
    <w:p w:rsidR="00FA2CB1" w:rsidRDefault="00FA2CB1" w:rsidP="00FA2CB1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 xml:space="preserve">3. </w:t>
      </w:r>
      <w:proofErr w:type="gramStart"/>
      <w:r>
        <w:rPr>
          <w:rFonts w:ascii="NimbusRomNo9L-Regu" w:hAnsi="NimbusRomNo9L-Regu" w:cs="NimbusRomNo9L-Regu"/>
          <w:sz w:val="20"/>
          <w:szCs w:val="20"/>
        </w:rPr>
        <w:t>discharge</w:t>
      </w:r>
      <w:proofErr w:type="gramEnd"/>
      <w:r>
        <w:rPr>
          <w:rFonts w:ascii="NimbusRomNo9L-Regu" w:hAnsi="NimbusRomNo9L-Regu" w:cs="NimbusRomNo9L-Regu"/>
          <w:sz w:val="20"/>
          <w:szCs w:val="20"/>
        </w:rPr>
        <w:t xml:space="preserve"> material and energy wastes to the biosphere</w:t>
      </w:r>
    </w:p>
    <w:p w:rsidR="00FA2CB1" w:rsidRDefault="00FA2CB1" w:rsidP="00FA2CB1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 xml:space="preserve">4. </w:t>
      </w:r>
      <w:proofErr w:type="gramStart"/>
      <w:r>
        <w:rPr>
          <w:rFonts w:ascii="NimbusRomNo9L-Regu" w:hAnsi="NimbusRomNo9L-Regu" w:cs="NimbusRomNo9L-Regu"/>
          <w:sz w:val="20"/>
          <w:szCs w:val="20"/>
        </w:rPr>
        <w:t>are</w:t>
      </w:r>
      <w:proofErr w:type="gram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a</w:t>
      </w:r>
      <w:r>
        <w:rPr>
          <w:rFonts w:ascii="rtxr" w:eastAsia="rtxr" w:hAnsi="NimbusRomNo9L-Medi" w:cs="rtxr" w:hint="eastAsia"/>
          <w:sz w:val="20"/>
          <w:szCs w:val="20"/>
        </w:rPr>
        <w:t>↵</w:t>
      </w:r>
      <w:r>
        <w:rPr>
          <w:rFonts w:ascii="NimbusRomNo9L-Regu" w:hAnsi="NimbusRomNo9L-Regu" w:cs="NimbusRomNo9L-Regu"/>
          <w:sz w:val="20"/>
          <w:szCs w:val="20"/>
        </w:rPr>
        <w:t>ected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by energetic costs</w:t>
      </w:r>
    </w:p>
    <w:p w:rsidR="00FA2CB1" w:rsidRDefault="00FA2CB1" w:rsidP="00FA2CB1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 xml:space="preserve">5. </w:t>
      </w:r>
      <w:proofErr w:type="gramStart"/>
      <w:r>
        <w:rPr>
          <w:rFonts w:ascii="NimbusRomNo9L-Regu" w:hAnsi="NimbusRomNo9L-Regu" w:cs="NimbusRomNo9L-Regu"/>
          <w:sz w:val="20"/>
          <w:szCs w:val="20"/>
        </w:rPr>
        <w:t>are</w:t>
      </w:r>
      <w:proofErr w:type="gram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a</w:t>
      </w:r>
      <w:r>
        <w:rPr>
          <w:rFonts w:ascii="rtxr" w:eastAsia="rtxr" w:hAnsi="NimbusRomNo9L-Medi" w:cs="rtxr" w:hint="eastAsia"/>
          <w:sz w:val="20"/>
          <w:szCs w:val="20"/>
        </w:rPr>
        <w:t>↵</w:t>
      </w:r>
      <w:r>
        <w:rPr>
          <w:rFonts w:ascii="NimbusRomNo9L-Regu" w:hAnsi="NimbusRomNo9L-Regu" w:cs="NimbusRomNo9L-Regu"/>
          <w:sz w:val="20"/>
          <w:szCs w:val="20"/>
        </w:rPr>
        <w:t>ected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non-linearly by scarcity in the face of low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substitutibility</w:t>
      </w:r>
      <w:proofErr w:type="spellEnd"/>
    </w:p>
    <w:p w:rsidR="00FA2CB1" w:rsidRDefault="00FA2CB1" w:rsidP="00FA2CB1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 xml:space="preserve">6. </w:t>
      </w:r>
      <w:proofErr w:type="gramStart"/>
      <w:r>
        <w:rPr>
          <w:rFonts w:ascii="NimbusRomNo9L-Regu" w:hAnsi="NimbusRomNo9L-Regu" w:cs="NimbusRomNo9L-Regu"/>
          <w:sz w:val="20"/>
          <w:szCs w:val="20"/>
        </w:rPr>
        <w:t>can</w:t>
      </w:r>
      <w:proofErr w:type="gramEnd"/>
      <w:r>
        <w:rPr>
          <w:rFonts w:ascii="NimbusRomNo9L-Regu" w:hAnsi="NimbusRomNo9L-Regu" w:cs="NimbusRomNo9L-Regu"/>
          <w:sz w:val="20"/>
          <w:szCs w:val="20"/>
        </w:rPr>
        <w:t xml:space="preserve"> change non-linearly or in discrete steps with the potential for structural</w:t>
      </w:r>
    </w:p>
    <w:p w:rsidR="00FA2CB1" w:rsidRDefault="00FA2CB1" w:rsidP="00FA2CB1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proofErr w:type="gramStart"/>
      <w:r>
        <w:rPr>
          <w:rFonts w:ascii="NimbusRomNo9L-Regu" w:hAnsi="NimbusRomNo9L-Regu" w:cs="NimbusRomNo9L-Regu"/>
          <w:sz w:val="20"/>
          <w:szCs w:val="20"/>
        </w:rPr>
        <w:t>transformation</w:t>
      </w:r>
      <w:proofErr w:type="gramEnd"/>
    </w:p>
    <w:p w:rsidR="00FA2CB1" w:rsidRDefault="00FA2CB1" w:rsidP="00FA2CB1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 xml:space="preserve">7. </w:t>
      </w:r>
      <w:proofErr w:type="gramStart"/>
      <w:r>
        <w:rPr>
          <w:rFonts w:ascii="NimbusRomNo9L-Regu" w:hAnsi="NimbusRomNo9L-Regu" w:cs="NimbusRomNo9L-Regu"/>
          <w:sz w:val="20"/>
          <w:szCs w:val="20"/>
        </w:rPr>
        <w:t>accumulate</w:t>
      </w:r>
      <w:proofErr w:type="gramEnd"/>
      <w:r>
        <w:rPr>
          <w:rFonts w:ascii="NimbusRomNo9L-Regu" w:hAnsi="NimbusRomNo9L-Regu" w:cs="NimbusRomNo9L-Regu"/>
          <w:sz w:val="20"/>
          <w:szCs w:val="20"/>
        </w:rPr>
        <w:t xml:space="preserve"> embodied energy in material stocks, and</w:t>
      </w:r>
    </w:p>
    <w:p w:rsidR="00FA2CB1" w:rsidRDefault="00FA2CB1" w:rsidP="00FA2CB1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5"/>
          <w:szCs w:val="15"/>
        </w:rPr>
      </w:pPr>
      <w:r>
        <w:rPr>
          <w:rFonts w:ascii="NimbusRomNo9L-Regu" w:hAnsi="NimbusRomNo9L-Regu" w:cs="NimbusRomNo9L-Regu"/>
          <w:sz w:val="20"/>
          <w:szCs w:val="20"/>
        </w:rPr>
        <w:t xml:space="preserve">8. </w:t>
      </w:r>
      <w:proofErr w:type="gramStart"/>
      <w:r>
        <w:rPr>
          <w:rFonts w:ascii="NimbusRomNo9L-Regu" w:hAnsi="NimbusRomNo9L-Regu" w:cs="NimbusRomNo9L-Regu"/>
          <w:sz w:val="20"/>
          <w:szCs w:val="20"/>
        </w:rPr>
        <w:t>maintain</w:t>
      </w:r>
      <w:proofErr w:type="gramEnd"/>
      <w:r>
        <w:rPr>
          <w:rFonts w:ascii="NimbusRomNo9L-Regu" w:hAnsi="NimbusRomNo9L-Regu" w:cs="NimbusRomNo9L-Regu"/>
          <w:sz w:val="20"/>
          <w:szCs w:val="20"/>
        </w:rPr>
        <w:t xml:space="preserve"> organizational structure despite changes in their environment.</w:t>
      </w:r>
      <w:r>
        <w:rPr>
          <w:rFonts w:ascii="NimbusRomNo9L-Regu" w:hAnsi="NimbusRomNo9L-Regu" w:cs="NimbusRomNo9L-Regu"/>
          <w:sz w:val="15"/>
          <w:szCs w:val="15"/>
        </w:rPr>
        <w:t>20</w:t>
      </w:r>
    </w:p>
    <w:p w:rsidR="00FA2CB1" w:rsidRDefault="00FA2CB1" w:rsidP="00FA2CB1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7"/>
          <w:szCs w:val="17"/>
        </w:rPr>
      </w:pPr>
      <w:proofErr w:type="gramStart"/>
      <w:r>
        <w:rPr>
          <w:rFonts w:ascii="NimbusRomNo9L-Regu" w:hAnsi="NimbusRomNo9L-Regu" w:cs="NimbusRomNo9L-Regu"/>
          <w:sz w:val="13"/>
          <w:szCs w:val="13"/>
        </w:rPr>
        <w:t xml:space="preserve">19 </w:t>
      </w:r>
      <w:r>
        <w:rPr>
          <w:rFonts w:ascii="NimbusRomNo9L-Regu" w:hAnsi="NimbusRomNo9L-Regu" w:cs="NimbusRomNo9L-Regu"/>
          <w:sz w:val="17"/>
          <w:szCs w:val="17"/>
        </w:rPr>
        <w:t>See England [31] for a starting point.</w:t>
      </w:r>
      <w:proofErr w:type="gramEnd"/>
    </w:p>
    <w:p w:rsidR="00FA2CB1" w:rsidRDefault="00FA2CB1" w:rsidP="00FA2CB1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7"/>
          <w:szCs w:val="17"/>
        </w:rPr>
      </w:pPr>
      <w:r>
        <w:rPr>
          <w:rFonts w:ascii="NimbusRomNo9L-Regu" w:hAnsi="NimbusRomNo9L-Regu" w:cs="NimbusRomNo9L-Regu"/>
          <w:sz w:val="13"/>
          <w:szCs w:val="13"/>
        </w:rPr>
        <w:t xml:space="preserve">20 </w:t>
      </w:r>
      <w:r>
        <w:rPr>
          <w:rFonts w:ascii="NimbusRomNo9L-Regu" w:hAnsi="NimbusRomNo9L-Regu" w:cs="NimbusRomNo9L-Regu"/>
          <w:sz w:val="17"/>
          <w:szCs w:val="17"/>
        </w:rPr>
        <w:t>We note that several areas of the literature speak to the items in this list. Materials Flow</w:t>
      </w:r>
    </w:p>
    <w:p w:rsidR="00FA2CB1" w:rsidRDefault="00FA2CB1" w:rsidP="00FA2CB1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7"/>
          <w:szCs w:val="17"/>
        </w:rPr>
      </w:pPr>
      <w:r>
        <w:rPr>
          <w:rFonts w:ascii="NimbusRomNo9L-Regu" w:hAnsi="NimbusRomNo9L-Regu" w:cs="NimbusRomNo9L-Regu"/>
          <w:sz w:val="17"/>
          <w:szCs w:val="17"/>
        </w:rPr>
        <w:t xml:space="preserve">Analysis (MFA) and Economy-Wide Materials Flow </w:t>
      </w:r>
      <w:proofErr w:type="spellStart"/>
      <w:r>
        <w:rPr>
          <w:rFonts w:ascii="NimbusRomNo9L-Regu" w:hAnsi="NimbusRomNo9L-Regu" w:cs="NimbusRomNo9L-Regu"/>
          <w:sz w:val="17"/>
          <w:szCs w:val="17"/>
        </w:rPr>
        <w:t>Analys</w:t>
      </w:r>
      <w:proofErr w:type="spellEnd"/>
      <w:r>
        <w:rPr>
          <w:rFonts w:ascii="NimbusRomNo9L-Regu" w:hAnsi="NimbusRomNo9L-Regu" w:cs="NimbusRomNo9L-Regu"/>
          <w:sz w:val="17"/>
          <w:szCs w:val="17"/>
        </w:rPr>
        <w:t xml:space="preserve"> (EW-MFA) stress the importance</w:t>
      </w:r>
    </w:p>
    <w:p w:rsidR="00FA2CB1" w:rsidRDefault="00FA2CB1" w:rsidP="00FA2CB1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7"/>
          <w:szCs w:val="17"/>
        </w:rPr>
      </w:pPr>
      <w:proofErr w:type="gramStart"/>
      <w:r>
        <w:rPr>
          <w:rFonts w:ascii="NimbusRomNo9L-Regu" w:hAnsi="NimbusRomNo9L-Regu" w:cs="NimbusRomNo9L-Regu"/>
          <w:sz w:val="17"/>
          <w:szCs w:val="17"/>
        </w:rPr>
        <w:t>of</w:t>
      </w:r>
      <w:proofErr w:type="gramEnd"/>
      <w:r>
        <w:rPr>
          <w:rFonts w:ascii="NimbusRomNo9L-Regu" w:hAnsi="NimbusRomNo9L-Regu" w:cs="NimbusRomNo9L-Regu"/>
          <w:sz w:val="17"/>
          <w:szCs w:val="17"/>
        </w:rPr>
        <w:t xml:space="preserve"> material intake by the economy. </w:t>
      </w:r>
      <w:proofErr w:type="gramStart"/>
      <w:r>
        <w:rPr>
          <w:rFonts w:ascii="NimbusRomNo9L-Regu" w:hAnsi="NimbusRomNo9L-Regu" w:cs="NimbusRomNo9L-Regu"/>
          <w:sz w:val="17"/>
          <w:szCs w:val="17"/>
        </w:rPr>
        <w:t>(See Section 3.5.)</w:t>
      </w:r>
      <w:proofErr w:type="gramEnd"/>
      <w:r>
        <w:rPr>
          <w:rFonts w:ascii="NimbusRomNo9L-Regu" w:hAnsi="NimbusRomNo9L-Regu" w:cs="NimbusRomNo9L-Regu"/>
          <w:sz w:val="17"/>
          <w:szCs w:val="17"/>
        </w:rPr>
        <w:t xml:space="preserve"> The Input-Output (I-O) method highlights</w:t>
      </w:r>
    </w:p>
    <w:p w:rsidR="00FA2CB1" w:rsidRDefault="00FA2CB1" w:rsidP="00FA2CB1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7"/>
          <w:szCs w:val="17"/>
        </w:rPr>
      </w:pPr>
      <w:proofErr w:type="gramStart"/>
      <w:r>
        <w:rPr>
          <w:rFonts w:ascii="NimbusRomNo9L-Regu" w:hAnsi="NimbusRomNo9L-Regu" w:cs="NimbusRomNo9L-Regu"/>
          <w:sz w:val="17"/>
          <w:szCs w:val="17"/>
        </w:rPr>
        <w:t>the</w:t>
      </w:r>
      <w:proofErr w:type="gramEnd"/>
      <w:r>
        <w:rPr>
          <w:rFonts w:ascii="NimbusRomNo9L-Regu" w:hAnsi="NimbusRomNo9L-Regu" w:cs="NimbusRomNo9L-Regu"/>
          <w:sz w:val="17"/>
          <w:szCs w:val="17"/>
        </w:rPr>
        <w:t xml:space="preserve"> </w:t>
      </w:r>
      <w:proofErr w:type="spellStart"/>
      <w:r>
        <w:rPr>
          <w:rFonts w:ascii="NimbusRomNo9L-Regu" w:hAnsi="NimbusRomNo9L-Regu" w:cs="NimbusRomNo9L-Regu"/>
          <w:sz w:val="17"/>
          <w:szCs w:val="17"/>
        </w:rPr>
        <w:t>e</w:t>
      </w:r>
      <w:r>
        <w:rPr>
          <w:rFonts w:ascii="rtxr" w:eastAsia="rtxr" w:hAnsi="NimbusRomNo9L-Medi" w:cs="rtxr" w:hint="eastAsia"/>
          <w:sz w:val="17"/>
          <w:szCs w:val="17"/>
        </w:rPr>
        <w:t>↵</w:t>
      </w:r>
      <w:r>
        <w:rPr>
          <w:rFonts w:ascii="NimbusRomNo9L-Regu" w:hAnsi="NimbusRomNo9L-Regu" w:cs="NimbusRomNo9L-Regu"/>
          <w:sz w:val="17"/>
          <w:szCs w:val="17"/>
        </w:rPr>
        <w:t>ects</w:t>
      </w:r>
      <w:proofErr w:type="spellEnd"/>
      <w:r>
        <w:rPr>
          <w:rFonts w:ascii="NimbusRomNo9L-Regu" w:hAnsi="NimbusRomNo9L-Regu" w:cs="NimbusRomNo9L-Regu"/>
          <w:sz w:val="17"/>
          <w:szCs w:val="17"/>
        </w:rPr>
        <w:t xml:space="preserve"> of internal exchanges of material and information with economies. </w:t>
      </w:r>
      <w:proofErr w:type="gramStart"/>
      <w:r>
        <w:rPr>
          <w:rFonts w:ascii="NimbusRomNo9L-Regu" w:hAnsi="NimbusRomNo9L-Regu" w:cs="NimbusRomNo9L-Regu"/>
          <w:sz w:val="17"/>
          <w:szCs w:val="17"/>
        </w:rPr>
        <w:t>(See Chapter 7.)</w:t>
      </w:r>
      <w:proofErr w:type="gramEnd"/>
    </w:p>
    <w:p w:rsidR="00FA2CB1" w:rsidRDefault="00FA2CB1" w:rsidP="00FA2CB1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7"/>
          <w:szCs w:val="17"/>
        </w:rPr>
      </w:pPr>
      <w:r>
        <w:rPr>
          <w:rFonts w:ascii="NimbusRomNo9L-Regu" w:hAnsi="NimbusRomNo9L-Regu" w:cs="NimbusRomNo9L-Regu"/>
          <w:sz w:val="17"/>
          <w:szCs w:val="17"/>
        </w:rPr>
        <w:t>Life-Cycle Assessment (LCA) techniques focus attention on otherwise-neglected wastes. (See</w:t>
      </w:r>
    </w:p>
    <w:p w:rsidR="00FA2CB1" w:rsidRDefault="00FA2CB1" w:rsidP="00FA2CB1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7"/>
          <w:szCs w:val="17"/>
        </w:rPr>
      </w:pPr>
      <w:proofErr w:type="gramStart"/>
      <w:r>
        <w:rPr>
          <w:rFonts w:ascii="NimbusRomNo9L-Regu" w:hAnsi="NimbusRomNo9L-Regu" w:cs="NimbusRomNo9L-Regu"/>
          <w:sz w:val="17"/>
          <w:szCs w:val="17"/>
        </w:rPr>
        <w:t>Section 7.6.)</w:t>
      </w:r>
      <w:proofErr w:type="gramEnd"/>
      <w:r>
        <w:rPr>
          <w:rFonts w:ascii="NimbusRomNo9L-Regu" w:hAnsi="NimbusRomNo9L-Regu" w:cs="NimbusRomNo9L-Regu"/>
          <w:sz w:val="17"/>
          <w:szCs w:val="17"/>
        </w:rPr>
        <w:t xml:space="preserve"> Net Energy Analysis (NEA) predicts that energy resource scarcity reduces Energy</w:t>
      </w:r>
    </w:p>
    <w:p w:rsidR="00B51229" w:rsidRDefault="00FA2CB1" w:rsidP="00FA2CB1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r>
        <w:rPr>
          <w:rFonts w:ascii="NimbusRomNo9L-Regu" w:hAnsi="NimbusRomNo9L-Regu" w:cs="NimbusRomNo9L-Regu"/>
          <w:sz w:val="17"/>
          <w:szCs w:val="17"/>
        </w:rPr>
        <w:t xml:space="preserve">Return on Investment (EROI) and increases energy prices. </w:t>
      </w:r>
      <w:proofErr w:type="gramStart"/>
      <w:r>
        <w:rPr>
          <w:rFonts w:ascii="NimbusRomNo9L-Regu" w:hAnsi="NimbusRomNo9L-Regu" w:cs="NimbusRomNo9L-Regu"/>
          <w:sz w:val="17"/>
          <w:szCs w:val="17"/>
        </w:rPr>
        <w:t>(See Sections 4.3 and 9.4.)</w:t>
      </w:r>
      <w:proofErr w:type="gramEnd"/>
      <w:r>
        <w:rPr>
          <w:rFonts w:ascii="NimbusRomNo9L-Regu" w:hAnsi="NimbusRomNo9L-Regu" w:cs="NimbusRomNo9L-Regu"/>
          <w:sz w:val="17"/>
          <w:szCs w:val="17"/>
        </w:rPr>
        <w:t xml:space="preserve"> The Energy</w:t>
      </w:r>
    </w:p>
    <w:p w:rsidR="00D7459F" w:rsidRDefault="00D7459F">
      <w:pPr>
        <w:rPr>
          <w:rFonts w:ascii="NimbusRomNo9L-Regu" w:hAnsi="NimbusRomNo9L-Regu" w:cs="NimbusRomNo9L-Regu"/>
          <w:sz w:val="20"/>
          <w:szCs w:val="20"/>
        </w:rPr>
      </w:pPr>
    </w:p>
    <w:p w:rsidR="00D7459F" w:rsidRDefault="00800FC1">
      <w:pPr>
        <w:rPr>
          <w:rFonts w:ascii="NimbusRomNo9L-Regu" w:hAnsi="NimbusRomNo9L-Regu" w:cs="NimbusRomNo9L-Regu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>While I am at it there are</w:t>
      </w:r>
      <w:r w:rsidR="00FA2CB1">
        <w:rPr>
          <w:rFonts w:ascii="NimbusRomNo9L-Regu" w:hAnsi="NimbusRomNo9L-Regu" w:cs="NimbusRomNo9L-Regu"/>
          <w:sz w:val="20"/>
          <w:szCs w:val="20"/>
        </w:rPr>
        <w:t xml:space="preserve"> a lot of issu</w:t>
      </w:r>
      <w:r>
        <w:rPr>
          <w:rFonts w:ascii="NimbusRomNo9L-Regu" w:hAnsi="NimbusRomNo9L-Regu" w:cs="NimbusRomNo9L-Regu"/>
          <w:sz w:val="20"/>
          <w:szCs w:val="20"/>
        </w:rPr>
        <w:t>es</w:t>
      </w:r>
      <w:r w:rsidR="00FA2CB1">
        <w:rPr>
          <w:rFonts w:ascii="NimbusRomNo9L-Regu" w:hAnsi="NimbusRomNo9L-Regu" w:cs="NimbusRomNo9L-Regu"/>
          <w:sz w:val="20"/>
          <w:szCs w:val="20"/>
        </w:rPr>
        <w:t xml:space="preserve"> in this chapter that I feel I </w:t>
      </w:r>
      <w:proofErr w:type="gramStart"/>
      <w:r w:rsidR="00FA2CB1">
        <w:rPr>
          <w:rFonts w:ascii="NimbusRomNo9L-Regu" w:hAnsi="NimbusRomNo9L-Regu" w:cs="NimbusRomNo9L-Regu"/>
          <w:sz w:val="20"/>
          <w:szCs w:val="20"/>
        </w:rPr>
        <w:t>was  the</w:t>
      </w:r>
      <w:proofErr w:type="gramEnd"/>
      <w:r w:rsidR="00FA2CB1">
        <w:rPr>
          <w:rFonts w:ascii="NimbusRomNo9L-Regu" w:hAnsi="NimbusRomNo9L-Regu" w:cs="NimbusRomNo9L-Regu"/>
          <w:sz w:val="20"/>
          <w:szCs w:val="20"/>
        </w:rPr>
        <w:t xml:space="preserve"> origina</w:t>
      </w:r>
      <w:r>
        <w:rPr>
          <w:rFonts w:ascii="NimbusRomNo9L-Regu" w:hAnsi="NimbusRomNo9L-Regu" w:cs="NimbusRomNo9L-Regu"/>
          <w:sz w:val="20"/>
          <w:szCs w:val="20"/>
        </w:rPr>
        <w:t>tor (ER</w:t>
      </w:r>
      <w:r w:rsidR="00FA2CB1">
        <w:rPr>
          <w:rFonts w:ascii="NimbusRomNo9L-Regu" w:hAnsi="NimbusRomNo9L-Regu" w:cs="NimbusRomNo9L-Regu"/>
          <w:sz w:val="20"/>
          <w:szCs w:val="20"/>
        </w:rPr>
        <w:t xml:space="preserve">OI – It was not my student Cleveland  --although he contributed a lot)  and </w:t>
      </w:r>
      <w:r>
        <w:rPr>
          <w:rFonts w:ascii="NimbusRomNo9L-Regu" w:hAnsi="NimbusRomNo9L-Regu" w:cs="NimbusRomNo9L-Regu"/>
          <w:sz w:val="20"/>
          <w:szCs w:val="20"/>
        </w:rPr>
        <w:t xml:space="preserve">felt </w:t>
      </w:r>
      <w:r w:rsidR="00FA2CB1">
        <w:rPr>
          <w:rFonts w:ascii="NimbusRomNo9L-Regu" w:hAnsi="NimbusRomNo9L-Regu" w:cs="NimbusRomNo9L-Regu"/>
          <w:sz w:val="20"/>
          <w:szCs w:val="20"/>
        </w:rPr>
        <w:t xml:space="preserve"> that Hall et al. 2001 was a better and sometimes earlier</w:t>
      </w:r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critiquer</w:t>
      </w:r>
      <w:proofErr w:type="spellEnd"/>
      <w:r w:rsidR="00FA2CB1">
        <w:rPr>
          <w:rFonts w:ascii="NimbusRomNo9L-Regu" w:hAnsi="NimbusRomNo9L-Regu" w:cs="NimbusRomNo9L-Regu"/>
          <w:sz w:val="20"/>
          <w:szCs w:val="20"/>
        </w:rPr>
        <w:t xml:space="preserve"> of</w:t>
      </w:r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t</w:t>
      </w:r>
      <w:r w:rsidR="00FA2CB1">
        <w:rPr>
          <w:rFonts w:ascii="NimbusRomNo9L-Regu" w:hAnsi="NimbusRomNo9L-Regu" w:cs="NimbusRomNo9L-Regu"/>
          <w:sz w:val="20"/>
          <w:szCs w:val="20"/>
        </w:rPr>
        <w:t xml:space="preserve"> he</w:t>
      </w:r>
      <w:proofErr w:type="spellEnd"/>
      <w:r w:rsidR="00FA2CB1">
        <w:rPr>
          <w:rFonts w:ascii="NimbusRomNo9L-Regu" w:hAnsi="NimbusRomNo9L-Regu" w:cs="NimbusRomNo9L-Regu"/>
          <w:sz w:val="20"/>
          <w:szCs w:val="20"/>
        </w:rPr>
        <w:t xml:space="preserve"> failure of convention</w:t>
      </w:r>
      <w:r>
        <w:rPr>
          <w:rFonts w:ascii="NimbusRomNo9L-Regu" w:hAnsi="NimbusRomNo9L-Regu" w:cs="NimbusRomNo9L-Regu"/>
          <w:sz w:val="20"/>
          <w:szCs w:val="20"/>
        </w:rPr>
        <w:t>al econo</w:t>
      </w:r>
      <w:r w:rsidR="00FA2CB1">
        <w:rPr>
          <w:rFonts w:ascii="NimbusRomNo9L-Regu" w:hAnsi="NimbusRomNo9L-Regu" w:cs="NimbusRomNo9L-Regu"/>
          <w:sz w:val="20"/>
          <w:szCs w:val="20"/>
        </w:rPr>
        <w:t xml:space="preserve">mics to be consistent with the </w:t>
      </w:r>
      <w:r>
        <w:rPr>
          <w:rFonts w:ascii="NimbusRomNo9L-Regu" w:hAnsi="NimbusRomNo9L-Regu" w:cs="NimbusRomNo9L-Regu"/>
          <w:sz w:val="20"/>
          <w:szCs w:val="20"/>
        </w:rPr>
        <w:t>laws of</w:t>
      </w:r>
      <w:r w:rsidR="00FA2CB1">
        <w:rPr>
          <w:rFonts w:ascii="NimbusRomNo9L-Regu" w:hAnsi="NimbusRomNo9L-Regu" w:cs="NimbusRomNo9L-Regu"/>
          <w:sz w:val="20"/>
          <w:szCs w:val="20"/>
        </w:rPr>
        <w:t xml:space="preserve"> physics </w:t>
      </w:r>
      <w:proofErr w:type="spellStart"/>
      <w:r w:rsidR="00FA2CB1">
        <w:rPr>
          <w:rFonts w:ascii="NimbusRomNo9L-Regu" w:hAnsi="NimbusRomNo9L-Regu" w:cs="NimbusRomNo9L-Regu"/>
          <w:sz w:val="20"/>
          <w:szCs w:val="20"/>
        </w:rPr>
        <w:t>etc</w:t>
      </w:r>
      <w:proofErr w:type="spellEnd"/>
      <w:r w:rsidR="00FA2CB1">
        <w:rPr>
          <w:rFonts w:ascii="NimbusRomNo9L-Regu" w:hAnsi="NimbusRomNo9L-Regu" w:cs="NimbusRomNo9L-Regu"/>
          <w:sz w:val="20"/>
          <w:szCs w:val="20"/>
        </w:rPr>
        <w:t xml:space="preserve"> (not to mention </w:t>
      </w:r>
      <w:proofErr w:type="spellStart"/>
      <w:r w:rsidR="00FA2CB1">
        <w:rPr>
          <w:rFonts w:ascii="NimbusRomNo9L-Regu" w:hAnsi="NimbusRomNo9L-Regu" w:cs="NimbusRomNo9L-Regu"/>
          <w:sz w:val="20"/>
          <w:szCs w:val="20"/>
        </w:rPr>
        <w:t>Mirowski</w:t>
      </w:r>
      <w:proofErr w:type="spellEnd"/>
      <w:r w:rsidR="00FA2CB1">
        <w:rPr>
          <w:rFonts w:ascii="NimbusRomNo9L-Regu" w:hAnsi="NimbusRomNo9L-Regu" w:cs="NimbusRomNo9L-Regu"/>
          <w:sz w:val="20"/>
          <w:szCs w:val="20"/>
        </w:rPr>
        <w:t xml:space="preserve">,  and </w:t>
      </w:r>
      <w:proofErr w:type="spellStart"/>
      <w:r w:rsidR="00FA2CB1">
        <w:rPr>
          <w:rFonts w:ascii="NimbusRomNo9L-Regu" w:hAnsi="NimbusRomNo9L-Regu" w:cs="NimbusRomNo9L-Regu"/>
          <w:sz w:val="20"/>
          <w:szCs w:val="20"/>
        </w:rPr>
        <w:t>Georgescu</w:t>
      </w:r>
      <w:proofErr w:type="spellEnd"/>
      <w:r w:rsidR="00FA2CB1"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 w:rsidR="00FA2CB1">
        <w:rPr>
          <w:rFonts w:ascii="NimbusRomNo9L-Regu" w:hAnsi="NimbusRomNo9L-Regu" w:cs="NimbusRomNo9L-Regu"/>
          <w:sz w:val="20"/>
          <w:szCs w:val="20"/>
        </w:rPr>
        <w:t>R</w:t>
      </w:r>
      <w:r>
        <w:rPr>
          <w:rFonts w:ascii="NimbusRomNo9L-Regu" w:hAnsi="NimbusRomNo9L-Regu" w:cs="NimbusRomNo9L-Regu"/>
          <w:sz w:val="20"/>
          <w:szCs w:val="20"/>
        </w:rPr>
        <w:t>oegan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and Herman Da</w:t>
      </w:r>
      <w:r w:rsidR="00FA2CB1">
        <w:rPr>
          <w:rFonts w:ascii="NimbusRomNo9L-Regu" w:hAnsi="NimbusRomNo9L-Regu" w:cs="NimbusRomNo9L-Regu"/>
          <w:sz w:val="20"/>
          <w:szCs w:val="20"/>
        </w:rPr>
        <w:t xml:space="preserve">ly.   </w:t>
      </w:r>
      <w:r>
        <w:rPr>
          <w:rFonts w:ascii="NimbusRomNo9L-Regu" w:hAnsi="NimbusRomNo9L-Regu" w:cs="NimbusRomNo9L-Regu"/>
          <w:sz w:val="20"/>
          <w:szCs w:val="20"/>
        </w:rPr>
        <w:t xml:space="preserve">I know there are many </w:t>
      </w:r>
      <w:r>
        <w:rPr>
          <w:rFonts w:ascii="NimbusRomNo9L-Regu" w:hAnsi="NimbusRomNo9L-Regu" w:cs="NimbusRomNo9L-Regu"/>
          <w:sz w:val="20"/>
          <w:szCs w:val="20"/>
        </w:rPr>
        <w:lastRenderedPageBreak/>
        <w:t xml:space="preserve">who have done this, but your list seems a bit strange or empty to me.  You can fix this easily by adding in some of these others as a   second reference of the ones you use.  </w:t>
      </w:r>
    </w:p>
    <w:p w:rsidR="00915A58" w:rsidRDefault="001F22FA" w:rsidP="001F22F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r>
        <w:t xml:space="preserve">You say </w:t>
      </w:r>
      <w:proofErr w:type="gramStart"/>
      <w:r>
        <w:t>this  little</w:t>
      </w:r>
      <w:proofErr w:type="gramEnd"/>
      <w:r>
        <w:t xml:space="preserve"> later:  </w:t>
      </w:r>
      <w:r>
        <w:rPr>
          <w:rFonts w:ascii="NimbusRomNo9L-Regu" w:hAnsi="NimbusRomNo9L-Regu" w:cs="NimbusRomNo9L-Regu"/>
          <w:sz w:val="20"/>
          <w:szCs w:val="20"/>
        </w:rPr>
        <w:t>32–37], Although we’re not the first to suggest the metabolism metaphor for the economy</w:t>
      </w:r>
      <w:r>
        <w:rPr>
          <w:rFonts w:ascii="NimbusRomNo9L-Regu" w:hAnsi="NimbusRomNo9L-Regu" w:cs="NimbusRomNo9L-Regu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sz w:val="20"/>
          <w:szCs w:val="20"/>
        </w:rPr>
        <w:t>we believe that the metabolism metaphor is underutilized on both practical</w:t>
      </w:r>
      <w:r>
        <w:rPr>
          <w:rFonts w:ascii="NimbusRomNo9L-Regu" w:hAnsi="NimbusRomNo9L-Regu" w:cs="NimbusRomNo9L-Regu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sz w:val="20"/>
          <w:szCs w:val="20"/>
        </w:rPr>
        <w:t>and theoretical levels.</w:t>
      </w:r>
      <w:r>
        <w:rPr>
          <w:rFonts w:ascii="NimbusRomNo9L-Regu" w:hAnsi="NimbusRomNo9L-Regu" w:cs="NimbusRomNo9L-Regu"/>
          <w:sz w:val="20"/>
          <w:szCs w:val="20"/>
        </w:rPr>
        <w:t xml:space="preserve">  Maybe just put this near the start of the section…</w:t>
      </w:r>
    </w:p>
    <w:p w:rsidR="001F22FA" w:rsidRDefault="001F22FA" w:rsidP="001F22F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</w:p>
    <w:p w:rsidR="001F22FA" w:rsidRDefault="001F22FA" w:rsidP="001F22F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>On a theoretical level, the metabolism metaphor is underutilized, because most researchers</w:t>
      </w:r>
    </w:p>
    <w:p w:rsidR="001F22FA" w:rsidRDefault="001F22FA" w:rsidP="001F22F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>(</w:t>
      </w:r>
      <w:proofErr w:type="gramStart"/>
      <w:r>
        <w:rPr>
          <w:rFonts w:ascii="NimbusRomNo9L-Regu" w:hAnsi="NimbusRomNo9L-Regu" w:cs="NimbusRomNo9L-Regu"/>
          <w:sz w:val="20"/>
          <w:szCs w:val="20"/>
        </w:rPr>
        <w:t>with</w:t>
      </w:r>
      <w:proofErr w:type="gramEnd"/>
      <w:r>
        <w:rPr>
          <w:rFonts w:ascii="NimbusRomNo9L-Regu" w:hAnsi="NimbusRomNo9L-Regu" w:cs="NimbusRomNo9L-Regu"/>
          <w:sz w:val="20"/>
          <w:szCs w:val="20"/>
        </w:rPr>
        <w:t xml:space="preserve"> the exception of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Giampietro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[33, 34])</w:t>
      </w:r>
      <w:r>
        <w:rPr>
          <w:rFonts w:ascii="NimbusRomNo9L-Regu" w:hAnsi="NimbusRomNo9L-Regu" w:cs="NimbusRomNo9L-Regu"/>
          <w:sz w:val="20"/>
          <w:szCs w:val="20"/>
        </w:rPr>
        <w:t xml:space="preserve">  (</w:t>
      </w:r>
      <w:proofErr w:type="gramStart"/>
      <w:r>
        <w:rPr>
          <w:rFonts w:ascii="NimbusRomNo9L-Regu" w:hAnsi="NimbusRomNo9L-Regu" w:cs="NimbusRomNo9L-Regu"/>
          <w:sz w:val="20"/>
          <w:szCs w:val="20"/>
        </w:rPr>
        <w:t>also</w:t>
      </w:r>
      <w:proofErr w:type="gramEnd"/>
      <w:r>
        <w:rPr>
          <w:rFonts w:ascii="NimbusRomNo9L-Regu" w:hAnsi="NimbusRomNo9L-Regu" w:cs="NimbusRomNo9L-Regu"/>
          <w:sz w:val="20"/>
          <w:szCs w:val="20"/>
        </w:rPr>
        <w:t xml:space="preserve"> Odum1973  etc.  Hall </w:t>
      </w:r>
      <w:proofErr w:type="gramStart"/>
      <w:r>
        <w:rPr>
          <w:rFonts w:ascii="NimbusRomNo9L-Regu" w:hAnsi="NimbusRomNo9L-Regu" w:cs="NimbusRomNo9L-Regu"/>
          <w:sz w:val="20"/>
          <w:szCs w:val="20"/>
        </w:rPr>
        <w:t>et</w:t>
      </w:r>
      <w:proofErr w:type="gramEnd"/>
      <w:r>
        <w:rPr>
          <w:rFonts w:ascii="NimbusRomNo9L-Regu" w:hAnsi="NimbusRomNo9L-Regu" w:cs="NimbusRomNo9L-Regu"/>
          <w:sz w:val="20"/>
          <w:szCs w:val="20"/>
        </w:rPr>
        <w:t xml:space="preserve"> almm1986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metc</w:t>
      </w:r>
      <w:proofErr w:type="spellEnd"/>
    </w:p>
    <w:p w:rsidR="001F22FA" w:rsidRDefault="001F22FA" w:rsidP="001F22F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</w:p>
    <w:p w:rsidR="001F22FA" w:rsidRDefault="001F22FA" w:rsidP="001F22F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 xml:space="preserve">Fig </w:t>
      </w:r>
      <w:proofErr w:type="gramStart"/>
      <w:r>
        <w:rPr>
          <w:rFonts w:ascii="NimbusRomNo9L-Regu" w:hAnsi="NimbusRomNo9L-Regu" w:cs="NimbusRomNo9L-Regu"/>
          <w:sz w:val="20"/>
          <w:szCs w:val="20"/>
        </w:rPr>
        <w:t>2.3  is</w:t>
      </w:r>
      <w:proofErr w:type="gramEnd"/>
      <w:r>
        <w:rPr>
          <w:rFonts w:ascii="NimbusRomNo9L-Regu" w:hAnsi="NimbusRomNo9L-Regu" w:cs="NimbusRomNo9L-Regu"/>
          <w:sz w:val="20"/>
          <w:szCs w:val="20"/>
        </w:rPr>
        <w:t xml:space="preserve"> good,  might add to legend see also figure 3 I think in Hall et all 2001 orm5.3  Hall and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Klitgaard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</w:p>
    <w:p w:rsidR="001F22FA" w:rsidRDefault="001F22FA" w:rsidP="001F22F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</w:p>
    <w:p w:rsidR="001F22FA" w:rsidRDefault="001F22FA" w:rsidP="001F22F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proofErr w:type="gramStart"/>
      <w:r>
        <w:rPr>
          <w:rFonts w:ascii="NimbusRomNo9L-Regu" w:hAnsi="NimbusRomNo9L-Regu" w:cs="NimbusRomNo9L-Regu"/>
          <w:sz w:val="20"/>
          <w:szCs w:val="20"/>
        </w:rPr>
        <w:t>highlight</w:t>
      </w:r>
      <w:proofErr w:type="gramEnd"/>
      <w:r>
        <w:rPr>
          <w:rFonts w:ascii="NimbusRomNo9L-Regu" w:hAnsi="NimbusRomNo9L-Regu" w:cs="NimbusRomNo9L-Regu"/>
          <w:sz w:val="20"/>
          <w:szCs w:val="20"/>
        </w:rPr>
        <w:t xml:space="preserve"> the important physical role of</w:t>
      </w:r>
      <w:r>
        <w:rPr>
          <w:rFonts w:ascii="NimbusRomNo9L-Regu" w:hAnsi="NimbusRomNo9L-Regu" w:cs="NimbusRomNo9L-Regu"/>
          <w:sz w:val="20"/>
          <w:szCs w:val="20"/>
        </w:rPr>
        <w:t xml:space="preserve"> RES</w:t>
      </w:r>
      <w:ins w:id="0" w:author="Charlie Hall" w:date="2014-09-06T14:00:00Z">
        <w:r>
          <w:rPr>
            <w:rFonts w:ascii="NimbusRomNo9L-Regu" w:hAnsi="NimbusRomNo9L-Regu" w:cs="NimbusRomNo9L-Regu"/>
            <w:sz w:val="20"/>
            <w:szCs w:val="20"/>
          </w:rPr>
          <w:t>OURCE EXTRACTION</w:t>
        </w:r>
      </w:ins>
      <w:ins w:id="1" w:author="Charlie Hall" w:date="2014-09-06T14:01:00Z">
        <w:r>
          <w:rPr>
            <w:rFonts w:ascii="NimbusRomNo9L-Regu" w:hAnsi="NimbusRomNo9L-Regu" w:cs="NimbusRomNo9L-Regu"/>
            <w:sz w:val="20"/>
            <w:szCs w:val="20"/>
          </w:rPr>
          <w:t xml:space="preserve"> </w:t>
        </w:r>
      </w:ins>
      <w:ins w:id="2" w:author="Charlie Hall" w:date="2014-09-06T14:00:00Z">
        <w:r>
          <w:rPr>
            <w:rFonts w:ascii="NimbusRomNo9L-Regu" w:hAnsi="NimbusRomNo9L-Regu" w:cs="NimbusRomNo9L-Regu"/>
            <w:sz w:val="20"/>
            <w:szCs w:val="20"/>
          </w:rPr>
          <w:t xml:space="preserve">AND </w:t>
        </w:r>
      </w:ins>
      <w:r>
        <w:rPr>
          <w:rFonts w:ascii="NimbusRomNo9L-Regu" w:hAnsi="NimbusRomNo9L-Regu" w:cs="NimbusRomNo9L-Regu"/>
          <w:sz w:val="20"/>
          <w:szCs w:val="20"/>
        </w:rPr>
        <w:t xml:space="preserve"> manufactured capital stock</w:t>
      </w:r>
    </w:p>
    <w:p w:rsidR="001F22FA" w:rsidRDefault="001F22FA" w:rsidP="001F22F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</w:p>
    <w:p w:rsidR="00B16CA4" w:rsidRDefault="00B16CA4" w:rsidP="00B16CA4">
      <w:pPr>
        <w:autoSpaceDE w:val="0"/>
        <w:autoSpaceDN w:val="0"/>
        <w:adjustRightInd w:val="0"/>
        <w:spacing w:after="0" w:line="240" w:lineRule="auto"/>
        <w:rPr>
          <w:ins w:id="3" w:author="Charlie Hall" w:date="2014-09-06T22:31:00Z"/>
          <w:rFonts w:ascii="NimbusRomNo9L-Regu" w:hAnsi="NimbusRomNo9L-Regu" w:cs="NimbusRomNo9L-Regu"/>
          <w:sz w:val="20"/>
          <w:szCs w:val="20"/>
        </w:rPr>
      </w:pPr>
      <w:proofErr w:type="gramStart"/>
      <w:ins w:id="4" w:author="Charlie Hall" w:date="2014-09-06T22:31:00Z">
        <w:r>
          <w:rPr>
            <w:rFonts w:ascii="NimbusRomNo9L-Regu" w:hAnsi="NimbusRomNo9L-Regu" w:cs="NimbusRomNo9L-Regu"/>
            <w:sz w:val="20"/>
            <w:szCs w:val="20"/>
          </w:rPr>
          <w:t>by</w:t>
        </w:r>
        <w:proofErr w:type="gramEnd"/>
        <w:r>
          <w:rPr>
            <w:rFonts w:ascii="NimbusRomNo9L-Regu" w:hAnsi="NimbusRomNo9L-Regu" w:cs="NimbusRomNo9L-Regu"/>
            <w:sz w:val="20"/>
            <w:szCs w:val="20"/>
          </w:rPr>
          <w:t xml:space="preserve"> considering anabolism</w:t>
        </w:r>
        <w:r>
          <w:rPr>
            <w:rFonts w:ascii="NimbusRomNo9L-Regu" w:hAnsi="NimbusRomNo9L-Regu" w:cs="NimbusRomNo9L-Regu"/>
            <w:sz w:val="20"/>
            <w:szCs w:val="20"/>
          </w:rPr>
          <w:t xml:space="preserve">  </w:t>
        </w:r>
        <w:r>
          <w:rPr>
            <w:rFonts w:ascii="NimbusRomNo9L-Regu" w:hAnsi="NimbusRomNo9L-Regu" w:cs="NimbusRomNo9L-Regu"/>
            <w:sz w:val="20"/>
            <w:szCs w:val="20"/>
          </w:rPr>
          <w:t>(capital formation</w:t>
        </w:r>
        <w:r>
          <w:rPr>
            <w:rFonts w:ascii="NimbusRomNo9L-Regu" w:hAnsi="NimbusRomNo9L-Regu" w:cs="NimbusRomNo9L-Regu"/>
            <w:sz w:val="20"/>
            <w:szCs w:val="20"/>
          </w:rPr>
          <w:t xml:space="preserve">), catabolism (energy  CONSUMPTION </w:t>
        </w:r>
        <w:r>
          <w:rPr>
            <w:rFonts w:ascii="NimbusRomNo9L-Regu" w:hAnsi="NimbusRomNo9L-Regu" w:cs="NimbusRomNo9L-Regu"/>
            <w:sz w:val="20"/>
            <w:szCs w:val="20"/>
          </w:rPr>
          <w:t>), autophagy (recycling), and</w:t>
        </w:r>
      </w:ins>
      <w:ins w:id="5" w:author="Charlie Hall" w:date="2014-09-06T22:32:00Z">
        <w:r>
          <w:rPr>
            <w:rFonts w:ascii="NimbusRomNo9L-Regu" w:hAnsi="NimbusRomNo9L-Regu" w:cs="NimbusRomNo9L-Regu"/>
            <w:sz w:val="20"/>
            <w:szCs w:val="20"/>
          </w:rPr>
          <w:t xml:space="preserve">  </w:t>
        </w:r>
      </w:ins>
      <w:ins w:id="6" w:author="Charlie Hall" w:date="2014-09-06T22:31:00Z">
        <w:r>
          <w:rPr>
            <w:rFonts w:ascii="NimbusRomNo9L-Regu" w:hAnsi="NimbusRomNo9L-Regu" w:cs="NimbusRomNo9L-Regu"/>
            <w:sz w:val="20"/>
            <w:szCs w:val="20"/>
          </w:rPr>
          <w:t>issues of scale. Thereafter, we summarize the benefits of the metabolism metaphor</w:t>
        </w:r>
      </w:ins>
    </w:p>
    <w:p w:rsidR="001F22FA" w:rsidRDefault="00B16CA4" w:rsidP="00B16CA4">
      <w:pPr>
        <w:autoSpaceDE w:val="0"/>
        <w:autoSpaceDN w:val="0"/>
        <w:adjustRightInd w:val="0"/>
        <w:spacing w:after="0" w:line="240" w:lineRule="auto"/>
        <w:rPr>
          <w:ins w:id="7" w:author="Charlie Hall" w:date="2014-09-06T22:32:00Z"/>
          <w:rFonts w:ascii="NimbusRomNo9L-Regu" w:hAnsi="NimbusRomNo9L-Regu" w:cs="NimbusRomNo9L-Regu"/>
          <w:sz w:val="20"/>
          <w:szCs w:val="20"/>
        </w:rPr>
      </w:pPr>
      <w:proofErr w:type="gramStart"/>
      <w:ins w:id="8" w:author="Charlie Hall" w:date="2014-09-06T22:31:00Z">
        <w:r>
          <w:rPr>
            <w:rFonts w:ascii="NimbusRomNo9L-Regu" w:hAnsi="NimbusRomNo9L-Regu" w:cs="NimbusRomNo9L-Regu"/>
            <w:sz w:val="20"/>
            <w:szCs w:val="20"/>
          </w:rPr>
          <w:t>for</w:t>
        </w:r>
        <w:proofErr w:type="gramEnd"/>
        <w:r>
          <w:rPr>
            <w:rFonts w:ascii="NimbusRomNo9L-Regu" w:hAnsi="NimbusRomNo9L-Regu" w:cs="NimbusRomNo9L-Regu"/>
            <w:sz w:val="20"/>
            <w:szCs w:val="20"/>
          </w:rPr>
          <w:t xml:space="preserve"> national accounting.</w:t>
        </w:r>
      </w:ins>
    </w:p>
    <w:p w:rsidR="00B16CA4" w:rsidRDefault="00B16CA4" w:rsidP="00B16CA4">
      <w:pPr>
        <w:autoSpaceDE w:val="0"/>
        <w:autoSpaceDN w:val="0"/>
        <w:adjustRightInd w:val="0"/>
        <w:spacing w:after="0" w:line="240" w:lineRule="auto"/>
        <w:rPr>
          <w:ins w:id="9" w:author="Charlie Hall" w:date="2014-09-06T22:32:00Z"/>
          <w:rFonts w:ascii="NimbusRomNo9L-Regu" w:hAnsi="NimbusRomNo9L-Regu" w:cs="NimbusRomNo9L-Regu"/>
          <w:sz w:val="20"/>
          <w:szCs w:val="20"/>
        </w:rPr>
      </w:pPr>
    </w:p>
    <w:p w:rsidR="00B16CA4" w:rsidRDefault="00B16CA4" w:rsidP="00B16CA4">
      <w:pPr>
        <w:autoSpaceDE w:val="0"/>
        <w:autoSpaceDN w:val="0"/>
        <w:adjustRightInd w:val="0"/>
        <w:spacing w:after="0" w:line="240" w:lineRule="auto"/>
        <w:rPr>
          <w:ins w:id="10" w:author="Charlie Hall" w:date="2014-09-06T22:32:00Z"/>
          <w:rFonts w:ascii="NimbusRomNo9L-Regu" w:hAnsi="NimbusRomNo9L-Regu" w:cs="NimbusRomNo9L-Regu"/>
          <w:sz w:val="20"/>
          <w:szCs w:val="20"/>
        </w:rPr>
      </w:pPr>
      <w:ins w:id="11" w:author="Charlie Hall" w:date="2014-09-06T22:32:00Z">
        <w:r>
          <w:rPr>
            <w:rFonts w:ascii="NimbusRomNo9L-Regu" w:hAnsi="NimbusRomNo9L-Regu" w:cs="NimbusRomNo9L-Regu"/>
            <w:sz w:val="20"/>
            <w:szCs w:val="20"/>
          </w:rPr>
          <w:t xml:space="preserve">How can catabolism be production???  </w:t>
        </w:r>
      </w:ins>
    </w:p>
    <w:p w:rsidR="00B16CA4" w:rsidRDefault="00B16CA4" w:rsidP="00B16CA4">
      <w:pPr>
        <w:autoSpaceDE w:val="0"/>
        <w:autoSpaceDN w:val="0"/>
        <w:adjustRightInd w:val="0"/>
        <w:spacing w:after="0" w:line="240" w:lineRule="auto"/>
        <w:rPr>
          <w:ins w:id="12" w:author="Charlie Hall" w:date="2014-09-06T22:32:00Z"/>
          <w:rFonts w:ascii="NimbusRomNo9L-Regu" w:hAnsi="NimbusRomNo9L-Regu" w:cs="NimbusRomNo9L-Regu"/>
          <w:sz w:val="20"/>
          <w:szCs w:val="20"/>
        </w:rPr>
      </w:pPr>
    </w:p>
    <w:p w:rsidR="00B16CA4" w:rsidRDefault="00B16CA4" w:rsidP="00B16CA4">
      <w:pPr>
        <w:autoSpaceDE w:val="0"/>
        <w:autoSpaceDN w:val="0"/>
        <w:adjustRightInd w:val="0"/>
        <w:spacing w:after="0" w:line="240" w:lineRule="auto"/>
        <w:rPr>
          <w:ins w:id="13" w:author="Charlie Hall" w:date="2014-09-06T22:33:00Z"/>
          <w:rFonts w:ascii="NimbusRomNo9L-Regu" w:hAnsi="NimbusRomNo9L-Regu" w:cs="NimbusRomNo9L-Regu"/>
          <w:sz w:val="20"/>
          <w:szCs w:val="20"/>
        </w:rPr>
      </w:pPr>
      <w:ins w:id="14" w:author="Charlie Hall" w:date="2014-09-06T22:33:00Z">
        <w:r>
          <w:rPr>
            <w:rFonts w:ascii="NimbusRomNo9L-Regu" w:hAnsi="NimbusRomNo9L-Regu" w:cs="NimbusRomNo9L-Regu"/>
            <w:sz w:val="20"/>
            <w:szCs w:val="20"/>
          </w:rPr>
          <w:t>The economic analog to biological anabolism is capital formation, net addition</w:t>
        </w:r>
      </w:ins>
    </w:p>
    <w:p w:rsidR="00B16CA4" w:rsidRDefault="00B16CA4" w:rsidP="00B16CA4">
      <w:pPr>
        <w:autoSpaceDE w:val="0"/>
        <w:autoSpaceDN w:val="0"/>
        <w:adjustRightInd w:val="0"/>
        <w:spacing w:after="0" w:line="240" w:lineRule="auto"/>
        <w:rPr>
          <w:ins w:id="15" w:author="Charlie Hall" w:date="2014-09-06T22:34:00Z"/>
          <w:rFonts w:ascii="NimbusRomNo9L-Regu" w:hAnsi="NimbusRomNo9L-Regu" w:cs="NimbusRomNo9L-Regu"/>
          <w:sz w:val="20"/>
          <w:szCs w:val="20"/>
        </w:rPr>
      </w:pPr>
      <w:proofErr w:type="gramStart"/>
      <w:ins w:id="16" w:author="Charlie Hall" w:date="2014-09-06T22:33:00Z">
        <w:r>
          <w:rPr>
            <w:rFonts w:ascii="NimbusRomNo9L-Regu" w:hAnsi="NimbusRomNo9L-Regu" w:cs="NimbusRomNo9L-Regu"/>
            <w:sz w:val="20"/>
            <w:szCs w:val="20"/>
          </w:rPr>
          <w:t>to</w:t>
        </w:r>
        <w:proofErr w:type="gramEnd"/>
        <w:r>
          <w:rPr>
            <w:rFonts w:ascii="NimbusRomNo9L-Regu" w:hAnsi="NimbusRomNo9L-Regu" w:cs="NimbusRomNo9L-Regu"/>
            <w:sz w:val="20"/>
            <w:szCs w:val="20"/>
          </w:rPr>
          <w:t xml:space="preserve"> the stock of capital</w:t>
        </w:r>
        <w:r>
          <w:rPr>
            <w:rFonts w:ascii="NimbusRomNo9L-Regu" w:hAnsi="NimbusRomNo9L-Regu" w:cs="NimbusRomNo9L-Regu"/>
            <w:sz w:val="20"/>
            <w:szCs w:val="20"/>
          </w:rPr>
          <w:t xml:space="preserve"> </w:t>
        </w:r>
      </w:ins>
      <w:ins w:id="17" w:author="Charlie Hall" w:date="2014-09-06T22:34:00Z">
        <w:r>
          <w:rPr>
            <w:rFonts w:ascii="NimbusRomNo9L-Regu" w:hAnsi="NimbusRomNo9L-Regu" w:cs="NimbusRomNo9L-Regu"/>
            <w:sz w:val="20"/>
            <w:szCs w:val="20"/>
          </w:rPr>
          <w:t>(</w:t>
        </w:r>
      </w:ins>
      <w:ins w:id="18" w:author="Charlie Hall" w:date="2014-09-06T22:33:00Z">
        <w:r>
          <w:rPr>
            <w:rFonts w:ascii="NimbusRomNo9L-Regu" w:hAnsi="NimbusRomNo9L-Regu" w:cs="NimbusRomNo9L-Regu"/>
            <w:sz w:val="20"/>
            <w:szCs w:val="20"/>
          </w:rPr>
          <w:t xml:space="preserve"> AND I NFRASTRUCTURE </w:t>
        </w:r>
      </w:ins>
      <w:ins w:id="19" w:author="Charlie Hall" w:date="2014-09-06T22:34:00Z">
        <w:r>
          <w:rPr>
            <w:rFonts w:ascii="NimbusRomNo9L-Regu" w:hAnsi="NimbusRomNo9L-Regu" w:cs="NimbusRomNo9L-Regu"/>
            <w:sz w:val="20"/>
            <w:szCs w:val="20"/>
          </w:rPr>
          <w:t xml:space="preserve">MORE GENERALLY) </w:t>
        </w:r>
      </w:ins>
      <w:ins w:id="20" w:author="Charlie Hall" w:date="2014-09-06T22:33:00Z">
        <w:r>
          <w:rPr>
            <w:rFonts w:ascii="NimbusRomNo9L-Regu" w:hAnsi="NimbusRomNo9L-Regu" w:cs="NimbusRomNo9L-Regu"/>
            <w:sz w:val="20"/>
            <w:szCs w:val="20"/>
          </w:rPr>
          <w:t xml:space="preserve"> within a period of time.</w:t>
        </w:r>
      </w:ins>
    </w:p>
    <w:p w:rsidR="00B16CA4" w:rsidRDefault="00B16CA4" w:rsidP="00B16CA4">
      <w:pPr>
        <w:autoSpaceDE w:val="0"/>
        <w:autoSpaceDN w:val="0"/>
        <w:adjustRightInd w:val="0"/>
        <w:spacing w:after="0" w:line="240" w:lineRule="auto"/>
        <w:rPr>
          <w:ins w:id="21" w:author="Charlie Hall" w:date="2014-09-06T22:36:00Z"/>
          <w:rFonts w:ascii="NimbusRomNo9L-Regu" w:hAnsi="NimbusRomNo9L-Regu" w:cs="NimbusRomNo9L-Regu"/>
          <w:sz w:val="20"/>
          <w:szCs w:val="20"/>
        </w:rPr>
      </w:pPr>
    </w:p>
    <w:p w:rsidR="00B16CA4" w:rsidRDefault="00B16CA4" w:rsidP="00B16CA4">
      <w:pPr>
        <w:autoSpaceDE w:val="0"/>
        <w:autoSpaceDN w:val="0"/>
        <w:adjustRightInd w:val="0"/>
        <w:spacing w:after="0" w:line="240" w:lineRule="auto"/>
        <w:rPr>
          <w:ins w:id="22" w:author="Charlie Hall" w:date="2014-09-06T22:37:00Z"/>
          <w:rFonts w:ascii="NimbusRomNo9L-MediItal" w:hAnsi="NimbusRomNo9L-MediItal" w:cs="NimbusRomNo9L-MediItal"/>
          <w:sz w:val="24"/>
          <w:szCs w:val="24"/>
        </w:rPr>
      </w:pPr>
      <w:ins w:id="23" w:author="Charlie Hall" w:date="2014-09-06T22:36:00Z">
        <w:r>
          <w:rPr>
            <w:rFonts w:ascii="NimbusRomNo9L-MediItal" w:hAnsi="NimbusRomNo9L-MediItal" w:cs="NimbusRomNo9L-MediItal"/>
            <w:sz w:val="24"/>
            <w:szCs w:val="24"/>
          </w:rPr>
          <w:t>2.2.2 Catabolism (energy production</w:t>
        </w:r>
        <w:r>
          <w:rPr>
            <w:rFonts w:ascii="NimbusRomNo9L-MediItal" w:hAnsi="NimbusRomNo9L-MediItal" w:cs="NimbusRomNo9L-MediItal"/>
            <w:sz w:val="24"/>
            <w:szCs w:val="24"/>
          </w:rPr>
          <w:t xml:space="preserve">???? </w:t>
        </w:r>
        <w:proofErr w:type="gramStart"/>
        <w:r>
          <w:rPr>
            <w:rFonts w:ascii="NimbusRomNo9L-MediItal" w:hAnsi="NimbusRomNo9L-MediItal" w:cs="NimbusRomNo9L-MediItal"/>
            <w:sz w:val="24"/>
            <w:szCs w:val="24"/>
          </w:rPr>
          <w:t>CONSUMPION OR USE???</w:t>
        </w:r>
        <w:r>
          <w:rPr>
            <w:rFonts w:ascii="NimbusRomNo9L-MediItal" w:hAnsi="NimbusRomNo9L-MediItal" w:cs="NimbusRomNo9L-MediItal"/>
            <w:sz w:val="24"/>
            <w:szCs w:val="24"/>
          </w:rPr>
          <w:t>)</w:t>
        </w:r>
      </w:ins>
      <w:proofErr w:type="gramEnd"/>
    </w:p>
    <w:p w:rsidR="00B16CA4" w:rsidRDefault="00B16CA4" w:rsidP="00B16CA4">
      <w:pPr>
        <w:autoSpaceDE w:val="0"/>
        <w:autoSpaceDN w:val="0"/>
        <w:adjustRightInd w:val="0"/>
        <w:spacing w:after="0" w:line="240" w:lineRule="auto"/>
        <w:rPr>
          <w:ins w:id="24" w:author="Charlie Hall" w:date="2014-09-06T22:37:00Z"/>
          <w:rFonts w:ascii="NimbusRomNo9L-MediItal" w:hAnsi="NimbusRomNo9L-MediItal" w:cs="NimbusRomNo9L-MediItal"/>
          <w:sz w:val="24"/>
          <w:szCs w:val="24"/>
        </w:rPr>
      </w:pPr>
    </w:p>
    <w:p w:rsidR="00B16CA4" w:rsidRDefault="00B16CA4" w:rsidP="00B16CA4">
      <w:pPr>
        <w:autoSpaceDE w:val="0"/>
        <w:autoSpaceDN w:val="0"/>
        <w:adjustRightInd w:val="0"/>
        <w:spacing w:after="0" w:line="240" w:lineRule="auto"/>
        <w:rPr>
          <w:ins w:id="25" w:author="Charlie Hall" w:date="2014-09-06T22:38:00Z"/>
          <w:rFonts w:ascii="NimbusRomNo9L-MediItal" w:hAnsi="NimbusRomNo9L-MediItal" w:cs="NimbusRomNo9L-MediItal"/>
          <w:sz w:val="24"/>
          <w:szCs w:val="24"/>
        </w:rPr>
      </w:pPr>
      <w:ins w:id="26" w:author="Charlie Hall" w:date="2014-09-06T22:38:00Z">
        <w:r>
          <w:rPr>
            <w:rFonts w:ascii="NimbusRomNo9L-MediItal" w:hAnsi="NimbusRomNo9L-MediItal" w:cs="NimbusRomNo9L-MediItal"/>
            <w:sz w:val="24"/>
            <w:szCs w:val="24"/>
          </w:rPr>
          <w:t>2.2.4 Issues of scale</w:t>
        </w:r>
      </w:ins>
    </w:p>
    <w:p w:rsidR="00B16CA4" w:rsidRDefault="00B16CA4" w:rsidP="00B16CA4">
      <w:pPr>
        <w:autoSpaceDE w:val="0"/>
        <w:autoSpaceDN w:val="0"/>
        <w:adjustRightInd w:val="0"/>
        <w:spacing w:after="0" w:line="240" w:lineRule="auto"/>
        <w:rPr>
          <w:ins w:id="27" w:author="Charlie Hall" w:date="2014-09-06T22:38:00Z"/>
          <w:rFonts w:ascii="NimbusRomNo9L-Regu" w:hAnsi="NimbusRomNo9L-Regu" w:cs="NimbusRomNo9L-Regu"/>
          <w:sz w:val="20"/>
          <w:szCs w:val="20"/>
        </w:rPr>
      </w:pPr>
      <w:ins w:id="28" w:author="Charlie Hall" w:date="2014-09-06T22:38:00Z">
        <w:r>
          <w:rPr>
            <w:rFonts w:ascii="NimbusRomNo9L-Regu" w:hAnsi="NimbusRomNo9L-Regu" w:cs="NimbusRomNo9L-Regu"/>
            <w:sz w:val="20"/>
            <w:szCs w:val="20"/>
          </w:rPr>
          <w:t>The metabolism metaphor brings to light issues of scale (size) for economies and</w:t>
        </w:r>
      </w:ins>
    </w:p>
    <w:p w:rsidR="00B16CA4" w:rsidRDefault="00B16CA4" w:rsidP="00B16CA4">
      <w:pPr>
        <w:autoSpaceDE w:val="0"/>
        <w:autoSpaceDN w:val="0"/>
        <w:adjustRightInd w:val="0"/>
        <w:spacing w:after="0" w:line="240" w:lineRule="auto"/>
        <w:rPr>
          <w:ins w:id="29" w:author="Charlie Hall" w:date="2014-09-06T22:38:00Z"/>
          <w:rFonts w:ascii="NimbusRomNo9L-Regu" w:hAnsi="NimbusRomNo9L-Regu" w:cs="NimbusRomNo9L-Regu"/>
          <w:sz w:val="20"/>
          <w:szCs w:val="20"/>
        </w:rPr>
      </w:pPr>
      <w:proofErr w:type="gramStart"/>
      <w:ins w:id="30" w:author="Charlie Hall" w:date="2014-09-06T22:38:00Z">
        <w:r>
          <w:rPr>
            <w:rFonts w:ascii="NimbusRomNo9L-Regu" w:hAnsi="NimbusRomNo9L-Regu" w:cs="NimbusRomNo9L-Regu"/>
            <w:sz w:val="20"/>
            <w:szCs w:val="20"/>
          </w:rPr>
          <w:t>societies</w:t>
        </w:r>
        <w:proofErr w:type="gramEnd"/>
        <w:r>
          <w:rPr>
            <w:rFonts w:ascii="NimbusRomNo9L-Regu" w:hAnsi="NimbusRomNo9L-Regu" w:cs="NimbusRomNo9L-Regu"/>
            <w:sz w:val="20"/>
            <w:szCs w:val="20"/>
          </w:rPr>
          <w:t>. First, scale is directly related to material flow rates. Larger organisms</w:t>
        </w:r>
      </w:ins>
    </w:p>
    <w:p w:rsidR="00B16CA4" w:rsidRDefault="00B16CA4" w:rsidP="00B16CA4">
      <w:pPr>
        <w:autoSpaceDE w:val="0"/>
        <w:autoSpaceDN w:val="0"/>
        <w:adjustRightInd w:val="0"/>
        <w:spacing w:after="0" w:line="240" w:lineRule="auto"/>
        <w:rPr>
          <w:ins w:id="31" w:author="Charlie Hall" w:date="2014-09-06T22:36:00Z"/>
          <w:rFonts w:ascii="NimbusRomNo9L-MediItal" w:hAnsi="NimbusRomNo9L-MediItal" w:cs="NimbusRomNo9L-MediItal"/>
          <w:sz w:val="24"/>
          <w:szCs w:val="24"/>
        </w:rPr>
      </w:pPr>
      <w:proofErr w:type="gramStart"/>
      <w:ins w:id="32" w:author="Charlie Hall" w:date="2014-09-06T22:38:00Z">
        <w:r>
          <w:rPr>
            <w:rFonts w:ascii="NimbusRomNo9L-Regu" w:hAnsi="NimbusRomNo9L-Regu" w:cs="NimbusRomNo9L-Regu"/>
            <w:sz w:val="20"/>
            <w:szCs w:val="20"/>
          </w:rPr>
          <w:t>consume</w:t>
        </w:r>
        <w:proofErr w:type="gramEnd"/>
        <w:r>
          <w:rPr>
            <w:rFonts w:ascii="NimbusRomNo9L-Regu" w:hAnsi="NimbusRomNo9L-Regu" w:cs="NimbusRomNo9L-Regu"/>
            <w:sz w:val="20"/>
            <w:szCs w:val="20"/>
          </w:rPr>
          <w:t xml:space="preserve"> food at higher rates</w:t>
        </w:r>
      </w:ins>
      <w:ins w:id="33" w:author="Charlie Hall" w:date="2014-09-06T22:39:00Z">
        <w:r>
          <w:rPr>
            <w:rFonts w:ascii="NimbusRomNo9L-Regu" w:hAnsi="NimbusRomNo9L-Regu" w:cs="NimbusRomNo9L-Regu"/>
            <w:sz w:val="20"/>
            <w:szCs w:val="20"/>
          </w:rPr>
          <w:t xml:space="preserve"> (ALTHOUGH SMALLER RATES PER GRAM)</w:t>
        </w:r>
      </w:ins>
      <w:ins w:id="34" w:author="Charlie Hall" w:date="2014-09-06T22:38:00Z">
        <w:r>
          <w:rPr>
            <w:rFonts w:ascii="NimbusRomNo9L-Regu" w:hAnsi="NimbusRomNo9L-Regu" w:cs="NimbusRomNo9L-Regu"/>
            <w:sz w:val="20"/>
            <w:szCs w:val="20"/>
          </w:rPr>
          <w:t>, in part to obtain essential nutrients to replenish cellular</w:t>
        </w:r>
      </w:ins>
      <w:ins w:id="35" w:author="Charlie Hall" w:date="2014-09-06T22:39:00Z">
        <w:r>
          <w:rPr>
            <w:rFonts w:ascii="NimbusRomNo9L-Regu" w:hAnsi="NimbusRomNo9L-Regu" w:cs="NimbusRomNo9L-Regu"/>
            <w:sz w:val="20"/>
            <w:szCs w:val="20"/>
          </w:rPr>
          <w:t xml:space="preserve"> </w:t>
        </w:r>
      </w:ins>
      <w:ins w:id="36" w:author="Charlie Hall" w:date="2014-09-06T22:38:00Z">
        <w:r>
          <w:rPr>
            <w:rFonts w:ascii="NimbusRomNo9L-Regu" w:hAnsi="NimbusRomNo9L-Regu" w:cs="NimbusRomNo9L-Regu"/>
            <w:sz w:val="20"/>
            <w:szCs w:val="20"/>
          </w:rPr>
          <w:t>structures.</w:t>
        </w:r>
      </w:ins>
    </w:p>
    <w:p w:rsidR="00B16CA4" w:rsidRDefault="00B16CA4" w:rsidP="00B16CA4">
      <w:pPr>
        <w:autoSpaceDE w:val="0"/>
        <w:autoSpaceDN w:val="0"/>
        <w:adjustRightInd w:val="0"/>
        <w:spacing w:after="0" w:line="240" w:lineRule="auto"/>
        <w:rPr>
          <w:ins w:id="37" w:author="Charlie Hall" w:date="2014-09-06T22:34:00Z"/>
          <w:rFonts w:ascii="NimbusRomNo9L-Regu" w:hAnsi="NimbusRomNo9L-Regu" w:cs="NimbusRomNo9L-Regu"/>
          <w:sz w:val="20"/>
          <w:szCs w:val="20"/>
        </w:rPr>
      </w:pPr>
    </w:p>
    <w:p w:rsidR="00B16CA4" w:rsidRDefault="00B16CA4" w:rsidP="00B16CA4">
      <w:pPr>
        <w:autoSpaceDE w:val="0"/>
        <w:autoSpaceDN w:val="0"/>
        <w:adjustRightInd w:val="0"/>
        <w:spacing w:after="0" w:line="240" w:lineRule="auto"/>
        <w:rPr>
          <w:ins w:id="38" w:author="Charlie Hall" w:date="2014-09-06T22:40:00Z"/>
          <w:rFonts w:ascii="NimbusRomNo9L-Regu" w:hAnsi="NimbusRomNo9L-Regu" w:cs="NimbusRomNo9L-Regu"/>
          <w:sz w:val="17"/>
          <w:szCs w:val="17"/>
        </w:rPr>
      </w:pPr>
      <w:proofErr w:type="gramStart"/>
      <w:ins w:id="39" w:author="Charlie Hall" w:date="2014-09-06T22:40:00Z">
        <w:r>
          <w:rPr>
            <w:rFonts w:ascii="NimbusRomNo9L-Medi" w:hAnsi="NimbusRomNo9L-Medi" w:cs="NimbusRomNo9L-Medi"/>
            <w:sz w:val="17"/>
            <w:szCs w:val="17"/>
          </w:rPr>
          <w:t xml:space="preserve">Fig. 2.5 </w:t>
        </w:r>
        <w:proofErr w:type="spellStart"/>
        <w:r>
          <w:rPr>
            <w:rFonts w:ascii="NimbusRomNo9L-Regu" w:hAnsi="NimbusRomNo9L-Regu" w:cs="NimbusRomNo9L-Regu"/>
            <w:sz w:val="17"/>
            <w:szCs w:val="17"/>
          </w:rPr>
          <w:t>Kleiber’s</w:t>
        </w:r>
        <w:proofErr w:type="spellEnd"/>
        <w:r>
          <w:rPr>
            <w:rFonts w:ascii="NimbusRomNo9L-Regu" w:hAnsi="NimbusRomNo9L-Regu" w:cs="NimbusRomNo9L-Regu"/>
            <w:sz w:val="17"/>
            <w:szCs w:val="17"/>
          </w:rPr>
          <w:t xml:space="preserve"> law for metabolic rates (heat production) of </w:t>
        </w:r>
        <w:proofErr w:type="spellStart"/>
        <w:r>
          <w:rPr>
            <w:rFonts w:ascii="NimbusRomNo9L-Regu" w:hAnsi="NimbusRomNo9L-Regu" w:cs="NimbusRomNo9L-Regu"/>
            <w:sz w:val="17"/>
            <w:szCs w:val="17"/>
          </w:rPr>
          <w:t>di</w:t>
        </w:r>
        <w:r>
          <w:rPr>
            <w:rFonts w:ascii="rtxr" w:eastAsia="rtxr" w:hAnsi="NimbusRomNo9L-Medi" w:cs="rtxr" w:hint="eastAsia"/>
            <w:sz w:val="17"/>
            <w:szCs w:val="17"/>
          </w:rPr>
          <w:t>↵</w:t>
        </w:r>
        <w:r>
          <w:rPr>
            <w:rFonts w:ascii="NimbusRomNo9L-Regu" w:hAnsi="NimbusRomNo9L-Regu" w:cs="NimbusRomNo9L-Regu"/>
            <w:sz w:val="17"/>
            <w:szCs w:val="17"/>
          </w:rPr>
          <w:t>erent-sized</w:t>
        </w:r>
        <w:proofErr w:type="spellEnd"/>
        <w:r>
          <w:rPr>
            <w:rFonts w:ascii="NimbusRomNo9L-Regu" w:hAnsi="NimbusRomNo9L-Regu" w:cs="NimbusRomNo9L-Regu"/>
            <w:sz w:val="17"/>
            <w:szCs w:val="17"/>
          </w:rPr>
          <w:t xml:space="preserve"> animals [40, p.530].</w:t>
        </w:r>
        <w:proofErr w:type="gramEnd"/>
      </w:ins>
    </w:p>
    <w:p w:rsidR="00B16CA4" w:rsidRDefault="00B16CA4" w:rsidP="00B16CA4">
      <w:pPr>
        <w:autoSpaceDE w:val="0"/>
        <w:autoSpaceDN w:val="0"/>
        <w:adjustRightInd w:val="0"/>
        <w:spacing w:after="0" w:line="240" w:lineRule="auto"/>
        <w:rPr>
          <w:ins w:id="40" w:author="Charlie Hall" w:date="2014-09-06T22:40:00Z"/>
          <w:rFonts w:ascii="NimbusRomNo9L-Regu" w:hAnsi="NimbusRomNo9L-Regu" w:cs="NimbusRomNo9L-Regu"/>
          <w:sz w:val="17"/>
          <w:szCs w:val="17"/>
        </w:rPr>
      </w:pPr>
      <w:ins w:id="41" w:author="Charlie Hall" w:date="2014-09-06T22:40:00Z">
        <w:r>
          <w:rPr>
            <w:rFonts w:ascii="NimbusRomNo9L-Regu" w:hAnsi="NimbusRomNo9L-Regu" w:cs="NimbusRomNo9L-Regu"/>
            <w:sz w:val="17"/>
            <w:szCs w:val="17"/>
          </w:rPr>
          <w:t>Larger animals, as determined by mass, have a higher metabolic rate, but the relationship between</w:t>
        </w:r>
      </w:ins>
    </w:p>
    <w:p w:rsidR="00B16CA4" w:rsidRDefault="00B16CA4" w:rsidP="00B16CA4">
      <w:pPr>
        <w:autoSpaceDE w:val="0"/>
        <w:autoSpaceDN w:val="0"/>
        <w:adjustRightInd w:val="0"/>
        <w:spacing w:after="0" w:line="240" w:lineRule="auto"/>
        <w:rPr>
          <w:ins w:id="42" w:author="Charlie Hall" w:date="2014-09-06T22:40:00Z"/>
          <w:rFonts w:ascii="NimbusRomNo9L-Regu" w:hAnsi="NimbusRomNo9L-Regu" w:cs="NimbusRomNo9L-Regu"/>
          <w:sz w:val="17"/>
          <w:szCs w:val="17"/>
        </w:rPr>
      </w:pPr>
      <w:proofErr w:type="gramStart"/>
      <w:ins w:id="43" w:author="Charlie Hall" w:date="2014-09-06T22:40:00Z">
        <w:r>
          <w:rPr>
            <w:rFonts w:ascii="NimbusRomNo9L-Regu" w:hAnsi="NimbusRomNo9L-Regu" w:cs="NimbusRomNo9L-Regu"/>
            <w:sz w:val="17"/>
            <w:szCs w:val="17"/>
          </w:rPr>
          <w:t>mass</w:t>
        </w:r>
        <w:proofErr w:type="gramEnd"/>
        <w:r>
          <w:rPr>
            <w:rFonts w:ascii="NimbusRomNo9L-Regu" w:hAnsi="NimbusRomNo9L-Regu" w:cs="NimbusRomNo9L-Regu"/>
            <w:sz w:val="17"/>
            <w:szCs w:val="17"/>
          </w:rPr>
          <w:t xml:space="preserve"> and metabolic rate is not linear.</w:t>
        </w:r>
      </w:ins>
    </w:p>
    <w:p w:rsidR="00B16CA4" w:rsidRDefault="00B16CA4" w:rsidP="00B16CA4">
      <w:pPr>
        <w:autoSpaceDE w:val="0"/>
        <w:autoSpaceDN w:val="0"/>
        <w:adjustRightInd w:val="0"/>
        <w:spacing w:after="0" w:line="240" w:lineRule="auto"/>
        <w:rPr>
          <w:ins w:id="44" w:author="Charlie Hall" w:date="2014-09-06T22:45:00Z"/>
          <w:rFonts w:ascii="NimbusRomNo9L-Regu" w:hAnsi="NimbusRomNo9L-Regu" w:cs="NimbusRomNo9L-Regu"/>
          <w:sz w:val="17"/>
          <w:szCs w:val="17"/>
        </w:rPr>
      </w:pPr>
      <w:ins w:id="45" w:author="Charlie Hall" w:date="2014-09-06T22:40:00Z">
        <w:r>
          <w:rPr>
            <w:rFonts w:ascii="NimbusRomNo9L-Regu" w:hAnsi="NimbusRomNo9L-Regu" w:cs="NimbusRomNo9L-Regu"/>
            <w:sz w:val="17"/>
            <w:szCs w:val="17"/>
          </w:rPr>
          <w:t>**** Do we need to obtain permission to use this figure? ***</w:t>
        </w:r>
        <w:proofErr w:type="gramStart"/>
        <w:r>
          <w:rPr>
            <w:rFonts w:ascii="NimbusRomNo9L-Regu" w:hAnsi="NimbusRomNo9L-Regu" w:cs="NimbusRomNo9L-Regu"/>
            <w:sz w:val="17"/>
            <w:szCs w:val="17"/>
          </w:rPr>
          <w:t>*</w:t>
        </w:r>
        <w:r>
          <w:rPr>
            <w:rFonts w:ascii="NimbusRomNo9L-Regu" w:hAnsi="NimbusRomNo9L-Regu" w:cs="NimbusRomNo9L-Regu"/>
            <w:sz w:val="17"/>
            <w:szCs w:val="17"/>
          </w:rPr>
          <w:t xml:space="preserve"> </w:t>
        </w:r>
      </w:ins>
      <w:ins w:id="46" w:author="Charlie Hall" w:date="2014-09-06T22:41:00Z">
        <w:r>
          <w:rPr>
            <w:rFonts w:ascii="NimbusRomNo9L-Regu" w:hAnsi="NimbusRomNo9L-Regu" w:cs="NimbusRomNo9L-Regu"/>
            <w:sz w:val="17"/>
            <w:szCs w:val="17"/>
          </w:rPr>
          <w:t xml:space="preserve"> It</w:t>
        </w:r>
        <w:proofErr w:type="gramEnd"/>
        <w:r>
          <w:rPr>
            <w:rFonts w:ascii="NimbusRomNo9L-Regu" w:hAnsi="NimbusRomNo9L-Regu" w:cs="NimbusRomNo9L-Regu"/>
            <w:sz w:val="17"/>
            <w:szCs w:val="17"/>
          </w:rPr>
          <w:t xml:space="preserve"> is so old I would th</w:t>
        </w:r>
        <w:r w:rsidR="00C35DC1">
          <w:rPr>
            <w:rFonts w:ascii="NimbusRomNo9L-Regu" w:hAnsi="NimbusRomNo9L-Regu" w:cs="NimbusRomNo9L-Regu"/>
            <w:sz w:val="17"/>
            <w:szCs w:val="17"/>
          </w:rPr>
          <w:t>i</w:t>
        </w:r>
        <w:r>
          <w:rPr>
            <w:rFonts w:ascii="NimbusRomNo9L-Regu" w:hAnsi="NimbusRomNo9L-Regu" w:cs="NimbusRomNo9L-Regu"/>
            <w:sz w:val="17"/>
            <w:szCs w:val="17"/>
          </w:rPr>
          <w:t xml:space="preserve">nk not </w:t>
        </w:r>
      </w:ins>
    </w:p>
    <w:p w:rsidR="00C35DC1" w:rsidRDefault="00C35DC1" w:rsidP="00B16CA4">
      <w:pPr>
        <w:autoSpaceDE w:val="0"/>
        <w:autoSpaceDN w:val="0"/>
        <w:adjustRightInd w:val="0"/>
        <w:spacing w:after="0" w:line="240" w:lineRule="auto"/>
        <w:rPr>
          <w:ins w:id="47" w:author="Charlie Hall" w:date="2014-09-06T22:45:00Z"/>
          <w:rFonts w:ascii="NimbusRomNo9L-Regu" w:hAnsi="NimbusRomNo9L-Regu" w:cs="NimbusRomNo9L-Regu"/>
          <w:sz w:val="17"/>
          <w:szCs w:val="17"/>
        </w:rPr>
      </w:pPr>
    </w:p>
    <w:p w:rsidR="00C35DC1" w:rsidRDefault="00C35DC1" w:rsidP="00B16CA4">
      <w:pPr>
        <w:autoSpaceDE w:val="0"/>
        <w:autoSpaceDN w:val="0"/>
        <w:adjustRightInd w:val="0"/>
        <w:spacing w:after="0" w:line="240" w:lineRule="auto"/>
        <w:rPr>
          <w:ins w:id="48" w:author="Charlie Hall" w:date="2014-09-06T22:41:00Z"/>
          <w:rFonts w:ascii="NimbusRomNo9L-Regu" w:hAnsi="NimbusRomNo9L-Regu" w:cs="NimbusRomNo9L-Regu"/>
          <w:sz w:val="17"/>
          <w:szCs w:val="17"/>
        </w:rPr>
      </w:pPr>
    </w:p>
    <w:p w:rsidR="00C35DC1" w:rsidRDefault="00C35DC1" w:rsidP="00C35DC1">
      <w:pPr>
        <w:autoSpaceDE w:val="0"/>
        <w:autoSpaceDN w:val="0"/>
        <w:adjustRightInd w:val="0"/>
        <w:spacing w:after="0" w:line="240" w:lineRule="auto"/>
        <w:rPr>
          <w:ins w:id="49" w:author="Charlie Hall" w:date="2014-09-06T22:45:00Z"/>
          <w:rFonts w:ascii="NimbusRomNo9L-Medi" w:hAnsi="NimbusRomNo9L-Medi" w:cs="NimbusRomNo9L-Medi"/>
          <w:sz w:val="24"/>
          <w:szCs w:val="24"/>
        </w:rPr>
      </w:pPr>
      <w:ins w:id="50" w:author="Charlie Hall" w:date="2014-09-06T22:45:00Z">
        <w:r>
          <w:rPr>
            <w:rFonts w:ascii="NimbusRomNo9L-Medi" w:hAnsi="NimbusRomNo9L-Medi" w:cs="NimbusRomNo9L-Medi"/>
            <w:sz w:val="24"/>
            <w:szCs w:val="24"/>
          </w:rPr>
          <w:t>2.3 New national accounting</w:t>
        </w:r>
      </w:ins>
    </w:p>
    <w:p w:rsidR="00C35DC1" w:rsidRDefault="00C35DC1" w:rsidP="00C35DC1">
      <w:pPr>
        <w:autoSpaceDE w:val="0"/>
        <w:autoSpaceDN w:val="0"/>
        <w:adjustRightInd w:val="0"/>
        <w:spacing w:after="0" w:line="240" w:lineRule="auto"/>
        <w:rPr>
          <w:ins w:id="51" w:author="Charlie Hall" w:date="2014-09-06T22:45:00Z"/>
          <w:rFonts w:ascii="NimbusRomNo9L-Regu" w:hAnsi="NimbusRomNo9L-Regu" w:cs="NimbusRomNo9L-Regu"/>
          <w:sz w:val="20"/>
          <w:szCs w:val="20"/>
        </w:rPr>
      </w:pPr>
      <w:ins w:id="52" w:author="Charlie Hall" w:date="2014-09-06T22:45:00Z">
        <w:r>
          <w:rPr>
            <w:rFonts w:ascii="NimbusRomNo9L-Regu" w:hAnsi="NimbusRomNo9L-Regu" w:cs="NimbusRomNo9L-Regu"/>
            <w:sz w:val="20"/>
            <w:szCs w:val="20"/>
          </w:rPr>
          <w:t>Society needs to respond to the material and energy shortages that we now face</w:t>
        </w:r>
      </w:ins>
    </w:p>
    <w:p w:rsidR="00C35DC1" w:rsidRDefault="00C35DC1" w:rsidP="00C35DC1">
      <w:pPr>
        <w:autoSpaceDE w:val="0"/>
        <w:autoSpaceDN w:val="0"/>
        <w:adjustRightInd w:val="0"/>
        <w:spacing w:after="0" w:line="240" w:lineRule="auto"/>
        <w:rPr>
          <w:ins w:id="53" w:author="Charlie Hall" w:date="2014-09-06T22:45:00Z"/>
          <w:rFonts w:ascii="NimbusRomNo9L-Regu" w:hAnsi="NimbusRomNo9L-Regu" w:cs="NimbusRomNo9L-Regu"/>
          <w:sz w:val="20"/>
          <w:szCs w:val="20"/>
        </w:rPr>
      </w:pPr>
      <w:ins w:id="54" w:author="Charlie Hall" w:date="2014-09-06T22:45:00Z">
        <w:r>
          <w:rPr>
            <w:rFonts w:ascii="NimbusRomNo9L-Regu" w:hAnsi="NimbusRomNo9L-Regu" w:cs="NimbusRomNo9L-Regu"/>
            <w:sz w:val="20"/>
            <w:szCs w:val="20"/>
          </w:rPr>
          <w:t>(Chapter 1), and part of that response should involve more-comprehensive national</w:t>
        </w:r>
      </w:ins>
    </w:p>
    <w:p w:rsidR="00C35DC1" w:rsidRDefault="00C35DC1" w:rsidP="00C35DC1">
      <w:pPr>
        <w:autoSpaceDE w:val="0"/>
        <w:autoSpaceDN w:val="0"/>
        <w:adjustRightInd w:val="0"/>
        <w:spacing w:after="0" w:line="240" w:lineRule="auto"/>
        <w:rPr>
          <w:ins w:id="55" w:author="Charlie Hall" w:date="2014-09-06T22:48:00Z"/>
          <w:rFonts w:ascii="NimbusRomNo9L-Regu" w:hAnsi="NimbusRomNo9L-Regu" w:cs="NimbusRomNo9L-Regu"/>
          <w:sz w:val="20"/>
          <w:szCs w:val="20"/>
        </w:rPr>
      </w:pPr>
      <w:proofErr w:type="gramStart"/>
      <w:ins w:id="56" w:author="Charlie Hall" w:date="2014-09-06T22:45:00Z">
        <w:r>
          <w:rPr>
            <w:rFonts w:ascii="NimbusRomNo9L-Regu" w:hAnsi="NimbusRomNo9L-Regu" w:cs="NimbusRomNo9L-Regu"/>
            <w:sz w:val="20"/>
            <w:szCs w:val="20"/>
          </w:rPr>
          <w:t>accounting</w:t>
        </w:r>
        <w:proofErr w:type="gramEnd"/>
        <w:r>
          <w:rPr>
            <w:rFonts w:ascii="NimbusRomNo9L-Regu" w:hAnsi="NimbusRomNo9L-Regu" w:cs="NimbusRomNo9L-Regu"/>
            <w:sz w:val="20"/>
            <w:szCs w:val="20"/>
          </w:rPr>
          <w:t xml:space="preserve"> guided by a deeper understanding of the real </w:t>
        </w:r>
        <w:r>
          <w:rPr>
            <w:rFonts w:ascii="NimbusRomNo9L-Regu" w:hAnsi="NimbusRomNo9L-Regu" w:cs="NimbusRomNo9L-Regu"/>
            <w:sz w:val="20"/>
            <w:szCs w:val="20"/>
          </w:rPr>
          <w:t xml:space="preserve">BIOPHYSICAL </w:t>
        </w:r>
        <w:r>
          <w:rPr>
            <w:rFonts w:ascii="NimbusRomNo9L-Regu" w:hAnsi="NimbusRomNo9L-Regu" w:cs="NimbusRomNo9L-Regu"/>
            <w:sz w:val="20"/>
            <w:szCs w:val="20"/>
          </w:rPr>
          <w:t>economy gained</w:t>
        </w:r>
      </w:ins>
    </w:p>
    <w:p w:rsidR="00C35DC1" w:rsidRDefault="00C35DC1" w:rsidP="00C35DC1">
      <w:pPr>
        <w:autoSpaceDE w:val="0"/>
        <w:autoSpaceDN w:val="0"/>
        <w:adjustRightInd w:val="0"/>
        <w:spacing w:after="0" w:line="240" w:lineRule="auto"/>
        <w:rPr>
          <w:ins w:id="57" w:author="Charlie Hall" w:date="2014-09-06T22:48:00Z"/>
          <w:rFonts w:ascii="NimbusRomNo9L-Regu" w:hAnsi="NimbusRomNo9L-Regu" w:cs="NimbusRomNo9L-Regu"/>
          <w:sz w:val="20"/>
          <w:szCs w:val="20"/>
        </w:rPr>
      </w:pPr>
    </w:p>
    <w:p w:rsidR="00C35DC1" w:rsidRDefault="00C35DC1" w:rsidP="00C35DC1">
      <w:pPr>
        <w:autoSpaceDE w:val="0"/>
        <w:autoSpaceDN w:val="0"/>
        <w:adjustRightInd w:val="0"/>
        <w:spacing w:after="0" w:line="240" w:lineRule="auto"/>
        <w:rPr>
          <w:ins w:id="58" w:author="Charlie Hall" w:date="2014-09-06T22:48:00Z"/>
          <w:rFonts w:ascii="NimbusRomNo9L-Regu" w:hAnsi="NimbusRomNo9L-Regu" w:cs="NimbusRomNo9L-Regu"/>
          <w:sz w:val="20"/>
          <w:szCs w:val="20"/>
        </w:rPr>
      </w:pPr>
      <w:ins w:id="59" w:author="Charlie Hall" w:date="2014-09-06T22:48:00Z">
        <w:r>
          <w:rPr>
            <w:rFonts w:ascii="NimbusRomNo9L-Regu" w:hAnsi="NimbusRomNo9L-Regu" w:cs="NimbusRomNo9L-Regu"/>
            <w:sz w:val="20"/>
            <w:szCs w:val="20"/>
          </w:rPr>
          <w:t xml:space="preserve">p. 39-40 good questions </w:t>
        </w:r>
      </w:ins>
    </w:p>
    <w:p w:rsidR="00C35DC1" w:rsidRDefault="00C35DC1" w:rsidP="00C35DC1">
      <w:pPr>
        <w:autoSpaceDE w:val="0"/>
        <w:autoSpaceDN w:val="0"/>
        <w:adjustRightInd w:val="0"/>
        <w:spacing w:after="0" w:line="240" w:lineRule="auto"/>
        <w:rPr>
          <w:ins w:id="60" w:author="Charlie Hall" w:date="2014-09-06T22:49:00Z"/>
          <w:rFonts w:ascii="NimbusRomNo9L-Regu" w:hAnsi="NimbusRomNo9L-Regu" w:cs="NimbusRomNo9L-Regu"/>
          <w:sz w:val="20"/>
          <w:szCs w:val="20"/>
        </w:rPr>
      </w:pPr>
    </w:p>
    <w:p w:rsidR="00C35DC1" w:rsidRDefault="00C35DC1" w:rsidP="00C35DC1">
      <w:pPr>
        <w:autoSpaceDE w:val="0"/>
        <w:autoSpaceDN w:val="0"/>
        <w:adjustRightInd w:val="0"/>
        <w:spacing w:after="0" w:line="240" w:lineRule="auto"/>
        <w:rPr>
          <w:ins w:id="61" w:author="Charlie Hall" w:date="2014-09-06T22:49:00Z"/>
          <w:rFonts w:ascii="NimbusRomNo9L-Regu" w:hAnsi="NimbusRomNo9L-Regu" w:cs="NimbusRomNo9L-Regu"/>
          <w:sz w:val="20"/>
          <w:szCs w:val="20"/>
        </w:rPr>
      </w:pPr>
      <w:ins w:id="62" w:author="Charlie Hall" w:date="2014-09-06T22:49:00Z">
        <w:r>
          <w:rPr>
            <w:rFonts w:ascii="NimbusRomNo9L-Regu" w:hAnsi="NimbusRomNo9L-Regu" w:cs="NimbusRomNo9L-Regu"/>
            <w:sz w:val="20"/>
            <w:szCs w:val="20"/>
          </w:rPr>
          <w:t>Throughout the methodological chapters (3–7), our accounting framework is</w:t>
        </w:r>
      </w:ins>
    </w:p>
    <w:p w:rsidR="00C35DC1" w:rsidRDefault="00C35DC1" w:rsidP="00C35DC1">
      <w:pPr>
        <w:autoSpaceDE w:val="0"/>
        <w:autoSpaceDN w:val="0"/>
        <w:adjustRightInd w:val="0"/>
        <w:spacing w:after="0" w:line="240" w:lineRule="auto"/>
        <w:rPr>
          <w:ins w:id="63" w:author="Charlie Hall" w:date="2014-09-06T22:49:00Z"/>
          <w:rFonts w:ascii="NimbusRomNo9L-Regu" w:hAnsi="NimbusRomNo9L-Regu" w:cs="NimbusRomNo9L-Regu"/>
          <w:sz w:val="20"/>
          <w:szCs w:val="20"/>
        </w:rPr>
      </w:pPr>
      <w:proofErr w:type="gramStart"/>
      <w:ins w:id="64" w:author="Charlie Hall" w:date="2014-09-06T22:49:00Z">
        <w:r>
          <w:rPr>
            <w:rFonts w:ascii="NimbusRomNo9L-Regu" w:hAnsi="NimbusRomNo9L-Regu" w:cs="NimbusRomNo9L-Regu"/>
            <w:sz w:val="20"/>
            <w:szCs w:val="20"/>
          </w:rPr>
          <w:t>developed</w:t>
        </w:r>
        <w:proofErr w:type="gramEnd"/>
        <w:r>
          <w:rPr>
            <w:rFonts w:ascii="NimbusRomNo9L-Regu" w:hAnsi="NimbusRomNo9L-Regu" w:cs="NimbusRomNo9L-Regu"/>
            <w:sz w:val="20"/>
            <w:szCs w:val="20"/>
          </w:rPr>
          <w:t xml:space="preserve"> through a series of increasingly-disaggregated models of the economy (Table</w:t>
        </w:r>
      </w:ins>
    </w:p>
    <w:p w:rsidR="00C35DC1" w:rsidRDefault="00C35DC1" w:rsidP="00C35DC1">
      <w:pPr>
        <w:autoSpaceDE w:val="0"/>
        <w:autoSpaceDN w:val="0"/>
        <w:adjustRightInd w:val="0"/>
        <w:spacing w:after="0" w:line="240" w:lineRule="auto"/>
        <w:rPr>
          <w:ins w:id="65" w:author="Charlie Hall" w:date="2014-09-06T22:49:00Z"/>
          <w:rFonts w:ascii="NimbusRomNo9L-Regu" w:hAnsi="NimbusRomNo9L-Regu" w:cs="NimbusRomNo9L-Regu"/>
          <w:sz w:val="20"/>
          <w:szCs w:val="20"/>
        </w:rPr>
      </w:pPr>
      <w:ins w:id="66" w:author="Charlie Hall" w:date="2014-09-06T22:49:00Z">
        <w:r>
          <w:rPr>
            <w:rFonts w:ascii="NimbusRomNo9L-Regu" w:hAnsi="NimbusRomNo9L-Regu" w:cs="NimbusRomNo9L-Regu"/>
            <w:sz w:val="20"/>
            <w:szCs w:val="20"/>
          </w:rPr>
          <w:t xml:space="preserve">2.1), </w:t>
        </w:r>
        <w:r>
          <w:rPr>
            <w:rFonts w:ascii="NimbusRomNo9L-Regu" w:hAnsi="NimbusRomNo9L-Regu" w:cs="NimbusRomNo9L-Regu"/>
            <w:sz w:val="20"/>
            <w:szCs w:val="20"/>
          </w:rPr>
          <w:t>USING THE SME MODEL STRUCTURE AS MUCH AS POSSIBLE</w:t>
        </w:r>
      </w:ins>
      <w:ins w:id="67" w:author="Charlie Hall" w:date="2014-09-06T22:50:00Z">
        <w:r w:rsidR="00DF0E00">
          <w:rPr>
            <w:rFonts w:ascii="NimbusRomNo9L-Regu" w:hAnsi="NimbusRomNo9L-Regu" w:cs="NimbusRomNo9L-Regu"/>
            <w:sz w:val="20"/>
            <w:szCs w:val="20"/>
          </w:rPr>
          <w:t>.  W</w:t>
        </w:r>
      </w:ins>
      <w:bookmarkStart w:id="68" w:name="_GoBack"/>
      <w:bookmarkEnd w:id="68"/>
      <w:ins w:id="69" w:author="Charlie Hall" w:date="2014-09-06T22:49:00Z">
        <w:r>
          <w:rPr>
            <w:rFonts w:ascii="NimbusRomNo9L-Regu" w:hAnsi="NimbusRomNo9L-Regu" w:cs="NimbusRomNo9L-Regu"/>
            <w:sz w:val="20"/>
            <w:szCs w:val="20"/>
          </w:rPr>
          <w:t>e use the US auto industry as a running example for application and</w:t>
        </w:r>
      </w:ins>
    </w:p>
    <w:p w:rsidR="00C35DC1" w:rsidRDefault="00C35DC1" w:rsidP="00C35DC1">
      <w:pPr>
        <w:autoSpaceDE w:val="0"/>
        <w:autoSpaceDN w:val="0"/>
        <w:adjustRightInd w:val="0"/>
        <w:spacing w:after="0" w:line="240" w:lineRule="auto"/>
        <w:rPr>
          <w:ins w:id="70" w:author="Charlie Hall" w:date="2014-09-06T22:34:00Z"/>
          <w:rFonts w:ascii="NimbusRomNo9L-Regu" w:hAnsi="NimbusRomNo9L-Regu" w:cs="NimbusRomNo9L-Regu"/>
          <w:sz w:val="20"/>
          <w:szCs w:val="20"/>
        </w:rPr>
      </w:pPr>
      <w:proofErr w:type="gramStart"/>
      <w:ins w:id="71" w:author="Charlie Hall" w:date="2014-09-06T22:49:00Z">
        <w:r>
          <w:rPr>
            <w:rFonts w:ascii="NimbusRomNo9L-Regu" w:hAnsi="NimbusRomNo9L-Regu" w:cs="NimbusRomNo9L-Regu"/>
            <w:sz w:val="20"/>
            <w:szCs w:val="20"/>
          </w:rPr>
          <w:t>discussion</w:t>
        </w:r>
        <w:proofErr w:type="gramEnd"/>
        <w:r>
          <w:rPr>
            <w:rFonts w:ascii="NimbusRomNo9L-Regu" w:hAnsi="NimbusRomNo9L-Regu" w:cs="NimbusRomNo9L-Regu"/>
            <w:sz w:val="20"/>
            <w:szCs w:val="20"/>
          </w:rPr>
          <w:t>.</w:t>
        </w:r>
      </w:ins>
    </w:p>
    <w:p w:rsidR="00B16CA4" w:rsidRDefault="00B16CA4" w:rsidP="00B16CA4">
      <w:pPr>
        <w:autoSpaceDE w:val="0"/>
        <w:autoSpaceDN w:val="0"/>
        <w:adjustRightInd w:val="0"/>
        <w:spacing w:after="0" w:line="240" w:lineRule="auto"/>
      </w:pPr>
    </w:p>
    <w:sectPr w:rsidR="00B16C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Medi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rtxr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NimbusRomNo9L-MediItal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trackRevisions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C12"/>
    <w:rsid w:val="00084E06"/>
    <w:rsid w:val="001F22FA"/>
    <w:rsid w:val="00526C12"/>
    <w:rsid w:val="00800FC1"/>
    <w:rsid w:val="00915A58"/>
    <w:rsid w:val="00B16CA4"/>
    <w:rsid w:val="00B51229"/>
    <w:rsid w:val="00C35DC1"/>
    <w:rsid w:val="00D7459F"/>
    <w:rsid w:val="00DF0E00"/>
    <w:rsid w:val="00FA2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1572</TotalTime>
  <Pages>2</Pages>
  <Words>928</Words>
  <Characters>4793</Characters>
  <Application>Microsoft Office Word</Application>
  <DocSecurity>0</DocSecurity>
  <Lines>92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SUNY ESF</Company>
  <LinksUpToDate>false</LinksUpToDate>
  <CharactersWithSpaces>5652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Charlie Hall</dc:creator>
  <cp:lastModifiedBy>Charlie Hall</cp:lastModifiedBy>
  <cp:revision>4</cp:revision>
  <dcterms:created xsi:type="dcterms:W3CDTF">2014-09-06T02:38:00Z</dcterms:created>
  <dcterms:modified xsi:type="dcterms:W3CDTF">2014-09-07T04:50:00Z</dcterms:modified>
</cp:coreProperties>
</file>