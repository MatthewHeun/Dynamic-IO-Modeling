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2D1" w:rsidRDefault="00A052D1" w:rsidP="00A052D1">
      <w:r>
        <w:t>Abstract 1:</w:t>
      </w:r>
    </w:p>
    <w:p w:rsidR="00A052D1" w:rsidRDefault="00A052D1" w:rsidP="00A052D1">
      <w:del w:id="0" w:author="Packer, David, Springer US" w:date="2014-09-15T16:31:00Z">
        <w:r w:rsidDel="00D750A0">
          <w:delText>In this chapter we introduce the guiding premise of the book: b</w:delText>
        </w:r>
      </w:del>
      <w:ins w:id="1" w:author="Packer, David, Springer US" w:date="2014-09-15T16:31:00Z">
        <w:r w:rsidR="00D750A0">
          <w:t>B</w:t>
        </w:r>
      </w:ins>
      <w:r>
        <w:t>iophysical limits are becoming binding constraints on mature economies</w:t>
      </w:r>
      <w:ins w:id="2" w:author="Packer, David, Springer US" w:date="2014-09-15T16:32:00Z">
        <w:r w:rsidR="00D750A0">
          <w:t>,</w:t>
        </w:r>
      </w:ins>
      <w:r>
        <w:t xml:space="preserve"> and the data needed for policy-makers to understand and manage this reality are not universally available. </w:t>
      </w:r>
      <w:ins w:id="3" w:author="Packer, David, Springer US" w:date="2014-09-15T16:32:00Z">
        <w:r w:rsidR="00D750A0">
          <w:t>In this chapter, w</w:t>
        </w:r>
      </w:ins>
      <w:del w:id="4" w:author="Packer, David, Springer US" w:date="2014-09-15T16:32:00Z">
        <w:r w:rsidDel="00D750A0">
          <w:delText>W</w:delText>
        </w:r>
      </w:del>
      <w:r>
        <w:t xml:space="preserve">e discuss the problems that arise from relying solely on the Solow growth model to describe an economy that is deeply interconnected to the biosphere. We point out that mainstream economists forecast low growth rates for mature economies for the foreseeable future because traditional drivers of economic growth (growth rates of capital and labor productivity) have plateaued. </w:t>
      </w:r>
      <w:del w:id="5" w:author="Packer, David, Springer US" w:date="2014-09-15T16:33:00Z">
        <w:r w:rsidDel="00D750A0">
          <w:delText>We introduce the idea</w:delText>
        </w:r>
      </w:del>
      <w:ins w:id="6" w:author="Packer, David, Springer US" w:date="2014-09-15T16:33:00Z">
        <w:r w:rsidR="00D750A0">
          <w:t>The guiding pr</w:t>
        </w:r>
      </w:ins>
      <w:ins w:id="7" w:author="Packer, David, Springer US" w:date="2014-09-15T19:00:00Z">
        <w:r w:rsidR="00932280">
          <w:t xml:space="preserve">emise </w:t>
        </w:r>
      </w:ins>
      <w:ins w:id="8" w:author="Packer, David, Springer US" w:date="2014-09-15T16:33:00Z">
        <w:r w:rsidR="00D750A0">
          <w:t>of this book is</w:t>
        </w:r>
      </w:ins>
      <w:r>
        <w:t xml:space="preserve"> that stalled economic growth </w:t>
      </w:r>
      <w:ins w:id="9" w:author="Packer, David, Springer US" w:date="2014-09-15T19:01:00Z">
        <w:r w:rsidR="00932280">
          <w:t xml:space="preserve">can </w:t>
        </w:r>
      </w:ins>
      <w:del w:id="10" w:author="Packer, David, Springer US" w:date="2014-09-15T19:01:00Z">
        <w:r w:rsidDel="00932280">
          <w:delText>may also</w:delText>
        </w:r>
      </w:del>
      <w:bookmarkStart w:id="11" w:name="_GoBack"/>
      <w:bookmarkEnd w:id="11"/>
      <w:r>
        <w:t xml:space="preserve"> be the natural outcome of mature economies reaching a limit of the supply of energy</w:t>
      </w:r>
      <w:del w:id="12" w:author="Packer, David, Springer US" w:date="2014-09-15T16:34:00Z">
        <w:r w:rsidDel="00D750A0">
          <w:delText>,</w:delText>
        </w:r>
      </w:del>
      <w:r>
        <w:t xml:space="preserve"> and other forms of natural capital. Thus, mainstream policy recommendations based on a Solow growth model that would spur consumption and investment to invigorate economic growth may actually backfire: expansion of the stock of capital in the economy can contribute to the </w:t>
      </w:r>
      <w:del w:id="13" w:author="Packer, David, Springer US" w:date="2014-09-15T16:34:00Z">
        <w:r w:rsidDel="00D750A0">
          <w:delText>ulitmate</w:delText>
        </w:r>
      </w:del>
      <w:r>
        <w:t xml:space="preserve"> slowdown of economic growth</w:t>
      </w:r>
      <w:ins w:id="14" w:author="Packer, David, Springer US" w:date="2014-09-15T16:34:00Z">
        <w:r w:rsidR="00D750A0">
          <w:t>.</w:t>
        </w:r>
      </w:ins>
      <w:del w:id="15" w:author="Packer, David, Springer US" w:date="2014-09-15T16:34:00Z">
        <w:r w:rsidDel="00D750A0">
          <w:delText>!</w:delText>
        </w:r>
      </w:del>
      <w:r>
        <w:t xml:space="preserve"> The chapter ends with a call for acknowledging the \</w:t>
      </w:r>
      <w:proofErr w:type="spellStart"/>
      <w:r>
        <w:t>emph</w:t>
      </w:r>
      <w:proofErr w:type="spellEnd"/>
      <w:r>
        <w:t>{</w:t>
      </w:r>
      <w:commentRangeStart w:id="16"/>
      <w:r>
        <w:t>biophysical</w:t>
      </w:r>
      <w:commentRangeEnd w:id="16"/>
      <w:r w:rsidR="00D750A0">
        <w:rPr>
          <w:rStyle w:val="CommentReference"/>
        </w:rPr>
        <w:commentReference w:id="16"/>
      </w:r>
      <w:r>
        <w:t xml:space="preserve">} </w:t>
      </w:r>
      <w:ins w:id="17" w:author="Packer, David, Springer US" w:date="2014-09-15T16:36:00Z">
        <w:r w:rsidR="00D750A0">
          <w:t>constraints</w:t>
        </w:r>
      </w:ins>
      <w:del w:id="18" w:author="Packer, David, Springer US" w:date="2014-09-15T16:36:00Z">
        <w:r w:rsidDel="00D750A0">
          <w:delText>reality</w:delText>
        </w:r>
      </w:del>
      <w:r>
        <w:t xml:space="preserve"> of the economy and adjusting national accounting accordingly. </w:t>
      </w:r>
    </w:p>
    <w:p w:rsidR="00A052D1" w:rsidRDefault="00A052D1" w:rsidP="00A052D1">
      <w:r>
        <w:t>Abstract 2:</w:t>
      </w:r>
    </w:p>
    <w:p w:rsidR="00A052D1" w:rsidRDefault="00A052D1" w:rsidP="00A052D1">
      <w:r>
        <w:t>In this chapter, we describe the development of approaches to the relationship between the economy and the biosphere. The historical development takes place over three eras, the era of abundance, the era of energy constraints, and the age of resource depletion. Each era is defined by a dominant metaphor that guides the economic model and leads to a framework for national accounting that is perceived as relevant to understanding the economy. The metaphor for the economy has evolved from the clockwork mechanism of classical physics (economy isolated from the environment) to an engine (the economy is dependent on an inexhaustible supply of inputs from the environment). The chapter then suggests that the previous metaphors are insufficient for the age of resource depletion and suggests a new metaphor: the economy is society's \</w:t>
      </w:r>
      <w:proofErr w:type="spellStart"/>
      <w:r>
        <w:t>emph</w:t>
      </w:r>
      <w:proofErr w:type="spellEnd"/>
      <w:r>
        <w:t xml:space="preserve">{metabolism}. Next, the way in which the metabolism metaphor leads to an expanded understanding of the requirements for national accounting is described. An argument is made for accounting a nation's wealth (manufactured and natural capital) in addition to its income (GDP). The chapter ends with a description of the structure of the rest of the book. </w:t>
      </w:r>
    </w:p>
    <w:p w:rsidR="00A052D1" w:rsidRDefault="00A052D1" w:rsidP="00A052D1">
      <w:r>
        <w:t>Abstract 3:</w:t>
      </w:r>
    </w:p>
    <w:p w:rsidR="00A052D1" w:rsidRDefault="00A052D1" w:rsidP="00A052D1">
      <w:r>
        <w:t xml:space="preserve">In this chapter we will develop a framework for accounting material flows and accumulations within economies. We will begin by looking at accounting in everyday life before using concepts from thermodynamics, such as system boundaries, control volumes as well as the First Law of Thermodynamics, to develop a rigorous accounting procedure. This procedure is applied first to a one-sector then two-sector model of the economy, in order to build up to a general framework for material accounting. We then apply the framework to the real-world example of the US auto industry. </w:t>
      </w:r>
    </w:p>
    <w:p w:rsidR="00A052D1" w:rsidRDefault="00A052D1" w:rsidP="00A052D1">
      <w:r>
        <w:t>Abstract 4:</w:t>
      </w:r>
    </w:p>
    <w:p w:rsidR="00A052D1" w:rsidRDefault="00A052D1" w:rsidP="00A052D1">
      <w:r>
        <w:lastRenderedPageBreak/>
        <w:t xml:space="preserve">In this chapter, we develop equations, assisted by the First Law of Thermodynamics, that describe the flow of direct energy through economies. The equations are applied to example economies with increasing levels of disaggregation. Finally, the energy flows for our running example, the US auto industry, are discussed. </w:t>
      </w:r>
    </w:p>
    <w:p w:rsidR="00A052D1" w:rsidRDefault="00A052D1" w:rsidP="00A052D1">
      <w:r>
        <w:t>Abstract 5:</w:t>
      </w:r>
    </w:p>
    <w:p w:rsidR="00A052D1" w:rsidRDefault="00A052D1" w:rsidP="00A052D1">
      <w:r>
        <w:t xml:space="preserve">This chapter develops equations that describe the accumulation and flow of embodied energy through economies. We noted that waste heat from a sector is additive to the energy embodied within products of a sector, thereby providing the mechanism for accumulating embodied energy along the manufacturing supply chain. The embodied energy accounting equations were applied to example </w:t>
      </w:r>
      <w:proofErr w:type="spellStart"/>
      <w:r>
        <w:t>economies~A</w:t>
      </w:r>
      <w:proofErr w:type="spellEnd"/>
      <w:r>
        <w:t xml:space="preserve">--C. % </w:t>
      </w:r>
      <w:proofErr w:type="spellStart"/>
      <w:r>
        <w:t>chktex</w:t>
      </w:r>
      <w:proofErr w:type="spellEnd"/>
      <w:r>
        <w:t xml:space="preserve"> 8 Finally, we discussed embodied energy in the context of our running example, the US auto industry. We found that there are a few historical estimates of energy embodied within automobiles. </w:t>
      </w:r>
    </w:p>
    <w:p w:rsidR="00A052D1" w:rsidRDefault="00A052D1" w:rsidP="00A052D1">
      <w:r>
        <w:t>Abstract 6:</w:t>
      </w:r>
    </w:p>
    <w:p w:rsidR="00A052D1" w:rsidRDefault="00A052D1" w:rsidP="00A052D1">
      <w:r>
        <w:t xml:space="preserve">In this chapter, we develop techniques to account for flows of economic value through economies. We employ the prevailing subjective theory of value for our framework, that is, we use the value of market transactions to value physical flows of materials and energy. As part of the methodology section, we discuss the limitations to relying solely on valuations obtainable from market transactions and call for additional non-market valuation methods to be employed in national accounting. In particular, we point to the System of Environmental Economic Accounts (SEEA), the international standard developed by the UN\@. We then develop value accounting equations and apply them to example </w:t>
      </w:r>
      <w:proofErr w:type="spellStart"/>
      <w:r>
        <w:t>economies~A</w:t>
      </w:r>
      <w:proofErr w:type="spellEnd"/>
      <w:r>
        <w:t xml:space="preserve">--C. % </w:t>
      </w:r>
      <w:proofErr w:type="spellStart"/>
      <w:r>
        <w:t>chktex</w:t>
      </w:r>
      <w:proofErr w:type="spellEnd"/>
      <w:r>
        <w:t xml:space="preserve"> 8 This chapter introduces two new terms to capture value-added (and destroyed) within economic sectors, and demonstrate that these terms capture the value for GDP in national accounts. Finally, we illustrate how our framework can be populated with data from current national accounts to derive inter-</w:t>
      </w:r>
      <w:proofErr w:type="spellStart"/>
      <w:r>
        <w:t>sectoral</w:t>
      </w:r>
      <w:proofErr w:type="spellEnd"/>
      <w:r>
        <w:t xml:space="preserve"> value flows, using national accounting data for the auto industry for illustration. This section of the chapter also contains a discussion of the potential problems with including intangible intellectual property assets in the nations measure of its capital stock. </w:t>
      </w:r>
    </w:p>
    <w:p w:rsidR="00A052D1" w:rsidRDefault="00A052D1" w:rsidP="00A052D1">
      <w:r>
        <w:t>Abstract 7:</w:t>
      </w:r>
    </w:p>
    <w:p w:rsidR="00A052D1" w:rsidRDefault="00A052D1" w:rsidP="00A052D1">
      <w:r>
        <w:t xml:space="preserve">In this chapter, we derive algebraic equations that describe the energy intensity (in units of J/\$) of products of economic sectors. The algebraic equations are applied to </w:t>
      </w:r>
      <w:proofErr w:type="spellStart"/>
      <w:r>
        <w:t>Examples~A</w:t>
      </w:r>
      <w:proofErr w:type="spellEnd"/>
      <w:r>
        <w:t xml:space="preserve">--C to derive a matrix equation % </w:t>
      </w:r>
      <w:proofErr w:type="spellStart"/>
      <w:r>
        <w:t>chktex</w:t>
      </w:r>
      <w:proofErr w:type="spellEnd"/>
      <w:r>
        <w:t xml:space="preserve"> 8 for a vector of energy intensities for the entire economy. We review several studies of energy intensity in the literature and note a wide range of results from one study to the next. The estimates of energy intensity also vary with time. The range of energy intensities for the auto sector is $0.83 \times 10^{4}$ kJ/\$ to $11.6 \times 10^{4}$ kJ/\$. </w:t>
      </w:r>
    </w:p>
    <w:p w:rsidR="00A052D1" w:rsidRDefault="00A052D1" w:rsidP="00A052D1">
      <w:r>
        <w:t>Abstract 8:</w:t>
      </w:r>
    </w:p>
    <w:p w:rsidR="00A052D1" w:rsidRDefault="00A052D1" w:rsidP="00A052D1">
      <w:r>
        <w:t xml:space="preserve">In this chapter, we discuss several implications that arise from the detailed development of our dynamic framework for material, energy, and value accounting. The first implications are for the energy I-O </w:t>
      </w:r>
      <w:r>
        <w:lastRenderedPageBreak/>
        <w:t xml:space="preserve">method itself. We recommend a physical accounting framework that fully accounts for capital stock and energy input from society (final consumption) to the economy. We then discuss implications for economic ``development,'' namely that economic growth could be considered a ``fully coupled'' problem: understanding it requires breadth of knowledge and appreciation for interactions among many important and complementary factors, including financial capital, physical capital and associated </w:t>
      </w:r>
      <w:proofErr w:type="spellStart"/>
      <w:r>
        <w:t>ambodied</w:t>
      </w:r>
      <w:proofErr w:type="spellEnd"/>
      <w:r>
        <w:t xml:space="preserve"> energy, direct energy, resources, and societal inputs. Each, alone, is necessary, but not sufficient, for economic development. We discuss implications for recycling and reuse of materials as well as the concept of </w:t>
      </w:r>
      <w:proofErr w:type="spellStart"/>
      <w:r>
        <w:t>dematerialziation</w:t>
      </w:r>
      <w:proofErr w:type="spellEnd"/>
      <w:r>
        <w:t xml:space="preserve">. Finally, we view the concept of a steady-state economy through the lens of our framework. We find that there are many potential definitions of a steady-state economy, none of which are fully satisfying when compared against the ideal of sustainability. </w:t>
      </w:r>
    </w:p>
    <w:p w:rsidR="00A052D1" w:rsidRDefault="00A052D1" w:rsidP="00A052D1">
      <w:r>
        <w:t>Abstract 9:</w:t>
      </w:r>
    </w:p>
    <w:p w:rsidR="00955132" w:rsidRDefault="00A052D1" w:rsidP="00A052D1">
      <w:r>
        <w:t xml:space="preserve">This chapter briefly summarizes the book and highlights the need for additional data on both inter-sector flows and accumulation of manufactured capital and associated embodied energy. We continue with a call to action, a list containing several tasks that should be undertaken to modify national accounting. Finally, we note that moving forward on these issues will be politically difficult, but necessary, to adapt to the age of resource depletion </w:t>
      </w:r>
    </w:p>
    <w:sectPr w:rsidR="00955132" w:rsidSect="009551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Packer, David, Springer US" w:date="2014-09-15T16:35:00Z" w:initials="PDSU">
    <w:p w:rsidR="00D750A0" w:rsidRDefault="00D750A0">
      <w:pPr>
        <w:pStyle w:val="CommentText"/>
      </w:pPr>
      <w:r>
        <w:rPr>
          <w:rStyle w:val="CommentReference"/>
        </w:rPr>
        <w:annotationRef/>
      </w:r>
      <w:r>
        <w:t>Is this correct?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2D1"/>
    <w:rsid w:val="00000145"/>
    <w:rsid w:val="00000606"/>
    <w:rsid w:val="000006DC"/>
    <w:rsid w:val="000007BD"/>
    <w:rsid w:val="00000EC9"/>
    <w:rsid w:val="0000167C"/>
    <w:rsid w:val="00001D97"/>
    <w:rsid w:val="00002899"/>
    <w:rsid w:val="00002A9A"/>
    <w:rsid w:val="000044D0"/>
    <w:rsid w:val="00004504"/>
    <w:rsid w:val="00005B09"/>
    <w:rsid w:val="00005C33"/>
    <w:rsid w:val="00006560"/>
    <w:rsid w:val="000067F2"/>
    <w:rsid w:val="00006875"/>
    <w:rsid w:val="000076E8"/>
    <w:rsid w:val="000076EB"/>
    <w:rsid w:val="00007C7D"/>
    <w:rsid w:val="00007FF9"/>
    <w:rsid w:val="00010042"/>
    <w:rsid w:val="000103D7"/>
    <w:rsid w:val="00010CBF"/>
    <w:rsid w:val="00010D9D"/>
    <w:rsid w:val="000113EE"/>
    <w:rsid w:val="000114BA"/>
    <w:rsid w:val="000116A7"/>
    <w:rsid w:val="000116DE"/>
    <w:rsid w:val="00011F01"/>
    <w:rsid w:val="00012288"/>
    <w:rsid w:val="000123BE"/>
    <w:rsid w:val="0001242D"/>
    <w:rsid w:val="00013B5A"/>
    <w:rsid w:val="00014CA0"/>
    <w:rsid w:val="00014DC9"/>
    <w:rsid w:val="00014FE5"/>
    <w:rsid w:val="00015CAC"/>
    <w:rsid w:val="00015D6A"/>
    <w:rsid w:val="00015EFE"/>
    <w:rsid w:val="000162C2"/>
    <w:rsid w:val="0001690B"/>
    <w:rsid w:val="00016D95"/>
    <w:rsid w:val="00016DD1"/>
    <w:rsid w:val="00017726"/>
    <w:rsid w:val="00017D3D"/>
    <w:rsid w:val="0002093A"/>
    <w:rsid w:val="00020E1E"/>
    <w:rsid w:val="0002147D"/>
    <w:rsid w:val="00022292"/>
    <w:rsid w:val="00023452"/>
    <w:rsid w:val="00023950"/>
    <w:rsid w:val="00024118"/>
    <w:rsid w:val="0002431B"/>
    <w:rsid w:val="00024B91"/>
    <w:rsid w:val="000254DB"/>
    <w:rsid w:val="00025528"/>
    <w:rsid w:val="00025B21"/>
    <w:rsid w:val="00030149"/>
    <w:rsid w:val="00030A7C"/>
    <w:rsid w:val="00031303"/>
    <w:rsid w:val="00032487"/>
    <w:rsid w:val="00032BC4"/>
    <w:rsid w:val="00032C7D"/>
    <w:rsid w:val="000332E6"/>
    <w:rsid w:val="00033F35"/>
    <w:rsid w:val="00034726"/>
    <w:rsid w:val="0003566A"/>
    <w:rsid w:val="00035BAA"/>
    <w:rsid w:val="0003627C"/>
    <w:rsid w:val="0003642C"/>
    <w:rsid w:val="00037126"/>
    <w:rsid w:val="00037376"/>
    <w:rsid w:val="000373A7"/>
    <w:rsid w:val="000377FA"/>
    <w:rsid w:val="000378E1"/>
    <w:rsid w:val="00037F06"/>
    <w:rsid w:val="00037F69"/>
    <w:rsid w:val="00040EF4"/>
    <w:rsid w:val="000415AB"/>
    <w:rsid w:val="0004162B"/>
    <w:rsid w:val="00041A80"/>
    <w:rsid w:val="00042173"/>
    <w:rsid w:val="000425B2"/>
    <w:rsid w:val="00042B00"/>
    <w:rsid w:val="00042FB6"/>
    <w:rsid w:val="0004300C"/>
    <w:rsid w:val="000436E0"/>
    <w:rsid w:val="00043907"/>
    <w:rsid w:val="00043B98"/>
    <w:rsid w:val="00043C16"/>
    <w:rsid w:val="00043C5E"/>
    <w:rsid w:val="00044BBF"/>
    <w:rsid w:val="00044E19"/>
    <w:rsid w:val="00045206"/>
    <w:rsid w:val="00045E45"/>
    <w:rsid w:val="00046580"/>
    <w:rsid w:val="00046670"/>
    <w:rsid w:val="00046712"/>
    <w:rsid w:val="0004731A"/>
    <w:rsid w:val="000474DA"/>
    <w:rsid w:val="0004764D"/>
    <w:rsid w:val="00047FE1"/>
    <w:rsid w:val="000501C9"/>
    <w:rsid w:val="0005051E"/>
    <w:rsid w:val="00050A64"/>
    <w:rsid w:val="00050FE6"/>
    <w:rsid w:val="00051008"/>
    <w:rsid w:val="000513AF"/>
    <w:rsid w:val="0005179D"/>
    <w:rsid w:val="00051C05"/>
    <w:rsid w:val="000527F5"/>
    <w:rsid w:val="0005329B"/>
    <w:rsid w:val="00053992"/>
    <w:rsid w:val="00053D96"/>
    <w:rsid w:val="00054065"/>
    <w:rsid w:val="00054298"/>
    <w:rsid w:val="00054F7F"/>
    <w:rsid w:val="00054F86"/>
    <w:rsid w:val="0005548E"/>
    <w:rsid w:val="00056356"/>
    <w:rsid w:val="0005690C"/>
    <w:rsid w:val="00057836"/>
    <w:rsid w:val="00057A26"/>
    <w:rsid w:val="00057BE9"/>
    <w:rsid w:val="00060648"/>
    <w:rsid w:val="000608A0"/>
    <w:rsid w:val="000609D6"/>
    <w:rsid w:val="00061449"/>
    <w:rsid w:val="00061608"/>
    <w:rsid w:val="0006167C"/>
    <w:rsid w:val="00061B3D"/>
    <w:rsid w:val="000620F9"/>
    <w:rsid w:val="00062712"/>
    <w:rsid w:val="00062E90"/>
    <w:rsid w:val="00063BEF"/>
    <w:rsid w:val="00063BFA"/>
    <w:rsid w:val="00063C12"/>
    <w:rsid w:val="00063EC3"/>
    <w:rsid w:val="00064AEF"/>
    <w:rsid w:val="00064D96"/>
    <w:rsid w:val="0006510E"/>
    <w:rsid w:val="00065A1E"/>
    <w:rsid w:val="00066BB4"/>
    <w:rsid w:val="00066FCE"/>
    <w:rsid w:val="0006705F"/>
    <w:rsid w:val="00067742"/>
    <w:rsid w:val="0006794C"/>
    <w:rsid w:val="00067A3F"/>
    <w:rsid w:val="000703E1"/>
    <w:rsid w:val="000706E6"/>
    <w:rsid w:val="00070869"/>
    <w:rsid w:val="000717F8"/>
    <w:rsid w:val="00072B67"/>
    <w:rsid w:val="00073456"/>
    <w:rsid w:val="00074394"/>
    <w:rsid w:val="000745C2"/>
    <w:rsid w:val="000745FF"/>
    <w:rsid w:val="00075959"/>
    <w:rsid w:val="00075AB9"/>
    <w:rsid w:val="0007651B"/>
    <w:rsid w:val="00077007"/>
    <w:rsid w:val="00077491"/>
    <w:rsid w:val="000778E8"/>
    <w:rsid w:val="00080006"/>
    <w:rsid w:val="0008010A"/>
    <w:rsid w:val="00080DF3"/>
    <w:rsid w:val="0008139D"/>
    <w:rsid w:val="00081A87"/>
    <w:rsid w:val="00082EA3"/>
    <w:rsid w:val="000831F3"/>
    <w:rsid w:val="00083570"/>
    <w:rsid w:val="00084505"/>
    <w:rsid w:val="00084CC3"/>
    <w:rsid w:val="00084F98"/>
    <w:rsid w:val="000858C0"/>
    <w:rsid w:val="00085CCD"/>
    <w:rsid w:val="0008601E"/>
    <w:rsid w:val="000866A5"/>
    <w:rsid w:val="00086B38"/>
    <w:rsid w:val="000871E1"/>
    <w:rsid w:val="000872B7"/>
    <w:rsid w:val="00087761"/>
    <w:rsid w:val="000903F7"/>
    <w:rsid w:val="000905E8"/>
    <w:rsid w:val="00090F4E"/>
    <w:rsid w:val="000914E7"/>
    <w:rsid w:val="00091718"/>
    <w:rsid w:val="00091CB6"/>
    <w:rsid w:val="00092619"/>
    <w:rsid w:val="00092786"/>
    <w:rsid w:val="00094F68"/>
    <w:rsid w:val="00094FDC"/>
    <w:rsid w:val="000979E6"/>
    <w:rsid w:val="000A0814"/>
    <w:rsid w:val="000A0AAA"/>
    <w:rsid w:val="000A1196"/>
    <w:rsid w:val="000A11EA"/>
    <w:rsid w:val="000A28C8"/>
    <w:rsid w:val="000A3E2C"/>
    <w:rsid w:val="000A46DC"/>
    <w:rsid w:val="000A46E9"/>
    <w:rsid w:val="000A516C"/>
    <w:rsid w:val="000A5F2B"/>
    <w:rsid w:val="000A7D68"/>
    <w:rsid w:val="000A7E37"/>
    <w:rsid w:val="000B0225"/>
    <w:rsid w:val="000B086A"/>
    <w:rsid w:val="000B09BB"/>
    <w:rsid w:val="000B0C8F"/>
    <w:rsid w:val="000B1675"/>
    <w:rsid w:val="000B2698"/>
    <w:rsid w:val="000B289C"/>
    <w:rsid w:val="000B2A27"/>
    <w:rsid w:val="000B3915"/>
    <w:rsid w:val="000B45C1"/>
    <w:rsid w:val="000B4656"/>
    <w:rsid w:val="000B4A22"/>
    <w:rsid w:val="000B4BD5"/>
    <w:rsid w:val="000B5007"/>
    <w:rsid w:val="000B58DE"/>
    <w:rsid w:val="000B5A70"/>
    <w:rsid w:val="000B6937"/>
    <w:rsid w:val="000B6E81"/>
    <w:rsid w:val="000C072F"/>
    <w:rsid w:val="000C0739"/>
    <w:rsid w:val="000C12CE"/>
    <w:rsid w:val="000C1329"/>
    <w:rsid w:val="000C2918"/>
    <w:rsid w:val="000C2FD0"/>
    <w:rsid w:val="000C3BDA"/>
    <w:rsid w:val="000C3CA6"/>
    <w:rsid w:val="000C409B"/>
    <w:rsid w:val="000C4C61"/>
    <w:rsid w:val="000C56BF"/>
    <w:rsid w:val="000C61D1"/>
    <w:rsid w:val="000C6CEB"/>
    <w:rsid w:val="000C7047"/>
    <w:rsid w:val="000C7166"/>
    <w:rsid w:val="000C71F7"/>
    <w:rsid w:val="000C726B"/>
    <w:rsid w:val="000C791D"/>
    <w:rsid w:val="000C7C29"/>
    <w:rsid w:val="000D01BE"/>
    <w:rsid w:val="000D01E0"/>
    <w:rsid w:val="000D15EE"/>
    <w:rsid w:val="000D2573"/>
    <w:rsid w:val="000D25D1"/>
    <w:rsid w:val="000D2815"/>
    <w:rsid w:val="000D29E6"/>
    <w:rsid w:val="000D4135"/>
    <w:rsid w:val="000D4DE9"/>
    <w:rsid w:val="000D4E02"/>
    <w:rsid w:val="000D51C5"/>
    <w:rsid w:val="000D5F6E"/>
    <w:rsid w:val="000D609E"/>
    <w:rsid w:val="000D60DC"/>
    <w:rsid w:val="000D6DAA"/>
    <w:rsid w:val="000D70C5"/>
    <w:rsid w:val="000D792F"/>
    <w:rsid w:val="000D7969"/>
    <w:rsid w:val="000D7D99"/>
    <w:rsid w:val="000E0020"/>
    <w:rsid w:val="000E0287"/>
    <w:rsid w:val="000E0551"/>
    <w:rsid w:val="000E07ED"/>
    <w:rsid w:val="000E08B5"/>
    <w:rsid w:val="000E0ADE"/>
    <w:rsid w:val="000E130B"/>
    <w:rsid w:val="000E24B4"/>
    <w:rsid w:val="000E2640"/>
    <w:rsid w:val="000E265D"/>
    <w:rsid w:val="000E2AF9"/>
    <w:rsid w:val="000E5249"/>
    <w:rsid w:val="000E5BAC"/>
    <w:rsid w:val="000E66B5"/>
    <w:rsid w:val="000E6826"/>
    <w:rsid w:val="000E74E6"/>
    <w:rsid w:val="000E7D9C"/>
    <w:rsid w:val="000F075D"/>
    <w:rsid w:val="000F0DC3"/>
    <w:rsid w:val="000F116D"/>
    <w:rsid w:val="000F1AFC"/>
    <w:rsid w:val="000F23F4"/>
    <w:rsid w:val="000F3565"/>
    <w:rsid w:val="000F428F"/>
    <w:rsid w:val="000F4D9B"/>
    <w:rsid w:val="000F53B2"/>
    <w:rsid w:val="000F57EF"/>
    <w:rsid w:val="000F5A65"/>
    <w:rsid w:val="000F5ACE"/>
    <w:rsid w:val="000F61D1"/>
    <w:rsid w:val="000F679A"/>
    <w:rsid w:val="000F6A0A"/>
    <w:rsid w:val="000F747B"/>
    <w:rsid w:val="00100209"/>
    <w:rsid w:val="00100265"/>
    <w:rsid w:val="0010071B"/>
    <w:rsid w:val="00100740"/>
    <w:rsid w:val="0010107A"/>
    <w:rsid w:val="00101E17"/>
    <w:rsid w:val="00101E1A"/>
    <w:rsid w:val="001027DC"/>
    <w:rsid w:val="001030A9"/>
    <w:rsid w:val="0010312C"/>
    <w:rsid w:val="001035CF"/>
    <w:rsid w:val="001036F8"/>
    <w:rsid w:val="0010496B"/>
    <w:rsid w:val="00104C20"/>
    <w:rsid w:val="00105991"/>
    <w:rsid w:val="00105BFB"/>
    <w:rsid w:val="00106711"/>
    <w:rsid w:val="00106BDA"/>
    <w:rsid w:val="00106E2C"/>
    <w:rsid w:val="001070F8"/>
    <w:rsid w:val="00107A93"/>
    <w:rsid w:val="00110519"/>
    <w:rsid w:val="001108AF"/>
    <w:rsid w:val="001123BF"/>
    <w:rsid w:val="00112CB9"/>
    <w:rsid w:val="00113E89"/>
    <w:rsid w:val="001140D1"/>
    <w:rsid w:val="0011413B"/>
    <w:rsid w:val="0011456A"/>
    <w:rsid w:val="001152E8"/>
    <w:rsid w:val="001156A0"/>
    <w:rsid w:val="00115794"/>
    <w:rsid w:val="0011629F"/>
    <w:rsid w:val="00116610"/>
    <w:rsid w:val="001167E5"/>
    <w:rsid w:val="00116E62"/>
    <w:rsid w:val="001177B1"/>
    <w:rsid w:val="00117E31"/>
    <w:rsid w:val="0012103C"/>
    <w:rsid w:val="001214ED"/>
    <w:rsid w:val="00121FCF"/>
    <w:rsid w:val="00122430"/>
    <w:rsid w:val="00122977"/>
    <w:rsid w:val="00122BCB"/>
    <w:rsid w:val="00123130"/>
    <w:rsid w:val="001238E3"/>
    <w:rsid w:val="0012412A"/>
    <w:rsid w:val="0012541C"/>
    <w:rsid w:val="0012598E"/>
    <w:rsid w:val="00125A9C"/>
    <w:rsid w:val="00126DD9"/>
    <w:rsid w:val="00127091"/>
    <w:rsid w:val="00127354"/>
    <w:rsid w:val="001278A5"/>
    <w:rsid w:val="00127911"/>
    <w:rsid w:val="00127982"/>
    <w:rsid w:val="00127B5C"/>
    <w:rsid w:val="00130058"/>
    <w:rsid w:val="00130342"/>
    <w:rsid w:val="00131115"/>
    <w:rsid w:val="0013154A"/>
    <w:rsid w:val="00131A15"/>
    <w:rsid w:val="00131B71"/>
    <w:rsid w:val="00131E46"/>
    <w:rsid w:val="001321CE"/>
    <w:rsid w:val="001322CA"/>
    <w:rsid w:val="001324AB"/>
    <w:rsid w:val="0013361E"/>
    <w:rsid w:val="0013364A"/>
    <w:rsid w:val="00134BC3"/>
    <w:rsid w:val="00134D7E"/>
    <w:rsid w:val="00134E3A"/>
    <w:rsid w:val="001352B2"/>
    <w:rsid w:val="0013553C"/>
    <w:rsid w:val="00135A7D"/>
    <w:rsid w:val="00136997"/>
    <w:rsid w:val="00136A3B"/>
    <w:rsid w:val="00136B71"/>
    <w:rsid w:val="00136CF6"/>
    <w:rsid w:val="0013741B"/>
    <w:rsid w:val="00137A35"/>
    <w:rsid w:val="00140BD9"/>
    <w:rsid w:val="0014146C"/>
    <w:rsid w:val="00141627"/>
    <w:rsid w:val="0014189A"/>
    <w:rsid w:val="00142175"/>
    <w:rsid w:val="001436F1"/>
    <w:rsid w:val="00143876"/>
    <w:rsid w:val="00144642"/>
    <w:rsid w:val="00145586"/>
    <w:rsid w:val="00145F23"/>
    <w:rsid w:val="00147275"/>
    <w:rsid w:val="001479AC"/>
    <w:rsid w:val="00147E31"/>
    <w:rsid w:val="00147E93"/>
    <w:rsid w:val="00150331"/>
    <w:rsid w:val="00150475"/>
    <w:rsid w:val="001509CE"/>
    <w:rsid w:val="00151641"/>
    <w:rsid w:val="00151CA4"/>
    <w:rsid w:val="00151F83"/>
    <w:rsid w:val="00152041"/>
    <w:rsid w:val="00152248"/>
    <w:rsid w:val="00152361"/>
    <w:rsid w:val="001536F6"/>
    <w:rsid w:val="001537E9"/>
    <w:rsid w:val="00153BE2"/>
    <w:rsid w:val="001541BA"/>
    <w:rsid w:val="0015446E"/>
    <w:rsid w:val="00154E38"/>
    <w:rsid w:val="00155041"/>
    <w:rsid w:val="00155504"/>
    <w:rsid w:val="001566DF"/>
    <w:rsid w:val="00157280"/>
    <w:rsid w:val="00157522"/>
    <w:rsid w:val="00157610"/>
    <w:rsid w:val="00157E53"/>
    <w:rsid w:val="00157E6D"/>
    <w:rsid w:val="001604C6"/>
    <w:rsid w:val="001612BE"/>
    <w:rsid w:val="001615E1"/>
    <w:rsid w:val="0016195A"/>
    <w:rsid w:val="00161BD7"/>
    <w:rsid w:val="001622DB"/>
    <w:rsid w:val="00162C5D"/>
    <w:rsid w:val="00163BE5"/>
    <w:rsid w:val="00164F8B"/>
    <w:rsid w:val="00165714"/>
    <w:rsid w:val="001668CC"/>
    <w:rsid w:val="00166FDD"/>
    <w:rsid w:val="0016703E"/>
    <w:rsid w:val="001678A4"/>
    <w:rsid w:val="00171CE5"/>
    <w:rsid w:val="00172BB1"/>
    <w:rsid w:val="001736CF"/>
    <w:rsid w:val="0017374A"/>
    <w:rsid w:val="00173955"/>
    <w:rsid w:val="00174504"/>
    <w:rsid w:val="00174569"/>
    <w:rsid w:val="00174B49"/>
    <w:rsid w:val="00175297"/>
    <w:rsid w:val="00175459"/>
    <w:rsid w:val="00175923"/>
    <w:rsid w:val="00176025"/>
    <w:rsid w:val="00176964"/>
    <w:rsid w:val="00176D26"/>
    <w:rsid w:val="0017727D"/>
    <w:rsid w:val="001772F3"/>
    <w:rsid w:val="00180261"/>
    <w:rsid w:val="00180EB9"/>
    <w:rsid w:val="00181B04"/>
    <w:rsid w:val="00182312"/>
    <w:rsid w:val="00182E8A"/>
    <w:rsid w:val="00183014"/>
    <w:rsid w:val="00183052"/>
    <w:rsid w:val="00183223"/>
    <w:rsid w:val="00184FC1"/>
    <w:rsid w:val="001850F4"/>
    <w:rsid w:val="00185222"/>
    <w:rsid w:val="00185BA1"/>
    <w:rsid w:val="00185E30"/>
    <w:rsid w:val="0018684E"/>
    <w:rsid w:val="00186C2E"/>
    <w:rsid w:val="00187DA3"/>
    <w:rsid w:val="0019037E"/>
    <w:rsid w:val="00190DB6"/>
    <w:rsid w:val="0019135A"/>
    <w:rsid w:val="00191B76"/>
    <w:rsid w:val="00191BFD"/>
    <w:rsid w:val="00192576"/>
    <w:rsid w:val="001931E7"/>
    <w:rsid w:val="00194A51"/>
    <w:rsid w:val="00195549"/>
    <w:rsid w:val="00195B69"/>
    <w:rsid w:val="00195B6A"/>
    <w:rsid w:val="00195E08"/>
    <w:rsid w:val="00195F87"/>
    <w:rsid w:val="001968F6"/>
    <w:rsid w:val="001970FF"/>
    <w:rsid w:val="00197571"/>
    <w:rsid w:val="0019759E"/>
    <w:rsid w:val="001979AB"/>
    <w:rsid w:val="00197C2E"/>
    <w:rsid w:val="00197F84"/>
    <w:rsid w:val="001A01C7"/>
    <w:rsid w:val="001A02C7"/>
    <w:rsid w:val="001A0442"/>
    <w:rsid w:val="001A049E"/>
    <w:rsid w:val="001A08AD"/>
    <w:rsid w:val="001A0C7B"/>
    <w:rsid w:val="001A14CC"/>
    <w:rsid w:val="001A1D24"/>
    <w:rsid w:val="001A27A1"/>
    <w:rsid w:val="001A2E98"/>
    <w:rsid w:val="001A3FA1"/>
    <w:rsid w:val="001A4510"/>
    <w:rsid w:val="001A49EE"/>
    <w:rsid w:val="001A55F2"/>
    <w:rsid w:val="001A594E"/>
    <w:rsid w:val="001A620E"/>
    <w:rsid w:val="001A6474"/>
    <w:rsid w:val="001A672B"/>
    <w:rsid w:val="001A68A5"/>
    <w:rsid w:val="001A6E4F"/>
    <w:rsid w:val="001A7361"/>
    <w:rsid w:val="001A7B35"/>
    <w:rsid w:val="001B05FA"/>
    <w:rsid w:val="001B07A8"/>
    <w:rsid w:val="001B1533"/>
    <w:rsid w:val="001B18F5"/>
    <w:rsid w:val="001B29E2"/>
    <w:rsid w:val="001B2F48"/>
    <w:rsid w:val="001B315B"/>
    <w:rsid w:val="001B42E2"/>
    <w:rsid w:val="001B482C"/>
    <w:rsid w:val="001B4893"/>
    <w:rsid w:val="001B4C83"/>
    <w:rsid w:val="001B4DE7"/>
    <w:rsid w:val="001B52E5"/>
    <w:rsid w:val="001B5BC7"/>
    <w:rsid w:val="001B7620"/>
    <w:rsid w:val="001B76B0"/>
    <w:rsid w:val="001C00F0"/>
    <w:rsid w:val="001C06D0"/>
    <w:rsid w:val="001C0953"/>
    <w:rsid w:val="001C15D1"/>
    <w:rsid w:val="001C1786"/>
    <w:rsid w:val="001C1CE5"/>
    <w:rsid w:val="001C1F6B"/>
    <w:rsid w:val="001C2003"/>
    <w:rsid w:val="001C244A"/>
    <w:rsid w:val="001C24B1"/>
    <w:rsid w:val="001C2A03"/>
    <w:rsid w:val="001C2E86"/>
    <w:rsid w:val="001C2F42"/>
    <w:rsid w:val="001C3574"/>
    <w:rsid w:val="001C3617"/>
    <w:rsid w:val="001C56D5"/>
    <w:rsid w:val="001C60DE"/>
    <w:rsid w:val="001C610A"/>
    <w:rsid w:val="001C706E"/>
    <w:rsid w:val="001C76F4"/>
    <w:rsid w:val="001D0303"/>
    <w:rsid w:val="001D10A8"/>
    <w:rsid w:val="001D10C6"/>
    <w:rsid w:val="001D1151"/>
    <w:rsid w:val="001D272C"/>
    <w:rsid w:val="001D276B"/>
    <w:rsid w:val="001D2DAC"/>
    <w:rsid w:val="001D4086"/>
    <w:rsid w:val="001D47F2"/>
    <w:rsid w:val="001D4E52"/>
    <w:rsid w:val="001D50B6"/>
    <w:rsid w:val="001D5E82"/>
    <w:rsid w:val="001D6875"/>
    <w:rsid w:val="001E0239"/>
    <w:rsid w:val="001E09F3"/>
    <w:rsid w:val="001E1F8E"/>
    <w:rsid w:val="001E1FA9"/>
    <w:rsid w:val="001E22F0"/>
    <w:rsid w:val="001E230F"/>
    <w:rsid w:val="001E27C7"/>
    <w:rsid w:val="001E327E"/>
    <w:rsid w:val="001E3AE8"/>
    <w:rsid w:val="001E3FF1"/>
    <w:rsid w:val="001E59FE"/>
    <w:rsid w:val="001E6E3E"/>
    <w:rsid w:val="001E7253"/>
    <w:rsid w:val="001E7936"/>
    <w:rsid w:val="001E7EAA"/>
    <w:rsid w:val="001F1718"/>
    <w:rsid w:val="001F2194"/>
    <w:rsid w:val="001F329D"/>
    <w:rsid w:val="001F3378"/>
    <w:rsid w:val="001F399D"/>
    <w:rsid w:val="001F39C4"/>
    <w:rsid w:val="001F3FB9"/>
    <w:rsid w:val="001F4AF6"/>
    <w:rsid w:val="001F5B43"/>
    <w:rsid w:val="001F64E3"/>
    <w:rsid w:val="001F6505"/>
    <w:rsid w:val="001F6781"/>
    <w:rsid w:val="002005BA"/>
    <w:rsid w:val="00200AC8"/>
    <w:rsid w:val="00200C82"/>
    <w:rsid w:val="00200D55"/>
    <w:rsid w:val="00200E86"/>
    <w:rsid w:val="002018FC"/>
    <w:rsid w:val="00201900"/>
    <w:rsid w:val="00202429"/>
    <w:rsid w:val="00202C6A"/>
    <w:rsid w:val="00202FE4"/>
    <w:rsid w:val="002034DE"/>
    <w:rsid w:val="00204576"/>
    <w:rsid w:val="002046F4"/>
    <w:rsid w:val="00205598"/>
    <w:rsid w:val="002071F1"/>
    <w:rsid w:val="00207A8A"/>
    <w:rsid w:val="00207DF0"/>
    <w:rsid w:val="00210366"/>
    <w:rsid w:val="00210D4E"/>
    <w:rsid w:val="002110DB"/>
    <w:rsid w:val="0021196B"/>
    <w:rsid w:val="00211C4D"/>
    <w:rsid w:val="0021359F"/>
    <w:rsid w:val="0021371A"/>
    <w:rsid w:val="002141A2"/>
    <w:rsid w:val="002141BF"/>
    <w:rsid w:val="00214656"/>
    <w:rsid w:val="00214A1A"/>
    <w:rsid w:val="00214A78"/>
    <w:rsid w:val="00214C55"/>
    <w:rsid w:val="00214FE5"/>
    <w:rsid w:val="00215079"/>
    <w:rsid w:val="00215308"/>
    <w:rsid w:val="00215D64"/>
    <w:rsid w:val="00217331"/>
    <w:rsid w:val="00217580"/>
    <w:rsid w:val="00217B86"/>
    <w:rsid w:val="00217C0D"/>
    <w:rsid w:val="00217F37"/>
    <w:rsid w:val="00220540"/>
    <w:rsid w:val="002213B6"/>
    <w:rsid w:val="0022165C"/>
    <w:rsid w:val="002218C6"/>
    <w:rsid w:val="00221FA9"/>
    <w:rsid w:val="00222114"/>
    <w:rsid w:val="00222AF2"/>
    <w:rsid w:val="00222F2E"/>
    <w:rsid w:val="002236B0"/>
    <w:rsid w:val="0022375C"/>
    <w:rsid w:val="00223855"/>
    <w:rsid w:val="00223C8F"/>
    <w:rsid w:val="00224114"/>
    <w:rsid w:val="00224B0D"/>
    <w:rsid w:val="00225179"/>
    <w:rsid w:val="002251F7"/>
    <w:rsid w:val="00225785"/>
    <w:rsid w:val="002268A5"/>
    <w:rsid w:val="00226BA5"/>
    <w:rsid w:val="00226DAA"/>
    <w:rsid w:val="0022714F"/>
    <w:rsid w:val="00227168"/>
    <w:rsid w:val="00227596"/>
    <w:rsid w:val="0022774C"/>
    <w:rsid w:val="00227F8A"/>
    <w:rsid w:val="0023018C"/>
    <w:rsid w:val="00230AB2"/>
    <w:rsid w:val="00230B05"/>
    <w:rsid w:val="00230B61"/>
    <w:rsid w:val="00230BA4"/>
    <w:rsid w:val="00231873"/>
    <w:rsid w:val="00231D25"/>
    <w:rsid w:val="00231DC7"/>
    <w:rsid w:val="002327FF"/>
    <w:rsid w:val="00232B6B"/>
    <w:rsid w:val="00234135"/>
    <w:rsid w:val="00234820"/>
    <w:rsid w:val="002350F5"/>
    <w:rsid w:val="002353DB"/>
    <w:rsid w:val="00235505"/>
    <w:rsid w:val="00236BFD"/>
    <w:rsid w:val="00237294"/>
    <w:rsid w:val="00237344"/>
    <w:rsid w:val="00244043"/>
    <w:rsid w:val="00244F08"/>
    <w:rsid w:val="00245D52"/>
    <w:rsid w:val="0024623D"/>
    <w:rsid w:val="00246664"/>
    <w:rsid w:val="002467F5"/>
    <w:rsid w:val="002476ED"/>
    <w:rsid w:val="00247FB6"/>
    <w:rsid w:val="0025021F"/>
    <w:rsid w:val="0025177D"/>
    <w:rsid w:val="00251AFB"/>
    <w:rsid w:val="00251B03"/>
    <w:rsid w:val="00252035"/>
    <w:rsid w:val="00252313"/>
    <w:rsid w:val="00253061"/>
    <w:rsid w:val="002534B8"/>
    <w:rsid w:val="002549A9"/>
    <w:rsid w:val="00255809"/>
    <w:rsid w:val="00256356"/>
    <w:rsid w:val="00256C05"/>
    <w:rsid w:val="00257186"/>
    <w:rsid w:val="00257445"/>
    <w:rsid w:val="00257EF6"/>
    <w:rsid w:val="00260161"/>
    <w:rsid w:val="00260F0F"/>
    <w:rsid w:val="00260F68"/>
    <w:rsid w:val="0026137B"/>
    <w:rsid w:val="002616EC"/>
    <w:rsid w:val="0026323B"/>
    <w:rsid w:val="00263BB3"/>
    <w:rsid w:val="00263D3F"/>
    <w:rsid w:val="00264981"/>
    <w:rsid w:val="00266129"/>
    <w:rsid w:val="002665EC"/>
    <w:rsid w:val="00267803"/>
    <w:rsid w:val="00267B58"/>
    <w:rsid w:val="00267CD3"/>
    <w:rsid w:val="00267FCB"/>
    <w:rsid w:val="002700CD"/>
    <w:rsid w:val="002701F9"/>
    <w:rsid w:val="00270646"/>
    <w:rsid w:val="002706B8"/>
    <w:rsid w:val="002708B0"/>
    <w:rsid w:val="00270A21"/>
    <w:rsid w:val="0027162D"/>
    <w:rsid w:val="00271C09"/>
    <w:rsid w:val="00271F9F"/>
    <w:rsid w:val="0027232F"/>
    <w:rsid w:val="002726E3"/>
    <w:rsid w:val="00272913"/>
    <w:rsid w:val="00272F3F"/>
    <w:rsid w:val="00273108"/>
    <w:rsid w:val="002736F3"/>
    <w:rsid w:val="002736FF"/>
    <w:rsid w:val="0027426A"/>
    <w:rsid w:val="00274332"/>
    <w:rsid w:val="002743BD"/>
    <w:rsid w:val="002749CD"/>
    <w:rsid w:val="0027501A"/>
    <w:rsid w:val="002759CC"/>
    <w:rsid w:val="00275C0E"/>
    <w:rsid w:val="002761E0"/>
    <w:rsid w:val="00276B28"/>
    <w:rsid w:val="00276B7B"/>
    <w:rsid w:val="00276BAC"/>
    <w:rsid w:val="00277B4A"/>
    <w:rsid w:val="00277FD3"/>
    <w:rsid w:val="0028003B"/>
    <w:rsid w:val="00280326"/>
    <w:rsid w:val="0028059E"/>
    <w:rsid w:val="0028071E"/>
    <w:rsid w:val="0028090F"/>
    <w:rsid w:val="00280BBB"/>
    <w:rsid w:val="00280DF5"/>
    <w:rsid w:val="002816F3"/>
    <w:rsid w:val="00282C37"/>
    <w:rsid w:val="00282C45"/>
    <w:rsid w:val="0028330A"/>
    <w:rsid w:val="002836F7"/>
    <w:rsid w:val="00283FA0"/>
    <w:rsid w:val="00284B66"/>
    <w:rsid w:val="00285AA9"/>
    <w:rsid w:val="0028660C"/>
    <w:rsid w:val="0028672D"/>
    <w:rsid w:val="00287402"/>
    <w:rsid w:val="00287BE1"/>
    <w:rsid w:val="002908E3"/>
    <w:rsid w:val="00290A13"/>
    <w:rsid w:val="00290BAB"/>
    <w:rsid w:val="002930AE"/>
    <w:rsid w:val="00293E56"/>
    <w:rsid w:val="002941F0"/>
    <w:rsid w:val="0029585C"/>
    <w:rsid w:val="00295DA8"/>
    <w:rsid w:val="0029679D"/>
    <w:rsid w:val="00296F6B"/>
    <w:rsid w:val="002977D0"/>
    <w:rsid w:val="00297F7C"/>
    <w:rsid w:val="002A0231"/>
    <w:rsid w:val="002A0EFD"/>
    <w:rsid w:val="002A1C42"/>
    <w:rsid w:val="002A22A7"/>
    <w:rsid w:val="002A2962"/>
    <w:rsid w:val="002A4F65"/>
    <w:rsid w:val="002A5CAC"/>
    <w:rsid w:val="002A5F20"/>
    <w:rsid w:val="002A7848"/>
    <w:rsid w:val="002B0266"/>
    <w:rsid w:val="002B0624"/>
    <w:rsid w:val="002B21B9"/>
    <w:rsid w:val="002B28B3"/>
    <w:rsid w:val="002B313A"/>
    <w:rsid w:val="002B457B"/>
    <w:rsid w:val="002B4C3B"/>
    <w:rsid w:val="002B4F64"/>
    <w:rsid w:val="002B5754"/>
    <w:rsid w:val="002B5F21"/>
    <w:rsid w:val="002B67AC"/>
    <w:rsid w:val="002B6E9D"/>
    <w:rsid w:val="002B778D"/>
    <w:rsid w:val="002B77E8"/>
    <w:rsid w:val="002C00A4"/>
    <w:rsid w:val="002C0D45"/>
    <w:rsid w:val="002C2ECA"/>
    <w:rsid w:val="002C361A"/>
    <w:rsid w:val="002C3DD2"/>
    <w:rsid w:val="002C5308"/>
    <w:rsid w:val="002C54B1"/>
    <w:rsid w:val="002C55B2"/>
    <w:rsid w:val="002C640A"/>
    <w:rsid w:val="002C6F6F"/>
    <w:rsid w:val="002C70FB"/>
    <w:rsid w:val="002C796F"/>
    <w:rsid w:val="002D105C"/>
    <w:rsid w:val="002D11ED"/>
    <w:rsid w:val="002D147B"/>
    <w:rsid w:val="002D16AC"/>
    <w:rsid w:val="002D1C80"/>
    <w:rsid w:val="002D22C9"/>
    <w:rsid w:val="002D38FC"/>
    <w:rsid w:val="002D46C2"/>
    <w:rsid w:val="002D4F32"/>
    <w:rsid w:val="002D5CA9"/>
    <w:rsid w:val="002D73DA"/>
    <w:rsid w:val="002E0060"/>
    <w:rsid w:val="002E0971"/>
    <w:rsid w:val="002E09B1"/>
    <w:rsid w:val="002E19F8"/>
    <w:rsid w:val="002E1A98"/>
    <w:rsid w:val="002E1B32"/>
    <w:rsid w:val="002E1CF2"/>
    <w:rsid w:val="002E1D61"/>
    <w:rsid w:val="002E1D8C"/>
    <w:rsid w:val="002E214C"/>
    <w:rsid w:val="002E2354"/>
    <w:rsid w:val="002E34CE"/>
    <w:rsid w:val="002E42A2"/>
    <w:rsid w:val="002E4703"/>
    <w:rsid w:val="002E5000"/>
    <w:rsid w:val="002E54D0"/>
    <w:rsid w:val="002E5697"/>
    <w:rsid w:val="002E6074"/>
    <w:rsid w:val="002E7FF1"/>
    <w:rsid w:val="002F13EA"/>
    <w:rsid w:val="002F16E1"/>
    <w:rsid w:val="002F17F3"/>
    <w:rsid w:val="002F1E77"/>
    <w:rsid w:val="002F251F"/>
    <w:rsid w:val="002F2D70"/>
    <w:rsid w:val="002F3162"/>
    <w:rsid w:val="002F3828"/>
    <w:rsid w:val="002F444E"/>
    <w:rsid w:val="002F46A0"/>
    <w:rsid w:val="002F503B"/>
    <w:rsid w:val="002F654B"/>
    <w:rsid w:val="002F65F9"/>
    <w:rsid w:val="002F72E6"/>
    <w:rsid w:val="002F72FD"/>
    <w:rsid w:val="002F7555"/>
    <w:rsid w:val="00301DEC"/>
    <w:rsid w:val="003035FC"/>
    <w:rsid w:val="0030493A"/>
    <w:rsid w:val="0030539F"/>
    <w:rsid w:val="003057A7"/>
    <w:rsid w:val="0030588F"/>
    <w:rsid w:val="003060A2"/>
    <w:rsid w:val="003066DA"/>
    <w:rsid w:val="00306CAC"/>
    <w:rsid w:val="00306F0D"/>
    <w:rsid w:val="0030783F"/>
    <w:rsid w:val="0030789F"/>
    <w:rsid w:val="00307EF2"/>
    <w:rsid w:val="0031125A"/>
    <w:rsid w:val="00313A12"/>
    <w:rsid w:val="00313C58"/>
    <w:rsid w:val="00313F6C"/>
    <w:rsid w:val="003142E8"/>
    <w:rsid w:val="00314B07"/>
    <w:rsid w:val="003162BD"/>
    <w:rsid w:val="00316B5A"/>
    <w:rsid w:val="00317687"/>
    <w:rsid w:val="00317BE5"/>
    <w:rsid w:val="00317E6E"/>
    <w:rsid w:val="00317E9A"/>
    <w:rsid w:val="00320DE7"/>
    <w:rsid w:val="00320EC0"/>
    <w:rsid w:val="003211F3"/>
    <w:rsid w:val="00321285"/>
    <w:rsid w:val="00321E6F"/>
    <w:rsid w:val="003221CA"/>
    <w:rsid w:val="003238C5"/>
    <w:rsid w:val="0032503B"/>
    <w:rsid w:val="00325297"/>
    <w:rsid w:val="00325BA4"/>
    <w:rsid w:val="0032719A"/>
    <w:rsid w:val="00327263"/>
    <w:rsid w:val="00330021"/>
    <w:rsid w:val="00330D4A"/>
    <w:rsid w:val="00330FE0"/>
    <w:rsid w:val="00332110"/>
    <w:rsid w:val="003328CE"/>
    <w:rsid w:val="003349B6"/>
    <w:rsid w:val="00334CF1"/>
    <w:rsid w:val="00334E2C"/>
    <w:rsid w:val="00334F0D"/>
    <w:rsid w:val="00335BDD"/>
    <w:rsid w:val="003361C5"/>
    <w:rsid w:val="00336282"/>
    <w:rsid w:val="0033706B"/>
    <w:rsid w:val="00340978"/>
    <w:rsid w:val="003422B7"/>
    <w:rsid w:val="003430E1"/>
    <w:rsid w:val="0034317C"/>
    <w:rsid w:val="003433E9"/>
    <w:rsid w:val="00343815"/>
    <w:rsid w:val="00343A15"/>
    <w:rsid w:val="00343B82"/>
    <w:rsid w:val="00344039"/>
    <w:rsid w:val="0034448D"/>
    <w:rsid w:val="00344514"/>
    <w:rsid w:val="00344A0C"/>
    <w:rsid w:val="00344C2E"/>
    <w:rsid w:val="00344C53"/>
    <w:rsid w:val="00345369"/>
    <w:rsid w:val="00345FEF"/>
    <w:rsid w:val="00346191"/>
    <w:rsid w:val="00346524"/>
    <w:rsid w:val="00347351"/>
    <w:rsid w:val="003478E5"/>
    <w:rsid w:val="00347A2B"/>
    <w:rsid w:val="00350086"/>
    <w:rsid w:val="00350D2A"/>
    <w:rsid w:val="00350E22"/>
    <w:rsid w:val="00350FFA"/>
    <w:rsid w:val="003518E7"/>
    <w:rsid w:val="003519B8"/>
    <w:rsid w:val="00352EF9"/>
    <w:rsid w:val="003538F2"/>
    <w:rsid w:val="00353DF5"/>
    <w:rsid w:val="00353E72"/>
    <w:rsid w:val="00354470"/>
    <w:rsid w:val="00354E57"/>
    <w:rsid w:val="0035648D"/>
    <w:rsid w:val="00356491"/>
    <w:rsid w:val="00356C73"/>
    <w:rsid w:val="00356D99"/>
    <w:rsid w:val="0035746E"/>
    <w:rsid w:val="00360209"/>
    <w:rsid w:val="00360949"/>
    <w:rsid w:val="00361AA9"/>
    <w:rsid w:val="0036234C"/>
    <w:rsid w:val="0036267F"/>
    <w:rsid w:val="003630DA"/>
    <w:rsid w:val="003636C2"/>
    <w:rsid w:val="00363BDC"/>
    <w:rsid w:val="00364308"/>
    <w:rsid w:val="0036438D"/>
    <w:rsid w:val="00364F3B"/>
    <w:rsid w:val="00365145"/>
    <w:rsid w:val="00365FB5"/>
    <w:rsid w:val="0036651D"/>
    <w:rsid w:val="003665D3"/>
    <w:rsid w:val="0036666F"/>
    <w:rsid w:val="00366E48"/>
    <w:rsid w:val="00367E5E"/>
    <w:rsid w:val="00370170"/>
    <w:rsid w:val="003703CE"/>
    <w:rsid w:val="003703D5"/>
    <w:rsid w:val="00370997"/>
    <w:rsid w:val="003712BC"/>
    <w:rsid w:val="00371910"/>
    <w:rsid w:val="00372B98"/>
    <w:rsid w:val="003735E1"/>
    <w:rsid w:val="00373D3E"/>
    <w:rsid w:val="00374157"/>
    <w:rsid w:val="003741A3"/>
    <w:rsid w:val="003753AF"/>
    <w:rsid w:val="003754EC"/>
    <w:rsid w:val="003760C1"/>
    <w:rsid w:val="00376BF7"/>
    <w:rsid w:val="00377017"/>
    <w:rsid w:val="00377B8C"/>
    <w:rsid w:val="00377E53"/>
    <w:rsid w:val="00380183"/>
    <w:rsid w:val="00380742"/>
    <w:rsid w:val="0038197D"/>
    <w:rsid w:val="00381F06"/>
    <w:rsid w:val="003824CE"/>
    <w:rsid w:val="003834BE"/>
    <w:rsid w:val="003836BE"/>
    <w:rsid w:val="00383DB6"/>
    <w:rsid w:val="00384AFB"/>
    <w:rsid w:val="0038545D"/>
    <w:rsid w:val="003866AB"/>
    <w:rsid w:val="003868F3"/>
    <w:rsid w:val="00386C1F"/>
    <w:rsid w:val="00386DCD"/>
    <w:rsid w:val="00387794"/>
    <w:rsid w:val="00387B7C"/>
    <w:rsid w:val="00387F44"/>
    <w:rsid w:val="0039004D"/>
    <w:rsid w:val="003901D4"/>
    <w:rsid w:val="00390320"/>
    <w:rsid w:val="003906D1"/>
    <w:rsid w:val="003907AC"/>
    <w:rsid w:val="00390B09"/>
    <w:rsid w:val="003911EC"/>
    <w:rsid w:val="003917C5"/>
    <w:rsid w:val="0039188C"/>
    <w:rsid w:val="0039221F"/>
    <w:rsid w:val="003923C1"/>
    <w:rsid w:val="00392671"/>
    <w:rsid w:val="00392AE5"/>
    <w:rsid w:val="00392F65"/>
    <w:rsid w:val="003947D9"/>
    <w:rsid w:val="00394954"/>
    <w:rsid w:val="00395704"/>
    <w:rsid w:val="003966E2"/>
    <w:rsid w:val="003967D0"/>
    <w:rsid w:val="0039791B"/>
    <w:rsid w:val="003A0C0D"/>
    <w:rsid w:val="003A0F84"/>
    <w:rsid w:val="003A113B"/>
    <w:rsid w:val="003A1455"/>
    <w:rsid w:val="003A18C6"/>
    <w:rsid w:val="003A1E2D"/>
    <w:rsid w:val="003A2D75"/>
    <w:rsid w:val="003A3BEF"/>
    <w:rsid w:val="003A464D"/>
    <w:rsid w:val="003A5416"/>
    <w:rsid w:val="003A5913"/>
    <w:rsid w:val="003A5FBC"/>
    <w:rsid w:val="003A687F"/>
    <w:rsid w:val="003A7070"/>
    <w:rsid w:val="003A7AFE"/>
    <w:rsid w:val="003A7C14"/>
    <w:rsid w:val="003B0253"/>
    <w:rsid w:val="003B0327"/>
    <w:rsid w:val="003B0B54"/>
    <w:rsid w:val="003B10D7"/>
    <w:rsid w:val="003B1284"/>
    <w:rsid w:val="003B1459"/>
    <w:rsid w:val="003B220C"/>
    <w:rsid w:val="003B231D"/>
    <w:rsid w:val="003B23C9"/>
    <w:rsid w:val="003B2A9E"/>
    <w:rsid w:val="003B2EB0"/>
    <w:rsid w:val="003B3114"/>
    <w:rsid w:val="003B3194"/>
    <w:rsid w:val="003B4580"/>
    <w:rsid w:val="003B461C"/>
    <w:rsid w:val="003B4A4E"/>
    <w:rsid w:val="003B50D2"/>
    <w:rsid w:val="003B549F"/>
    <w:rsid w:val="003B5710"/>
    <w:rsid w:val="003B5F28"/>
    <w:rsid w:val="003B62EB"/>
    <w:rsid w:val="003B65C1"/>
    <w:rsid w:val="003B65FA"/>
    <w:rsid w:val="003B67D1"/>
    <w:rsid w:val="003B687F"/>
    <w:rsid w:val="003B6B05"/>
    <w:rsid w:val="003B74B6"/>
    <w:rsid w:val="003B7D3B"/>
    <w:rsid w:val="003C049E"/>
    <w:rsid w:val="003C16A7"/>
    <w:rsid w:val="003C21F3"/>
    <w:rsid w:val="003C234D"/>
    <w:rsid w:val="003C256B"/>
    <w:rsid w:val="003C28C4"/>
    <w:rsid w:val="003C300F"/>
    <w:rsid w:val="003C418A"/>
    <w:rsid w:val="003C43C2"/>
    <w:rsid w:val="003C4727"/>
    <w:rsid w:val="003C4876"/>
    <w:rsid w:val="003C5271"/>
    <w:rsid w:val="003C53F0"/>
    <w:rsid w:val="003C6418"/>
    <w:rsid w:val="003C6C59"/>
    <w:rsid w:val="003C6DEC"/>
    <w:rsid w:val="003C6F4F"/>
    <w:rsid w:val="003C6FB3"/>
    <w:rsid w:val="003C7080"/>
    <w:rsid w:val="003C738F"/>
    <w:rsid w:val="003C7D5C"/>
    <w:rsid w:val="003D0C1D"/>
    <w:rsid w:val="003D1561"/>
    <w:rsid w:val="003D1A2C"/>
    <w:rsid w:val="003D1D4F"/>
    <w:rsid w:val="003D1FD4"/>
    <w:rsid w:val="003D2952"/>
    <w:rsid w:val="003D2A4B"/>
    <w:rsid w:val="003D315D"/>
    <w:rsid w:val="003D3446"/>
    <w:rsid w:val="003D3CB3"/>
    <w:rsid w:val="003D4175"/>
    <w:rsid w:val="003D53E8"/>
    <w:rsid w:val="003D548F"/>
    <w:rsid w:val="003D5D7E"/>
    <w:rsid w:val="003D5E05"/>
    <w:rsid w:val="003D5EB4"/>
    <w:rsid w:val="003D788D"/>
    <w:rsid w:val="003E0203"/>
    <w:rsid w:val="003E0255"/>
    <w:rsid w:val="003E02AA"/>
    <w:rsid w:val="003E04B3"/>
    <w:rsid w:val="003E2528"/>
    <w:rsid w:val="003E2973"/>
    <w:rsid w:val="003E2AA4"/>
    <w:rsid w:val="003E2B1F"/>
    <w:rsid w:val="003E31BE"/>
    <w:rsid w:val="003E3C80"/>
    <w:rsid w:val="003E3E78"/>
    <w:rsid w:val="003E3FFD"/>
    <w:rsid w:val="003E4121"/>
    <w:rsid w:val="003E48B8"/>
    <w:rsid w:val="003E4EFE"/>
    <w:rsid w:val="003E563B"/>
    <w:rsid w:val="003E5A13"/>
    <w:rsid w:val="003E5DEF"/>
    <w:rsid w:val="003E6D53"/>
    <w:rsid w:val="003E79DB"/>
    <w:rsid w:val="003F021E"/>
    <w:rsid w:val="003F0A25"/>
    <w:rsid w:val="003F0F7B"/>
    <w:rsid w:val="003F13B3"/>
    <w:rsid w:val="003F18B7"/>
    <w:rsid w:val="003F2260"/>
    <w:rsid w:val="003F26B8"/>
    <w:rsid w:val="003F293F"/>
    <w:rsid w:val="003F2E27"/>
    <w:rsid w:val="003F4CF7"/>
    <w:rsid w:val="003F59AC"/>
    <w:rsid w:val="003F5BB4"/>
    <w:rsid w:val="003F64E2"/>
    <w:rsid w:val="003F6982"/>
    <w:rsid w:val="003F6A37"/>
    <w:rsid w:val="003F6AD8"/>
    <w:rsid w:val="003F7AF5"/>
    <w:rsid w:val="003F7DB9"/>
    <w:rsid w:val="00400779"/>
    <w:rsid w:val="00401372"/>
    <w:rsid w:val="004016F4"/>
    <w:rsid w:val="0040184D"/>
    <w:rsid w:val="00402CA3"/>
    <w:rsid w:val="00402F16"/>
    <w:rsid w:val="00403374"/>
    <w:rsid w:val="00404ED3"/>
    <w:rsid w:val="004054FC"/>
    <w:rsid w:val="00405F56"/>
    <w:rsid w:val="00405FC3"/>
    <w:rsid w:val="004063DF"/>
    <w:rsid w:val="00407160"/>
    <w:rsid w:val="00407843"/>
    <w:rsid w:val="00407935"/>
    <w:rsid w:val="00410BF0"/>
    <w:rsid w:val="00410F29"/>
    <w:rsid w:val="00411DA2"/>
    <w:rsid w:val="004131A0"/>
    <w:rsid w:val="004131E6"/>
    <w:rsid w:val="0041392C"/>
    <w:rsid w:val="00413FA3"/>
    <w:rsid w:val="004143F2"/>
    <w:rsid w:val="004146F9"/>
    <w:rsid w:val="00414882"/>
    <w:rsid w:val="00414CFA"/>
    <w:rsid w:val="00414D4D"/>
    <w:rsid w:val="004156E2"/>
    <w:rsid w:val="004159E6"/>
    <w:rsid w:val="00415AA4"/>
    <w:rsid w:val="004168EE"/>
    <w:rsid w:val="00417213"/>
    <w:rsid w:val="00417616"/>
    <w:rsid w:val="00420F77"/>
    <w:rsid w:val="00421D4D"/>
    <w:rsid w:val="00421EA1"/>
    <w:rsid w:val="00422730"/>
    <w:rsid w:val="004228C6"/>
    <w:rsid w:val="00422AAA"/>
    <w:rsid w:val="00422E1A"/>
    <w:rsid w:val="004232C3"/>
    <w:rsid w:val="00423572"/>
    <w:rsid w:val="00423AD1"/>
    <w:rsid w:val="00423BA1"/>
    <w:rsid w:val="00423FCE"/>
    <w:rsid w:val="004240B6"/>
    <w:rsid w:val="004248AD"/>
    <w:rsid w:val="004250AE"/>
    <w:rsid w:val="00425A72"/>
    <w:rsid w:val="00426970"/>
    <w:rsid w:val="00430153"/>
    <w:rsid w:val="00430D3A"/>
    <w:rsid w:val="004319CB"/>
    <w:rsid w:val="00431BFC"/>
    <w:rsid w:val="0043217C"/>
    <w:rsid w:val="0043224B"/>
    <w:rsid w:val="00432381"/>
    <w:rsid w:val="00432821"/>
    <w:rsid w:val="004328D8"/>
    <w:rsid w:val="0043325C"/>
    <w:rsid w:val="0043412E"/>
    <w:rsid w:val="00436506"/>
    <w:rsid w:val="0043710C"/>
    <w:rsid w:val="004371C1"/>
    <w:rsid w:val="0043748A"/>
    <w:rsid w:val="00437550"/>
    <w:rsid w:val="00437555"/>
    <w:rsid w:val="00440EB2"/>
    <w:rsid w:val="0044137F"/>
    <w:rsid w:val="00441796"/>
    <w:rsid w:val="004434D0"/>
    <w:rsid w:val="0044356B"/>
    <w:rsid w:val="00443C07"/>
    <w:rsid w:val="00443C3E"/>
    <w:rsid w:val="0044438A"/>
    <w:rsid w:val="0044439D"/>
    <w:rsid w:val="00445630"/>
    <w:rsid w:val="00445B00"/>
    <w:rsid w:val="00445F1B"/>
    <w:rsid w:val="004460EA"/>
    <w:rsid w:val="0044625C"/>
    <w:rsid w:val="00447141"/>
    <w:rsid w:val="00447C40"/>
    <w:rsid w:val="004500DA"/>
    <w:rsid w:val="004500E4"/>
    <w:rsid w:val="004504B4"/>
    <w:rsid w:val="004511FE"/>
    <w:rsid w:val="00451636"/>
    <w:rsid w:val="0045183F"/>
    <w:rsid w:val="004532BA"/>
    <w:rsid w:val="00453830"/>
    <w:rsid w:val="00453E9B"/>
    <w:rsid w:val="004543D7"/>
    <w:rsid w:val="00454707"/>
    <w:rsid w:val="00454CFF"/>
    <w:rsid w:val="00455891"/>
    <w:rsid w:val="00455EE3"/>
    <w:rsid w:val="00456180"/>
    <w:rsid w:val="0045625A"/>
    <w:rsid w:val="00457204"/>
    <w:rsid w:val="00457A5A"/>
    <w:rsid w:val="00460D42"/>
    <w:rsid w:val="0046101B"/>
    <w:rsid w:val="00461EC6"/>
    <w:rsid w:val="00462883"/>
    <w:rsid w:val="00464585"/>
    <w:rsid w:val="00464DF0"/>
    <w:rsid w:val="004651E6"/>
    <w:rsid w:val="004667F4"/>
    <w:rsid w:val="004674F6"/>
    <w:rsid w:val="0046762A"/>
    <w:rsid w:val="0047087B"/>
    <w:rsid w:val="004712B3"/>
    <w:rsid w:val="00471C38"/>
    <w:rsid w:val="00472B7C"/>
    <w:rsid w:val="00472BFC"/>
    <w:rsid w:val="00472D3F"/>
    <w:rsid w:val="00472E4A"/>
    <w:rsid w:val="004732CC"/>
    <w:rsid w:val="00473D82"/>
    <w:rsid w:val="00474FB9"/>
    <w:rsid w:val="0047518E"/>
    <w:rsid w:val="00475457"/>
    <w:rsid w:val="00475CB1"/>
    <w:rsid w:val="00475F84"/>
    <w:rsid w:val="00476212"/>
    <w:rsid w:val="004762BA"/>
    <w:rsid w:val="0047686D"/>
    <w:rsid w:val="00476D1C"/>
    <w:rsid w:val="00477422"/>
    <w:rsid w:val="004774BB"/>
    <w:rsid w:val="00477617"/>
    <w:rsid w:val="004777CB"/>
    <w:rsid w:val="0047789A"/>
    <w:rsid w:val="00481AAB"/>
    <w:rsid w:val="00481F7C"/>
    <w:rsid w:val="0048229A"/>
    <w:rsid w:val="00482B10"/>
    <w:rsid w:val="00482E48"/>
    <w:rsid w:val="00483156"/>
    <w:rsid w:val="004838EC"/>
    <w:rsid w:val="00483DDC"/>
    <w:rsid w:val="00485627"/>
    <w:rsid w:val="00485C2F"/>
    <w:rsid w:val="00486083"/>
    <w:rsid w:val="00486CEC"/>
    <w:rsid w:val="00486D69"/>
    <w:rsid w:val="00487AEE"/>
    <w:rsid w:val="0049026D"/>
    <w:rsid w:val="00490382"/>
    <w:rsid w:val="0049072C"/>
    <w:rsid w:val="00491061"/>
    <w:rsid w:val="0049113C"/>
    <w:rsid w:val="0049141A"/>
    <w:rsid w:val="00491541"/>
    <w:rsid w:val="00491A88"/>
    <w:rsid w:val="004922CA"/>
    <w:rsid w:val="0049233B"/>
    <w:rsid w:val="00492E9F"/>
    <w:rsid w:val="00493BF3"/>
    <w:rsid w:val="00493CA5"/>
    <w:rsid w:val="00494B2C"/>
    <w:rsid w:val="00496621"/>
    <w:rsid w:val="00496D8C"/>
    <w:rsid w:val="00496E3A"/>
    <w:rsid w:val="00497B8A"/>
    <w:rsid w:val="00497FC9"/>
    <w:rsid w:val="004A07D7"/>
    <w:rsid w:val="004A1B3E"/>
    <w:rsid w:val="004A218F"/>
    <w:rsid w:val="004A24F2"/>
    <w:rsid w:val="004A2947"/>
    <w:rsid w:val="004A2AF4"/>
    <w:rsid w:val="004A349A"/>
    <w:rsid w:val="004A370E"/>
    <w:rsid w:val="004A4CE4"/>
    <w:rsid w:val="004A5DEB"/>
    <w:rsid w:val="004A5FAA"/>
    <w:rsid w:val="004A6E1F"/>
    <w:rsid w:val="004A70C4"/>
    <w:rsid w:val="004A7700"/>
    <w:rsid w:val="004A7D73"/>
    <w:rsid w:val="004B0AB2"/>
    <w:rsid w:val="004B1B8C"/>
    <w:rsid w:val="004B212A"/>
    <w:rsid w:val="004B235A"/>
    <w:rsid w:val="004B2B3A"/>
    <w:rsid w:val="004B3225"/>
    <w:rsid w:val="004B350C"/>
    <w:rsid w:val="004B3D02"/>
    <w:rsid w:val="004B3F36"/>
    <w:rsid w:val="004B51C8"/>
    <w:rsid w:val="004B531D"/>
    <w:rsid w:val="004B573F"/>
    <w:rsid w:val="004B5E44"/>
    <w:rsid w:val="004B64CF"/>
    <w:rsid w:val="004B656F"/>
    <w:rsid w:val="004B7222"/>
    <w:rsid w:val="004B76E1"/>
    <w:rsid w:val="004B782A"/>
    <w:rsid w:val="004B7E3C"/>
    <w:rsid w:val="004B7F23"/>
    <w:rsid w:val="004C0C80"/>
    <w:rsid w:val="004C0CBA"/>
    <w:rsid w:val="004C1305"/>
    <w:rsid w:val="004C1467"/>
    <w:rsid w:val="004C15F6"/>
    <w:rsid w:val="004C1C02"/>
    <w:rsid w:val="004C3577"/>
    <w:rsid w:val="004C3662"/>
    <w:rsid w:val="004C4026"/>
    <w:rsid w:val="004C414E"/>
    <w:rsid w:val="004C42C6"/>
    <w:rsid w:val="004C4BB8"/>
    <w:rsid w:val="004C4E41"/>
    <w:rsid w:val="004C5210"/>
    <w:rsid w:val="004C5579"/>
    <w:rsid w:val="004C58BD"/>
    <w:rsid w:val="004C602D"/>
    <w:rsid w:val="004C621C"/>
    <w:rsid w:val="004C6C2C"/>
    <w:rsid w:val="004C7573"/>
    <w:rsid w:val="004C7DC2"/>
    <w:rsid w:val="004D06AC"/>
    <w:rsid w:val="004D11BA"/>
    <w:rsid w:val="004D12B5"/>
    <w:rsid w:val="004D206A"/>
    <w:rsid w:val="004D2085"/>
    <w:rsid w:val="004D2089"/>
    <w:rsid w:val="004D218A"/>
    <w:rsid w:val="004D244D"/>
    <w:rsid w:val="004D25B6"/>
    <w:rsid w:val="004D2884"/>
    <w:rsid w:val="004D37D2"/>
    <w:rsid w:val="004D3B97"/>
    <w:rsid w:val="004D4462"/>
    <w:rsid w:val="004D4C80"/>
    <w:rsid w:val="004D503C"/>
    <w:rsid w:val="004D78C8"/>
    <w:rsid w:val="004E031D"/>
    <w:rsid w:val="004E0510"/>
    <w:rsid w:val="004E1356"/>
    <w:rsid w:val="004E1D68"/>
    <w:rsid w:val="004E210D"/>
    <w:rsid w:val="004E3EB5"/>
    <w:rsid w:val="004E4095"/>
    <w:rsid w:val="004E4B0C"/>
    <w:rsid w:val="004E5304"/>
    <w:rsid w:val="004E532F"/>
    <w:rsid w:val="004E53A5"/>
    <w:rsid w:val="004E5405"/>
    <w:rsid w:val="004E6588"/>
    <w:rsid w:val="004E6E64"/>
    <w:rsid w:val="004F0086"/>
    <w:rsid w:val="004F0294"/>
    <w:rsid w:val="004F0AE9"/>
    <w:rsid w:val="004F1284"/>
    <w:rsid w:val="004F12AA"/>
    <w:rsid w:val="004F1651"/>
    <w:rsid w:val="004F1909"/>
    <w:rsid w:val="004F216E"/>
    <w:rsid w:val="004F264D"/>
    <w:rsid w:val="004F26EC"/>
    <w:rsid w:val="004F290E"/>
    <w:rsid w:val="004F3B8E"/>
    <w:rsid w:val="004F431B"/>
    <w:rsid w:val="004F44BF"/>
    <w:rsid w:val="004F4775"/>
    <w:rsid w:val="004F4C1A"/>
    <w:rsid w:val="004F6A4E"/>
    <w:rsid w:val="004F768B"/>
    <w:rsid w:val="004F7E8A"/>
    <w:rsid w:val="005000C5"/>
    <w:rsid w:val="00500849"/>
    <w:rsid w:val="0050183E"/>
    <w:rsid w:val="00502649"/>
    <w:rsid w:val="005029C9"/>
    <w:rsid w:val="00503E5B"/>
    <w:rsid w:val="00503E98"/>
    <w:rsid w:val="005051AA"/>
    <w:rsid w:val="00505439"/>
    <w:rsid w:val="005055D9"/>
    <w:rsid w:val="005059F7"/>
    <w:rsid w:val="00505AE7"/>
    <w:rsid w:val="00505C30"/>
    <w:rsid w:val="00505E28"/>
    <w:rsid w:val="00505FE7"/>
    <w:rsid w:val="005060FB"/>
    <w:rsid w:val="005069FA"/>
    <w:rsid w:val="00506FC3"/>
    <w:rsid w:val="00507F63"/>
    <w:rsid w:val="00510698"/>
    <w:rsid w:val="00510AE7"/>
    <w:rsid w:val="0051100E"/>
    <w:rsid w:val="00511F73"/>
    <w:rsid w:val="005120FA"/>
    <w:rsid w:val="0051328D"/>
    <w:rsid w:val="00513300"/>
    <w:rsid w:val="00513A2C"/>
    <w:rsid w:val="00513CCD"/>
    <w:rsid w:val="00513ED5"/>
    <w:rsid w:val="0051405E"/>
    <w:rsid w:val="00515C5B"/>
    <w:rsid w:val="00516956"/>
    <w:rsid w:val="00516E28"/>
    <w:rsid w:val="00517383"/>
    <w:rsid w:val="005175AA"/>
    <w:rsid w:val="005177E8"/>
    <w:rsid w:val="00517AF0"/>
    <w:rsid w:val="00517BC2"/>
    <w:rsid w:val="00517E61"/>
    <w:rsid w:val="00521403"/>
    <w:rsid w:val="005215E1"/>
    <w:rsid w:val="00521841"/>
    <w:rsid w:val="00522260"/>
    <w:rsid w:val="00522D64"/>
    <w:rsid w:val="0052336E"/>
    <w:rsid w:val="00523403"/>
    <w:rsid w:val="0052366A"/>
    <w:rsid w:val="0052373E"/>
    <w:rsid w:val="00523B30"/>
    <w:rsid w:val="00523F5A"/>
    <w:rsid w:val="00524245"/>
    <w:rsid w:val="005243CB"/>
    <w:rsid w:val="005244DF"/>
    <w:rsid w:val="00524961"/>
    <w:rsid w:val="00524D1C"/>
    <w:rsid w:val="00525145"/>
    <w:rsid w:val="005304B4"/>
    <w:rsid w:val="00530579"/>
    <w:rsid w:val="00530A74"/>
    <w:rsid w:val="00530D21"/>
    <w:rsid w:val="00532737"/>
    <w:rsid w:val="00532B00"/>
    <w:rsid w:val="00532D1D"/>
    <w:rsid w:val="00533194"/>
    <w:rsid w:val="00533B34"/>
    <w:rsid w:val="00533D8D"/>
    <w:rsid w:val="005340A1"/>
    <w:rsid w:val="00534B01"/>
    <w:rsid w:val="00534CC3"/>
    <w:rsid w:val="00535CF8"/>
    <w:rsid w:val="00535EE9"/>
    <w:rsid w:val="00535F19"/>
    <w:rsid w:val="00536084"/>
    <w:rsid w:val="00536A82"/>
    <w:rsid w:val="005375E3"/>
    <w:rsid w:val="0053795C"/>
    <w:rsid w:val="00537B20"/>
    <w:rsid w:val="00540303"/>
    <w:rsid w:val="005403FE"/>
    <w:rsid w:val="00540428"/>
    <w:rsid w:val="005407C7"/>
    <w:rsid w:val="005409BA"/>
    <w:rsid w:val="00540F50"/>
    <w:rsid w:val="005411E7"/>
    <w:rsid w:val="005412B0"/>
    <w:rsid w:val="005418C0"/>
    <w:rsid w:val="00543105"/>
    <w:rsid w:val="0054337E"/>
    <w:rsid w:val="005435C7"/>
    <w:rsid w:val="00543620"/>
    <w:rsid w:val="00543957"/>
    <w:rsid w:val="00544262"/>
    <w:rsid w:val="005449F3"/>
    <w:rsid w:val="0054506D"/>
    <w:rsid w:val="00545882"/>
    <w:rsid w:val="00545B2F"/>
    <w:rsid w:val="00545F05"/>
    <w:rsid w:val="00546A03"/>
    <w:rsid w:val="005477F8"/>
    <w:rsid w:val="00550499"/>
    <w:rsid w:val="005519BC"/>
    <w:rsid w:val="00551BB1"/>
    <w:rsid w:val="00551CA7"/>
    <w:rsid w:val="0055233D"/>
    <w:rsid w:val="005523B8"/>
    <w:rsid w:val="00552C1B"/>
    <w:rsid w:val="0055328D"/>
    <w:rsid w:val="005534B2"/>
    <w:rsid w:val="005542A3"/>
    <w:rsid w:val="00554686"/>
    <w:rsid w:val="00554CC0"/>
    <w:rsid w:val="005550C5"/>
    <w:rsid w:val="0055567C"/>
    <w:rsid w:val="00555DA2"/>
    <w:rsid w:val="00556137"/>
    <w:rsid w:val="0055672B"/>
    <w:rsid w:val="00556BDB"/>
    <w:rsid w:val="00556E5C"/>
    <w:rsid w:val="00557074"/>
    <w:rsid w:val="005574A4"/>
    <w:rsid w:val="00557891"/>
    <w:rsid w:val="00557A3E"/>
    <w:rsid w:val="00557F0B"/>
    <w:rsid w:val="0056052B"/>
    <w:rsid w:val="00560EEF"/>
    <w:rsid w:val="00561666"/>
    <w:rsid w:val="0056187A"/>
    <w:rsid w:val="00561904"/>
    <w:rsid w:val="00562923"/>
    <w:rsid w:val="00562996"/>
    <w:rsid w:val="00562D28"/>
    <w:rsid w:val="00562D96"/>
    <w:rsid w:val="00563051"/>
    <w:rsid w:val="005633A7"/>
    <w:rsid w:val="00563BDF"/>
    <w:rsid w:val="00563CBE"/>
    <w:rsid w:val="00563D9D"/>
    <w:rsid w:val="0056432B"/>
    <w:rsid w:val="00564716"/>
    <w:rsid w:val="0056475A"/>
    <w:rsid w:val="00564C1A"/>
    <w:rsid w:val="00564D72"/>
    <w:rsid w:val="00564FB9"/>
    <w:rsid w:val="00565BFF"/>
    <w:rsid w:val="005668AE"/>
    <w:rsid w:val="00566FCD"/>
    <w:rsid w:val="00570F03"/>
    <w:rsid w:val="00571546"/>
    <w:rsid w:val="00571E5F"/>
    <w:rsid w:val="00571EE2"/>
    <w:rsid w:val="0057216F"/>
    <w:rsid w:val="005721B0"/>
    <w:rsid w:val="005728A9"/>
    <w:rsid w:val="0057305F"/>
    <w:rsid w:val="00573510"/>
    <w:rsid w:val="005737DD"/>
    <w:rsid w:val="005738BD"/>
    <w:rsid w:val="00573A6C"/>
    <w:rsid w:val="00574079"/>
    <w:rsid w:val="005740F6"/>
    <w:rsid w:val="00574CD5"/>
    <w:rsid w:val="00576187"/>
    <w:rsid w:val="005779CC"/>
    <w:rsid w:val="00577FFE"/>
    <w:rsid w:val="00580002"/>
    <w:rsid w:val="00580DD4"/>
    <w:rsid w:val="005810DD"/>
    <w:rsid w:val="00582D13"/>
    <w:rsid w:val="00583418"/>
    <w:rsid w:val="005838D7"/>
    <w:rsid w:val="00584ADB"/>
    <w:rsid w:val="005860B9"/>
    <w:rsid w:val="005863E3"/>
    <w:rsid w:val="00586B40"/>
    <w:rsid w:val="005870BF"/>
    <w:rsid w:val="00587212"/>
    <w:rsid w:val="00590ADF"/>
    <w:rsid w:val="00590E01"/>
    <w:rsid w:val="00590E13"/>
    <w:rsid w:val="00590E54"/>
    <w:rsid w:val="005919CC"/>
    <w:rsid w:val="00591E79"/>
    <w:rsid w:val="00592563"/>
    <w:rsid w:val="00593408"/>
    <w:rsid w:val="00593CA1"/>
    <w:rsid w:val="00593F70"/>
    <w:rsid w:val="0059425D"/>
    <w:rsid w:val="0059438C"/>
    <w:rsid w:val="00595457"/>
    <w:rsid w:val="005954D1"/>
    <w:rsid w:val="00595530"/>
    <w:rsid w:val="00595DD3"/>
    <w:rsid w:val="0059604E"/>
    <w:rsid w:val="005966EA"/>
    <w:rsid w:val="00596A77"/>
    <w:rsid w:val="00596E07"/>
    <w:rsid w:val="0059752C"/>
    <w:rsid w:val="005977BC"/>
    <w:rsid w:val="005979F8"/>
    <w:rsid w:val="005A02A9"/>
    <w:rsid w:val="005A04C4"/>
    <w:rsid w:val="005A04DB"/>
    <w:rsid w:val="005A1811"/>
    <w:rsid w:val="005A1DC1"/>
    <w:rsid w:val="005A1DCA"/>
    <w:rsid w:val="005A21B9"/>
    <w:rsid w:val="005A26FD"/>
    <w:rsid w:val="005A2E8C"/>
    <w:rsid w:val="005A3392"/>
    <w:rsid w:val="005A3D0A"/>
    <w:rsid w:val="005A45FA"/>
    <w:rsid w:val="005A468D"/>
    <w:rsid w:val="005A4C12"/>
    <w:rsid w:val="005A52EE"/>
    <w:rsid w:val="005A5AFD"/>
    <w:rsid w:val="005A5B1D"/>
    <w:rsid w:val="005A5C19"/>
    <w:rsid w:val="005A5DE8"/>
    <w:rsid w:val="005A6698"/>
    <w:rsid w:val="005A6C6E"/>
    <w:rsid w:val="005A74E8"/>
    <w:rsid w:val="005B0356"/>
    <w:rsid w:val="005B052B"/>
    <w:rsid w:val="005B07EA"/>
    <w:rsid w:val="005B08E0"/>
    <w:rsid w:val="005B1AF8"/>
    <w:rsid w:val="005B255F"/>
    <w:rsid w:val="005B35F3"/>
    <w:rsid w:val="005B376D"/>
    <w:rsid w:val="005B3E6C"/>
    <w:rsid w:val="005B460F"/>
    <w:rsid w:val="005B478C"/>
    <w:rsid w:val="005B4998"/>
    <w:rsid w:val="005B4B17"/>
    <w:rsid w:val="005B4B26"/>
    <w:rsid w:val="005B5979"/>
    <w:rsid w:val="005B6CC0"/>
    <w:rsid w:val="005C00D6"/>
    <w:rsid w:val="005C026C"/>
    <w:rsid w:val="005C04FB"/>
    <w:rsid w:val="005C06CC"/>
    <w:rsid w:val="005C17D8"/>
    <w:rsid w:val="005C3CCD"/>
    <w:rsid w:val="005C5857"/>
    <w:rsid w:val="005C5A82"/>
    <w:rsid w:val="005C6639"/>
    <w:rsid w:val="005C6AAA"/>
    <w:rsid w:val="005C71B3"/>
    <w:rsid w:val="005C766E"/>
    <w:rsid w:val="005C7AAA"/>
    <w:rsid w:val="005C7CFA"/>
    <w:rsid w:val="005C7DC1"/>
    <w:rsid w:val="005D027B"/>
    <w:rsid w:val="005D0C9B"/>
    <w:rsid w:val="005D0F88"/>
    <w:rsid w:val="005D1006"/>
    <w:rsid w:val="005D11CA"/>
    <w:rsid w:val="005D1AF0"/>
    <w:rsid w:val="005D2339"/>
    <w:rsid w:val="005D24DA"/>
    <w:rsid w:val="005D2AD2"/>
    <w:rsid w:val="005D405E"/>
    <w:rsid w:val="005D42E2"/>
    <w:rsid w:val="005D42F2"/>
    <w:rsid w:val="005D47E3"/>
    <w:rsid w:val="005D4A8F"/>
    <w:rsid w:val="005D4CF0"/>
    <w:rsid w:val="005D5357"/>
    <w:rsid w:val="005D5611"/>
    <w:rsid w:val="005D6A20"/>
    <w:rsid w:val="005D6B8C"/>
    <w:rsid w:val="005D6C62"/>
    <w:rsid w:val="005E0ADB"/>
    <w:rsid w:val="005E1766"/>
    <w:rsid w:val="005E1AC5"/>
    <w:rsid w:val="005E2A31"/>
    <w:rsid w:val="005E2C16"/>
    <w:rsid w:val="005E3040"/>
    <w:rsid w:val="005E3126"/>
    <w:rsid w:val="005E316C"/>
    <w:rsid w:val="005E3CF0"/>
    <w:rsid w:val="005E4B1C"/>
    <w:rsid w:val="005E51BF"/>
    <w:rsid w:val="005E6431"/>
    <w:rsid w:val="005E6449"/>
    <w:rsid w:val="005E6594"/>
    <w:rsid w:val="005E6E5E"/>
    <w:rsid w:val="005E6F81"/>
    <w:rsid w:val="005E76B7"/>
    <w:rsid w:val="005F06CB"/>
    <w:rsid w:val="005F0875"/>
    <w:rsid w:val="005F0C83"/>
    <w:rsid w:val="005F0FDF"/>
    <w:rsid w:val="005F1511"/>
    <w:rsid w:val="005F1774"/>
    <w:rsid w:val="005F17DB"/>
    <w:rsid w:val="005F1D1A"/>
    <w:rsid w:val="005F1E21"/>
    <w:rsid w:val="005F2888"/>
    <w:rsid w:val="005F2D64"/>
    <w:rsid w:val="005F313A"/>
    <w:rsid w:val="005F31C2"/>
    <w:rsid w:val="005F359A"/>
    <w:rsid w:val="005F3C9E"/>
    <w:rsid w:val="005F41AD"/>
    <w:rsid w:val="005F474F"/>
    <w:rsid w:val="005F4AAB"/>
    <w:rsid w:val="005F4B2F"/>
    <w:rsid w:val="005F5397"/>
    <w:rsid w:val="005F5478"/>
    <w:rsid w:val="005F57D0"/>
    <w:rsid w:val="005F67C1"/>
    <w:rsid w:val="005F6C74"/>
    <w:rsid w:val="005F791F"/>
    <w:rsid w:val="005F7C65"/>
    <w:rsid w:val="00600828"/>
    <w:rsid w:val="00600D6D"/>
    <w:rsid w:val="006015FD"/>
    <w:rsid w:val="00601EE5"/>
    <w:rsid w:val="00601F61"/>
    <w:rsid w:val="0060247C"/>
    <w:rsid w:val="0060277A"/>
    <w:rsid w:val="006043BE"/>
    <w:rsid w:val="006059A7"/>
    <w:rsid w:val="006068F0"/>
    <w:rsid w:val="00606990"/>
    <w:rsid w:val="006073F5"/>
    <w:rsid w:val="006078B7"/>
    <w:rsid w:val="00607EB6"/>
    <w:rsid w:val="006112A0"/>
    <w:rsid w:val="00611D01"/>
    <w:rsid w:val="00612005"/>
    <w:rsid w:val="006124E1"/>
    <w:rsid w:val="006127C2"/>
    <w:rsid w:val="00612CFE"/>
    <w:rsid w:val="00612DE9"/>
    <w:rsid w:val="00613004"/>
    <w:rsid w:val="00613011"/>
    <w:rsid w:val="0061531B"/>
    <w:rsid w:val="00615CB6"/>
    <w:rsid w:val="0061631B"/>
    <w:rsid w:val="00616A17"/>
    <w:rsid w:val="00616AAC"/>
    <w:rsid w:val="00616D64"/>
    <w:rsid w:val="0061764F"/>
    <w:rsid w:val="006178BC"/>
    <w:rsid w:val="00617D39"/>
    <w:rsid w:val="00620151"/>
    <w:rsid w:val="00620B72"/>
    <w:rsid w:val="00620D2A"/>
    <w:rsid w:val="00621C07"/>
    <w:rsid w:val="00621CD0"/>
    <w:rsid w:val="00621D60"/>
    <w:rsid w:val="0062243D"/>
    <w:rsid w:val="006227DC"/>
    <w:rsid w:val="00622D8C"/>
    <w:rsid w:val="0062380F"/>
    <w:rsid w:val="00623AC2"/>
    <w:rsid w:val="00623BD3"/>
    <w:rsid w:val="00624170"/>
    <w:rsid w:val="0062424A"/>
    <w:rsid w:val="00624970"/>
    <w:rsid w:val="006254C1"/>
    <w:rsid w:val="00625526"/>
    <w:rsid w:val="00625CDD"/>
    <w:rsid w:val="006261E6"/>
    <w:rsid w:val="00626D3C"/>
    <w:rsid w:val="00627144"/>
    <w:rsid w:val="00627642"/>
    <w:rsid w:val="0063099A"/>
    <w:rsid w:val="00630C2A"/>
    <w:rsid w:val="00630DBC"/>
    <w:rsid w:val="006310A0"/>
    <w:rsid w:val="00631444"/>
    <w:rsid w:val="00631811"/>
    <w:rsid w:val="00631B9C"/>
    <w:rsid w:val="00632AFD"/>
    <w:rsid w:val="00634219"/>
    <w:rsid w:val="00634361"/>
    <w:rsid w:val="006345EC"/>
    <w:rsid w:val="00635195"/>
    <w:rsid w:val="00635746"/>
    <w:rsid w:val="00635943"/>
    <w:rsid w:val="006359C8"/>
    <w:rsid w:val="00635CDD"/>
    <w:rsid w:val="00636BD3"/>
    <w:rsid w:val="00636D68"/>
    <w:rsid w:val="006373CF"/>
    <w:rsid w:val="006376CD"/>
    <w:rsid w:val="00637F1D"/>
    <w:rsid w:val="00640D86"/>
    <w:rsid w:val="006422B7"/>
    <w:rsid w:val="006428F8"/>
    <w:rsid w:val="006432A7"/>
    <w:rsid w:val="006434FB"/>
    <w:rsid w:val="006438F6"/>
    <w:rsid w:val="00643C5B"/>
    <w:rsid w:val="00643CC7"/>
    <w:rsid w:val="0064690A"/>
    <w:rsid w:val="00646DE1"/>
    <w:rsid w:val="00646EE7"/>
    <w:rsid w:val="006476A8"/>
    <w:rsid w:val="00647875"/>
    <w:rsid w:val="00647C83"/>
    <w:rsid w:val="006504E5"/>
    <w:rsid w:val="006508E9"/>
    <w:rsid w:val="00650942"/>
    <w:rsid w:val="0065121F"/>
    <w:rsid w:val="0065211B"/>
    <w:rsid w:val="006522F0"/>
    <w:rsid w:val="006529C9"/>
    <w:rsid w:val="00652DD1"/>
    <w:rsid w:val="00653A84"/>
    <w:rsid w:val="006541F3"/>
    <w:rsid w:val="00655513"/>
    <w:rsid w:val="006564B9"/>
    <w:rsid w:val="00657236"/>
    <w:rsid w:val="00657452"/>
    <w:rsid w:val="006600EB"/>
    <w:rsid w:val="006602E1"/>
    <w:rsid w:val="00660732"/>
    <w:rsid w:val="00661408"/>
    <w:rsid w:val="00661A8E"/>
    <w:rsid w:val="00661D7A"/>
    <w:rsid w:val="00662688"/>
    <w:rsid w:val="00662714"/>
    <w:rsid w:val="00662EE7"/>
    <w:rsid w:val="00663862"/>
    <w:rsid w:val="00664179"/>
    <w:rsid w:val="00664409"/>
    <w:rsid w:val="00664F78"/>
    <w:rsid w:val="006653DB"/>
    <w:rsid w:val="00665509"/>
    <w:rsid w:val="00666A75"/>
    <w:rsid w:val="00666C8A"/>
    <w:rsid w:val="00666F19"/>
    <w:rsid w:val="00667372"/>
    <w:rsid w:val="00667780"/>
    <w:rsid w:val="00667959"/>
    <w:rsid w:val="00667C50"/>
    <w:rsid w:val="00667CB5"/>
    <w:rsid w:val="00667CD1"/>
    <w:rsid w:val="00670DC6"/>
    <w:rsid w:val="00671202"/>
    <w:rsid w:val="00671459"/>
    <w:rsid w:val="00671699"/>
    <w:rsid w:val="006725D5"/>
    <w:rsid w:val="006746DA"/>
    <w:rsid w:val="00674DCE"/>
    <w:rsid w:val="00675A24"/>
    <w:rsid w:val="00676136"/>
    <w:rsid w:val="006761F4"/>
    <w:rsid w:val="0067644D"/>
    <w:rsid w:val="00676B3A"/>
    <w:rsid w:val="0067775B"/>
    <w:rsid w:val="00677811"/>
    <w:rsid w:val="006808D2"/>
    <w:rsid w:val="00680C20"/>
    <w:rsid w:val="00681306"/>
    <w:rsid w:val="0068209D"/>
    <w:rsid w:val="00682604"/>
    <w:rsid w:val="006828F9"/>
    <w:rsid w:val="006835A3"/>
    <w:rsid w:val="006842E9"/>
    <w:rsid w:val="0068472C"/>
    <w:rsid w:val="00684ADF"/>
    <w:rsid w:val="00684E26"/>
    <w:rsid w:val="006864A1"/>
    <w:rsid w:val="00686FD4"/>
    <w:rsid w:val="006871B5"/>
    <w:rsid w:val="00687C66"/>
    <w:rsid w:val="006900C0"/>
    <w:rsid w:val="006900D2"/>
    <w:rsid w:val="006902C4"/>
    <w:rsid w:val="0069035E"/>
    <w:rsid w:val="00691086"/>
    <w:rsid w:val="00691F8C"/>
    <w:rsid w:val="00693284"/>
    <w:rsid w:val="00693C0D"/>
    <w:rsid w:val="00693D8C"/>
    <w:rsid w:val="006940FF"/>
    <w:rsid w:val="0069572C"/>
    <w:rsid w:val="00695FCE"/>
    <w:rsid w:val="006960CE"/>
    <w:rsid w:val="006961AB"/>
    <w:rsid w:val="006961CD"/>
    <w:rsid w:val="00696808"/>
    <w:rsid w:val="00696C08"/>
    <w:rsid w:val="006A0594"/>
    <w:rsid w:val="006A0DA5"/>
    <w:rsid w:val="006A15E1"/>
    <w:rsid w:val="006A18D9"/>
    <w:rsid w:val="006A1D6F"/>
    <w:rsid w:val="006A2345"/>
    <w:rsid w:val="006A2BE7"/>
    <w:rsid w:val="006A2C30"/>
    <w:rsid w:val="006A3531"/>
    <w:rsid w:val="006A3E72"/>
    <w:rsid w:val="006A5347"/>
    <w:rsid w:val="006A5374"/>
    <w:rsid w:val="006A5AF2"/>
    <w:rsid w:val="006A5E18"/>
    <w:rsid w:val="006A5FAA"/>
    <w:rsid w:val="006A6344"/>
    <w:rsid w:val="006A7117"/>
    <w:rsid w:val="006A7277"/>
    <w:rsid w:val="006A7D6B"/>
    <w:rsid w:val="006A7F69"/>
    <w:rsid w:val="006B0542"/>
    <w:rsid w:val="006B0E97"/>
    <w:rsid w:val="006B109F"/>
    <w:rsid w:val="006B10CD"/>
    <w:rsid w:val="006B23A1"/>
    <w:rsid w:val="006B2838"/>
    <w:rsid w:val="006B3F20"/>
    <w:rsid w:val="006B4326"/>
    <w:rsid w:val="006B46AE"/>
    <w:rsid w:val="006B523B"/>
    <w:rsid w:val="006B5376"/>
    <w:rsid w:val="006B5416"/>
    <w:rsid w:val="006B5602"/>
    <w:rsid w:val="006B5ABF"/>
    <w:rsid w:val="006B5E97"/>
    <w:rsid w:val="006B5F71"/>
    <w:rsid w:val="006B64DC"/>
    <w:rsid w:val="006B6928"/>
    <w:rsid w:val="006B69E5"/>
    <w:rsid w:val="006B76FA"/>
    <w:rsid w:val="006C0646"/>
    <w:rsid w:val="006C0F2E"/>
    <w:rsid w:val="006C1179"/>
    <w:rsid w:val="006C1711"/>
    <w:rsid w:val="006C2EC6"/>
    <w:rsid w:val="006C2F09"/>
    <w:rsid w:val="006C31B3"/>
    <w:rsid w:val="006C379E"/>
    <w:rsid w:val="006C44CB"/>
    <w:rsid w:val="006C463D"/>
    <w:rsid w:val="006C48E2"/>
    <w:rsid w:val="006C5716"/>
    <w:rsid w:val="006C5E9B"/>
    <w:rsid w:val="006C6136"/>
    <w:rsid w:val="006C66C2"/>
    <w:rsid w:val="006C694B"/>
    <w:rsid w:val="006C6956"/>
    <w:rsid w:val="006C6B25"/>
    <w:rsid w:val="006C6E6B"/>
    <w:rsid w:val="006C6EBD"/>
    <w:rsid w:val="006C703B"/>
    <w:rsid w:val="006C70A0"/>
    <w:rsid w:val="006C70C4"/>
    <w:rsid w:val="006C7271"/>
    <w:rsid w:val="006C763A"/>
    <w:rsid w:val="006C7751"/>
    <w:rsid w:val="006D0953"/>
    <w:rsid w:val="006D1BDD"/>
    <w:rsid w:val="006D1CA7"/>
    <w:rsid w:val="006D267E"/>
    <w:rsid w:val="006D28FB"/>
    <w:rsid w:val="006D3115"/>
    <w:rsid w:val="006D32FF"/>
    <w:rsid w:val="006D42A0"/>
    <w:rsid w:val="006D44E9"/>
    <w:rsid w:val="006D5496"/>
    <w:rsid w:val="006D54DD"/>
    <w:rsid w:val="006D5618"/>
    <w:rsid w:val="006D616C"/>
    <w:rsid w:val="006D6178"/>
    <w:rsid w:val="006D6288"/>
    <w:rsid w:val="006D6962"/>
    <w:rsid w:val="006D6A40"/>
    <w:rsid w:val="006D6FEC"/>
    <w:rsid w:val="006D7589"/>
    <w:rsid w:val="006D794F"/>
    <w:rsid w:val="006E03BE"/>
    <w:rsid w:val="006E1144"/>
    <w:rsid w:val="006E2478"/>
    <w:rsid w:val="006E29C9"/>
    <w:rsid w:val="006E2DDD"/>
    <w:rsid w:val="006E2E8C"/>
    <w:rsid w:val="006E336E"/>
    <w:rsid w:val="006E3855"/>
    <w:rsid w:val="006E3E8B"/>
    <w:rsid w:val="006E4815"/>
    <w:rsid w:val="006E4F78"/>
    <w:rsid w:val="006E5252"/>
    <w:rsid w:val="006E5264"/>
    <w:rsid w:val="006E5795"/>
    <w:rsid w:val="006E5B33"/>
    <w:rsid w:val="006E69BD"/>
    <w:rsid w:val="006E70DF"/>
    <w:rsid w:val="006E76D7"/>
    <w:rsid w:val="006F0527"/>
    <w:rsid w:val="006F06F7"/>
    <w:rsid w:val="006F0D35"/>
    <w:rsid w:val="006F13F1"/>
    <w:rsid w:val="006F16EB"/>
    <w:rsid w:val="006F178A"/>
    <w:rsid w:val="006F1D81"/>
    <w:rsid w:val="006F2957"/>
    <w:rsid w:val="006F2E85"/>
    <w:rsid w:val="006F3668"/>
    <w:rsid w:val="006F3D39"/>
    <w:rsid w:val="006F40F7"/>
    <w:rsid w:val="006F4FA5"/>
    <w:rsid w:val="006F5AB8"/>
    <w:rsid w:val="006F6AB7"/>
    <w:rsid w:val="006F6C39"/>
    <w:rsid w:val="006F7D73"/>
    <w:rsid w:val="00700F29"/>
    <w:rsid w:val="007015DA"/>
    <w:rsid w:val="007027B5"/>
    <w:rsid w:val="00702804"/>
    <w:rsid w:val="007029AD"/>
    <w:rsid w:val="00702A2C"/>
    <w:rsid w:val="00703C9E"/>
    <w:rsid w:val="00703E59"/>
    <w:rsid w:val="0070591A"/>
    <w:rsid w:val="00705EFE"/>
    <w:rsid w:val="00706F0A"/>
    <w:rsid w:val="00707105"/>
    <w:rsid w:val="00707B8C"/>
    <w:rsid w:val="00707F4D"/>
    <w:rsid w:val="00710BE3"/>
    <w:rsid w:val="007110F7"/>
    <w:rsid w:val="00711132"/>
    <w:rsid w:val="00711CE5"/>
    <w:rsid w:val="00711F6A"/>
    <w:rsid w:val="00712A95"/>
    <w:rsid w:val="00712F81"/>
    <w:rsid w:val="0071307E"/>
    <w:rsid w:val="007139BF"/>
    <w:rsid w:val="00713D81"/>
    <w:rsid w:val="00713DB9"/>
    <w:rsid w:val="007145B1"/>
    <w:rsid w:val="00714672"/>
    <w:rsid w:val="00714B69"/>
    <w:rsid w:val="00714E54"/>
    <w:rsid w:val="00714EC1"/>
    <w:rsid w:val="007150BD"/>
    <w:rsid w:val="0071763D"/>
    <w:rsid w:val="00717EF9"/>
    <w:rsid w:val="0072022F"/>
    <w:rsid w:val="007207CB"/>
    <w:rsid w:val="007208EA"/>
    <w:rsid w:val="00720AC2"/>
    <w:rsid w:val="00721CDA"/>
    <w:rsid w:val="00721FB2"/>
    <w:rsid w:val="0072201B"/>
    <w:rsid w:val="007228C1"/>
    <w:rsid w:val="00722A65"/>
    <w:rsid w:val="00722CBA"/>
    <w:rsid w:val="00723BFF"/>
    <w:rsid w:val="00723C1E"/>
    <w:rsid w:val="00723FA9"/>
    <w:rsid w:val="00724B0F"/>
    <w:rsid w:val="007259BA"/>
    <w:rsid w:val="0072616A"/>
    <w:rsid w:val="00726533"/>
    <w:rsid w:val="00726627"/>
    <w:rsid w:val="00727072"/>
    <w:rsid w:val="00727A8A"/>
    <w:rsid w:val="00727B46"/>
    <w:rsid w:val="00727E80"/>
    <w:rsid w:val="00727FD4"/>
    <w:rsid w:val="007308D1"/>
    <w:rsid w:val="007309AC"/>
    <w:rsid w:val="00730CC1"/>
    <w:rsid w:val="00730D11"/>
    <w:rsid w:val="0073122A"/>
    <w:rsid w:val="00731956"/>
    <w:rsid w:val="00731972"/>
    <w:rsid w:val="00732A1C"/>
    <w:rsid w:val="00732B7E"/>
    <w:rsid w:val="00733801"/>
    <w:rsid w:val="00733B3C"/>
    <w:rsid w:val="00734868"/>
    <w:rsid w:val="007348FC"/>
    <w:rsid w:val="00734960"/>
    <w:rsid w:val="00734CF7"/>
    <w:rsid w:val="0073534D"/>
    <w:rsid w:val="00735655"/>
    <w:rsid w:val="00735924"/>
    <w:rsid w:val="00736D3D"/>
    <w:rsid w:val="00737B07"/>
    <w:rsid w:val="00737E0E"/>
    <w:rsid w:val="00737F32"/>
    <w:rsid w:val="007407D1"/>
    <w:rsid w:val="0074104E"/>
    <w:rsid w:val="007410F2"/>
    <w:rsid w:val="00741400"/>
    <w:rsid w:val="00741625"/>
    <w:rsid w:val="007428E0"/>
    <w:rsid w:val="00742F5C"/>
    <w:rsid w:val="00742FDD"/>
    <w:rsid w:val="00743150"/>
    <w:rsid w:val="00743917"/>
    <w:rsid w:val="0074404E"/>
    <w:rsid w:val="0074549D"/>
    <w:rsid w:val="0074569D"/>
    <w:rsid w:val="007456CB"/>
    <w:rsid w:val="00745BC4"/>
    <w:rsid w:val="00745E83"/>
    <w:rsid w:val="00746EC5"/>
    <w:rsid w:val="0074765E"/>
    <w:rsid w:val="00750791"/>
    <w:rsid w:val="00750A0F"/>
    <w:rsid w:val="00750B4B"/>
    <w:rsid w:val="0075144E"/>
    <w:rsid w:val="007520E8"/>
    <w:rsid w:val="0075275D"/>
    <w:rsid w:val="00752BFE"/>
    <w:rsid w:val="00753001"/>
    <w:rsid w:val="007534BF"/>
    <w:rsid w:val="00753EBF"/>
    <w:rsid w:val="007547D2"/>
    <w:rsid w:val="007547EB"/>
    <w:rsid w:val="0075485E"/>
    <w:rsid w:val="00755320"/>
    <w:rsid w:val="007554AC"/>
    <w:rsid w:val="007558AB"/>
    <w:rsid w:val="00755F6D"/>
    <w:rsid w:val="00756222"/>
    <w:rsid w:val="00756E3A"/>
    <w:rsid w:val="0075727F"/>
    <w:rsid w:val="00757291"/>
    <w:rsid w:val="0075736D"/>
    <w:rsid w:val="0075764B"/>
    <w:rsid w:val="00757B1A"/>
    <w:rsid w:val="00757C74"/>
    <w:rsid w:val="0076012B"/>
    <w:rsid w:val="00760196"/>
    <w:rsid w:val="007609E6"/>
    <w:rsid w:val="00761D6B"/>
    <w:rsid w:val="00762455"/>
    <w:rsid w:val="007624A1"/>
    <w:rsid w:val="00762E3E"/>
    <w:rsid w:val="00764084"/>
    <w:rsid w:val="00765988"/>
    <w:rsid w:val="00765A7C"/>
    <w:rsid w:val="00765B46"/>
    <w:rsid w:val="007664D2"/>
    <w:rsid w:val="00766FF6"/>
    <w:rsid w:val="0076710F"/>
    <w:rsid w:val="00767A81"/>
    <w:rsid w:val="00770680"/>
    <w:rsid w:val="00770999"/>
    <w:rsid w:val="00770E42"/>
    <w:rsid w:val="00770E50"/>
    <w:rsid w:val="00771368"/>
    <w:rsid w:val="0077156C"/>
    <w:rsid w:val="007715EC"/>
    <w:rsid w:val="00772A4B"/>
    <w:rsid w:val="00772D29"/>
    <w:rsid w:val="00772E67"/>
    <w:rsid w:val="0077328F"/>
    <w:rsid w:val="0077393E"/>
    <w:rsid w:val="00773C69"/>
    <w:rsid w:val="0077566F"/>
    <w:rsid w:val="00775BFB"/>
    <w:rsid w:val="00775E47"/>
    <w:rsid w:val="0077795F"/>
    <w:rsid w:val="00777AF0"/>
    <w:rsid w:val="00777CB0"/>
    <w:rsid w:val="00780500"/>
    <w:rsid w:val="0078120A"/>
    <w:rsid w:val="00781E93"/>
    <w:rsid w:val="0078269C"/>
    <w:rsid w:val="00782D72"/>
    <w:rsid w:val="00782DA7"/>
    <w:rsid w:val="00782F97"/>
    <w:rsid w:val="007834D7"/>
    <w:rsid w:val="00783B36"/>
    <w:rsid w:val="00784270"/>
    <w:rsid w:val="00784B31"/>
    <w:rsid w:val="007856DD"/>
    <w:rsid w:val="007858D6"/>
    <w:rsid w:val="00785C58"/>
    <w:rsid w:val="00786C8D"/>
    <w:rsid w:val="007907C0"/>
    <w:rsid w:val="00791907"/>
    <w:rsid w:val="00791A8F"/>
    <w:rsid w:val="00792685"/>
    <w:rsid w:val="00792ACC"/>
    <w:rsid w:val="0079307C"/>
    <w:rsid w:val="007931E3"/>
    <w:rsid w:val="0079370D"/>
    <w:rsid w:val="007937B8"/>
    <w:rsid w:val="00793CF0"/>
    <w:rsid w:val="00793F88"/>
    <w:rsid w:val="00795C06"/>
    <w:rsid w:val="007964AD"/>
    <w:rsid w:val="0079689D"/>
    <w:rsid w:val="00797750"/>
    <w:rsid w:val="007A015C"/>
    <w:rsid w:val="007A271F"/>
    <w:rsid w:val="007A2DAF"/>
    <w:rsid w:val="007A3098"/>
    <w:rsid w:val="007A344E"/>
    <w:rsid w:val="007A352A"/>
    <w:rsid w:val="007A3A61"/>
    <w:rsid w:val="007A4A3E"/>
    <w:rsid w:val="007A4EFB"/>
    <w:rsid w:val="007A51A6"/>
    <w:rsid w:val="007A5784"/>
    <w:rsid w:val="007A5CE8"/>
    <w:rsid w:val="007A6ACA"/>
    <w:rsid w:val="007A6E94"/>
    <w:rsid w:val="007A6F30"/>
    <w:rsid w:val="007A7F3A"/>
    <w:rsid w:val="007B0D28"/>
    <w:rsid w:val="007B12C2"/>
    <w:rsid w:val="007B130A"/>
    <w:rsid w:val="007B1A78"/>
    <w:rsid w:val="007B1ACA"/>
    <w:rsid w:val="007B1B6C"/>
    <w:rsid w:val="007B20C1"/>
    <w:rsid w:val="007B2369"/>
    <w:rsid w:val="007B2BC9"/>
    <w:rsid w:val="007B2BEB"/>
    <w:rsid w:val="007B2C8E"/>
    <w:rsid w:val="007B2E0B"/>
    <w:rsid w:val="007B3A95"/>
    <w:rsid w:val="007B4537"/>
    <w:rsid w:val="007B4FE0"/>
    <w:rsid w:val="007B5371"/>
    <w:rsid w:val="007B5778"/>
    <w:rsid w:val="007B58DA"/>
    <w:rsid w:val="007B597C"/>
    <w:rsid w:val="007B5B42"/>
    <w:rsid w:val="007B5D00"/>
    <w:rsid w:val="007B5D49"/>
    <w:rsid w:val="007B5D61"/>
    <w:rsid w:val="007B6049"/>
    <w:rsid w:val="007B680C"/>
    <w:rsid w:val="007B77D1"/>
    <w:rsid w:val="007C0EEF"/>
    <w:rsid w:val="007C10B6"/>
    <w:rsid w:val="007C24BA"/>
    <w:rsid w:val="007C2A9E"/>
    <w:rsid w:val="007C2C13"/>
    <w:rsid w:val="007C2F5E"/>
    <w:rsid w:val="007C42CE"/>
    <w:rsid w:val="007C4586"/>
    <w:rsid w:val="007C552C"/>
    <w:rsid w:val="007C6237"/>
    <w:rsid w:val="007C709E"/>
    <w:rsid w:val="007C7641"/>
    <w:rsid w:val="007C7841"/>
    <w:rsid w:val="007C7F86"/>
    <w:rsid w:val="007D00F9"/>
    <w:rsid w:val="007D072E"/>
    <w:rsid w:val="007D1973"/>
    <w:rsid w:val="007D1CC9"/>
    <w:rsid w:val="007D224B"/>
    <w:rsid w:val="007D29CC"/>
    <w:rsid w:val="007D2AB8"/>
    <w:rsid w:val="007D2B5C"/>
    <w:rsid w:val="007D47F7"/>
    <w:rsid w:val="007D5254"/>
    <w:rsid w:val="007D52D1"/>
    <w:rsid w:val="007D5635"/>
    <w:rsid w:val="007D56D9"/>
    <w:rsid w:val="007D5CE2"/>
    <w:rsid w:val="007D69AC"/>
    <w:rsid w:val="007D6B51"/>
    <w:rsid w:val="007D7184"/>
    <w:rsid w:val="007D7FBC"/>
    <w:rsid w:val="007E038B"/>
    <w:rsid w:val="007E0403"/>
    <w:rsid w:val="007E070C"/>
    <w:rsid w:val="007E09DA"/>
    <w:rsid w:val="007E0C9A"/>
    <w:rsid w:val="007E2BDF"/>
    <w:rsid w:val="007E2FCD"/>
    <w:rsid w:val="007E30D3"/>
    <w:rsid w:val="007E34BD"/>
    <w:rsid w:val="007E3C4C"/>
    <w:rsid w:val="007E475A"/>
    <w:rsid w:val="007E4C1E"/>
    <w:rsid w:val="007E56FC"/>
    <w:rsid w:val="007E58C7"/>
    <w:rsid w:val="007E5C62"/>
    <w:rsid w:val="007E6003"/>
    <w:rsid w:val="007E799B"/>
    <w:rsid w:val="007E7A3B"/>
    <w:rsid w:val="007F05BC"/>
    <w:rsid w:val="007F11E9"/>
    <w:rsid w:val="007F1329"/>
    <w:rsid w:val="007F14E8"/>
    <w:rsid w:val="007F16EC"/>
    <w:rsid w:val="007F1E20"/>
    <w:rsid w:val="007F2106"/>
    <w:rsid w:val="007F2522"/>
    <w:rsid w:val="007F274E"/>
    <w:rsid w:val="007F2BC6"/>
    <w:rsid w:val="007F2C9D"/>
    <w:rsid w:val="007F318D"/>
    <w:rsid w:val="007F4247"/>
    <w:rsid w:val="007F46F9"/>
    <w:rsid w:val="007F4D2B"/>
    <w:rsid w:val="007F4E42"/>
    <w:rsid w:val="007F5A4B"/>
    <w:rsid w:val="007F5D25"/>
    <w:rsid w:val="007F6CFA"/>
    <w:rsid w:val="007F6F5D"/>
    <w:rsid w:val="007F78C3"/>
    <w:rsid w:val="00800536"/>
    <w:rsid w:val="008008A1"/>
    <w:rsid w:val="008020DD"/>
    <w:rsid w:val="00802523"/>
    <w:rsid w:val="008025D9"/>
    <w:rsid w:val="0080260B"/>
    <w:rsid w:val="008029CF"/>
    <w:rsid w:val="00802BBA"/>
    <w:rsid w:val="00802CEC"/>
    <w:rsid w:val="00802DA1"/>
    <w:rsid w:val="00802DE9"/>
    <w:rsid w:val="00802DFF"/>
    <w:rsid w:val="008034B3"/>
    <w:rsid w:val="0080357C"/>
    <w:rsid w:val="008039B1"/>
    <w:rsid w:val="00803F4F"/>
    <w:rsid w:val="00804269"/>
    <w:rsid w:val="0080492C"/>
    <w:rsid w:val="00804E0A"/>
    <w:rsid w:val="00805029"/>
    <w:rsid w:val="00805753"/>
    <w:rsid w:val="00805C73"/>
    <w:rsid w:val="008063BD"/>
    <w:rsid w:val="00807533"/>
    <w:rsid w:val="008076F8"/>
    <w:rsid w:val="00807D67"/>
    <w:rsid w:val="0081021D"/>
    <w:rsid w:val="008106FE"/>
    <w:rsid w:val="00811181"/>
    <w:rsid w:val="00811336"/>
    <w:rsid w:val="00811D67"/>
    <w:rsid w:val="008126B9"/>
    <w:rsid w:val="0081388C"/>
    <w:rsid w:val="00813AB8"/>
    <w:rsid w:val="00814A46"/>
    <w:rsid w:val="00814B1E"/>
    <w:rsid w:val="0081539D"/>
    <w:rsid w:val="00815FEB"/>
    <w:rsid w:val="00816C4B"/>
    <w:rsid w:val="008171E0"/>
    <w:rsid w:val="00817242"/>
    <w:rsid w:val="00817282"/>
    <w:rsid w:val="00817326"/>
    <w:rsid w:val="008174E2"/>
    <w:rsid w:val="00820C27"/>
    <w:rsid w:val="00820EC0"/>
    <w:rsid w:val="00820F96"/>
    <w:rsid w:val="008211F5"/>
    <w:rsid w:val="00821713"/>
    <w:rsid w:val="00821983"/>
    <w:rsid w:val="00821BDE"/>
    <w:rsid w:val="00823EE3"/>
    <w:rsid w:val="008244A6"/>
    <w:rsid w:val="00824BC4"/>
    <w:rsid w:val="00824FAA"/>
    <w:rsid w:val="00825319"/>
    <w:rsid w:val="00825E5E"/>
    <w:rsid w:val="0082610B"/>
    <w:rsid w:val="00826283"/>
    <w:rsid w:val="00827AB3"/>
    <w:rsid w:val="00827D6D"/>
    <w:rsid w:val="00827E11"/>
    <w:rsid w:val="008300DB"/>
    <w:rsid w:val="00830844"/>
    <w:rsid w:val="00830ADB"/>
    <w:rsid w:val="00830B42"/>
    <w:rsid w:val="00831076"/>
    <w:rsid w:val="0083120B"/>
    <w:rsid w:val="008332AB"/>
    <w:rsid w:val="008334F8"/>
    <w:rsid w:val="0083399C"/>
    <w:rsid w:val="008341ED"/>
    <w:rsid w:val="00834848"/>
    <w:rsid w:val="00834B25"/>
    <w:rsid w:val="0083523F"/>
    <w:rsid w:val="0083550A"/>
    <w:rsid w:val="008357FB"/>
    <w:rsid w:val="00837453"/>
    <w:rsid w:val="0083754B"/>
    <w:rsid w:val="00840253"/>
    <w:rsid w:val="008405B5"/>
    <w:rsid w:val="008406FF"/>
    <w:rsid w:val="00841099"/>
    <w:rsid w:val="008413A3"/>
    <w:rsid w:val="00841BA1"/>
    <w:rsid w:val="00842126"/>
    <w:rsid w:val="008425C6"/>
    <w:rsid w:val="00842D9C"/>
    <w:rsid w:val="00843940"/>
    <w:rsid w:val="00843A27"/>
    <w:rsid w:val="00843D2D"/>
    <w:rsid w:val="00844362"/>
    <w:rsid w:val="0084464C"/>
    <w:rsid w:val="00844CD9"/>
    <w:rsid w:val="00844D11"/>
    <w:rsid w:val="0084749D"/>
    <w:rsid w:val="00850E0E"/>
    <w:rsid w:val="008513F8"/>
    <w:rsid w:val="008517CE"/>
    <w:rsid w:val="0085229F"/>
    <w:rsid w:val="00852969"/>
    <w:rsid w:val="00852B46"/>
    <w:rsid w:val="00854AB0"/>
    <w:rsid w:val="00854CC6"/>
    <w:rsid w:val="00856219"/>
    <w:rsid w:val="00856363"/>
    <w:rsid w:val="0085669C"/>
    <w:rsid w:val="00856886"/>
    <w:rsid w:val="00856F04"/>
    <w:rsid w:val="0085762A"/>
    <w:rsid w:val="0085788F"/>
    <w:rsid w:val="008602C6"/>
    <w:rsid w:val="00860641"/>
    <w:rsid w:val="00860D91"/>
    <w:rsid w:val="00861586"/>
    <w:rsid w:val="0086164A"/>
    <w:rsid w:val="008617AF"/>
    <w:rsid w:val="008619C2"/>
    <w:rsid w:val="008624F8"/>
    <w:rsid w:val="00862C9A"/>
    <w:rsid w:val="00863708"/>
    <w:rsid w:val="008642A8"/>
    <w:rsid w:val="0086434B"/>
    <w:rsid w:val="008645DF"/>
    <w:rsid w:val="00864B23"/>
    <w:rsid w:val="0086507D"/>
    <w:rsid w:val="00865919"/>
    <w:rsid w:val="00865B0A"/>
    <w:rsid w:val="00866160"/>
    <w:rsid w:val="008664EC"/>
    <w:rsid w:val="00866A7B"/>
    <w:rsid w:val="00867164"/>
    <w:rsid w:val="008676CB"/>
    <w:rsid w:val="008703AB"/>
    <w:rsid w:val="00870B63"/>
    <w:rsid w:val="00870C33"/>
    <w:rsid w:val="00870EB1"/>
    <w:rsid w:val="00871FD8"/>
    <w:rsid w:val="0087208B"/>
    <w:rsid w:val="0087261B"/>
    <w:rsid w:val="00872835"/>
    <w:rsid w:val="008728BB"/>
    <w:rsid w:val="00872C43"/>
    <w:rsid w:val="00873561"/>
    <w:rsid w:val="008738C5"/>
    <w:rsid w:val="00873FA7"/>
    <w:rsid w:val="00876F91"/>
    <w:rsid w:val="008777CB"/>
    <w:rsid w:val="008800CD"/>
    <w:rsid w:val="008806D4"/>
    <w:rsid w:val="00880BAE"/>
    <w:rsid w:val="00880D6E"/>
    <w:rsid w:val="0088180D"/>
    <w:rsid w:val="00881B16"/>
    <w:rsid w:val="00882FDB"/>
    <w:rsid w:val="008839C9"/>
    <w:rsid w:val="00883BE3"/>
    <w:rsid w:val="00884262"/>
    <w:rsid w:val="008858D3"/>
    <w:rsid w:val="00885D62"/>
    <w:rsid w:val="00886115"/>
    <w:rsid w:val="0088713B"/>
    <w:rsid w:val="0088721D"/>
    <w:rsid w:val="00887CFA"/>
    <w:rsid w:val="0089001C"/>
    <w:rsid w:val="0089029E"/>
    <w:rsid w:val="00890A8A"/>
    <w:rsid w:val="00891939"/>
    <w:rsid w:val="00891C3D"/>
    <w:rsid w:val="00891F6B"/>
    <w:rsid w:val="00892471"/>
    <w:rsid w:val="008927B4"/>
    <w:rsid w:val="00894397"/>
    <w:rsid w:val="008946EE"/>
    <w:rsid w:val="00894807"/>
    <w:rsid w:val="00894CD3"/>
    <w:rsid w:val="00895154"/>
    <w:rsid w:val="00895BBE"/>
    <w:rsid w:val="00895E04"/>
    <w:rsid w:val="00896556"/>
    <w:rsid w:val="00896ADC"/>
    <w:rsid w:val="00896DF6"/>
    <w:rsid w:val="00896F17"/>
    <w:rsid w:val="00897972"/>
    <w:rsid w:val="008979FE"/>
    <w:rsid w:val="00897A8D"/>
    <w:rsid w:val="00897D20"/>
    <w:rsid w:val="00897F1A"/>
    <w:rsid w:val="00897F32"/>
    <w:rsid w:val="00897F50"/>
    <w:rsid w:val="008A05D3"/>
    <w:rsid w:val="008A0FF4"/>
    <w:rsid w:val="008A1043"/>
    <w:rsid w:val="008A159E"/>
    <w:rsid w:val="008A1F39"/>
    <w:rsid w:val="008A24B1"/>
    <w:rsid w:val="008A25E5"/>
    <w:rsid w:val="008A291A"/>
    <w:rsid w:val="008A371F"/>
    <w:rsid w:val="008A39AA"/>
    <w:rsid w:val="008A3E1D"/>
    <w:rsid w:val="008A4CF7"/>
    <w:rsid w:val="008A4E8E"/>
    <w:rsid w:val="008A5B10"/>
    <w:rsid w:val="008A5EF1"/>
    <w:rsid w:val="008A6A7A"/>
    <w:rsid w:val="008A7C0C"/>
    <w:rsid w:val="008B01F0"/>
    <w:rsid w:val="008B19EA"/>
    <w:rsid w:val="008B2660"/>
    <w:rsid w:val="008B2A20"/>
    <w:rsid w:val="008B2CC8"/>
    <w:rsid w:val="008B3E1D"/>
    <w:rsid w:val="008B40B2"/>
    <w:rsid w:val="008B57F0"/>
    <w:rsid w:val="008B5C7C"/>
    <w:rsid w:val="008B6327"/>
    <w:rsid w:val="008B676F"/>
    <w:rsid w:val="008B6A20"/>
    <w:rsid w:val="008B6FB5"/>
    <w:rsid w:val="008B734F"/>
    <w:rsid w:val="008B7484"/>
    <w:rsid w:val="008C047C"/>
    <w:rsid w:val="008C17C2"/>
    <w:rsid w:val="008C1F5E"/>
    <w:rsid w:val="008C3339"/>
    <w:rsid w:val="008C3928"/>
    <w:rsid w:val="008C4671"/>
    <w:rsid w:val="008C51E0"/>
    <w:rsid w:val="008C5714"/>
    <w:rsid w:val="008C5938"/>
    <w:rsid w:val="008C59BC"/>
    <w:rsid w:val="008C671E"/>
    <w:rsid w:val="008C6E64"/>
    <w:rsid w:val="008C7146"/>
    <w:rsid w:val="008C7CB6"/>
    <w:rsid w:val="008C7E34"/>
    <w:rsid w:val="008D0121"/>
    <w:rsid w:val="008D0D57"/>
    <w:rsid w:val="008D111F"/>
    <w:rsid w:val="008D135C"/>
    <w:rsid w:val="008D1446"/>
    <w:rsid w:val="008D15E2"/>
    <w:rsid w:val="008D16CA"/>
    <w:rsid w:val="008D24A3"/>
    <w:rsid w:val="008D2D45"/>
    <w:rsid w:val="008D2F53"/>
    <w:rsid w:val="008D373D"/>
    <w:rsid w:val="008D4CD0"/>
    <w:rsid w:val="008D4EFD"/>
    <w:rsid w:val="008D5982"/>
    <w:rsid w:val="008D69F1"/>
    <w:rsid w:val="008D72AF"/>
    <w:rsid w:val="008D7BB3"/>
    <w:rsid w:val="008E0461"/>
    <w:rsid w:val="008E0AC2"/>
    <w:rsid w:val="008E0DB8"/>
    <w:rsid w:val="008E1533"/>
    <w:rsid w:val="008E1A3E"/>
    <w:rsid w:val="008E1DC4"/>
    <w:rsid w:val="008E3005"/>
    <w:rsid w:val="008E3235"/>
    <w:rsid w:val="008E359E"/>
    <w:rsid w:val="008E426B"/>
    <w:rsid w:val="008E4D41"/>
    <w:rsid w:val="008E6ADB"/>
    <w:rsid w:val="008E73F1"/>
    <w:rsid w:val="008E7DE8"/>
    <w:rsid w:val="008F01A7"/>
    <w:rsid w:val="008F0A86"/>
    <w:rsid w:val="008F0C85"/>
    <w:rsid w:val="008F1244"/>
    <w:rsid w:val="008F1C0B"/>
    <w:rsid w:val="008F266F"/>
    <w:rsid w:val="008F2A7C"/>
    <w:rsid w:val="008F2F85"/>
    <w:rsid w:val="008F2F8A"/>
    <w:rsid w:val="008F390E"/>
    <w:rsid w:val="008F3A4C"/>
    <w:rsid w:val="008F419D"/>
    <w:rsid w:val="008F490E"/>
    <w:rsid w:val="008F4FDC"/>
    <w:rsid w:val="008F5BDD"/>
    <w:rsid w:val="008F6207"/>
    <w:rsid w:val="008F71AD"/>
    <w:rsid w:val="008F74EC"/>
    <w:rsid w:val="008F7AB2"/>
    <w:rsid w:val="00900770"/>
    <w:rsid w:val="00900C92"/>
    <w:rsid w:val="00901B6D"/>
    <w:rsid w:val="00902003"/>
    <w:rsid w:val="009022D4"/>
    <w:rsid w:val="009029D7"/>
    <w:rsid w:val="00903AC3"/>
    <w:rsid w:val="00903B49"/>
    <w:rsid w:val="00903D51"/>
    <w:rsid w:val="00903FE8"/>
    <w:rsid w:val="009057EA"/>
    <w:rsid w:val="00906D8B"/>
    <w:rsid w:val="00907538"/>
    <w:rsid w:val="00907656"/>
    <w:rsid w:val="00907780"/>
    <w:rsid w:val="00910F10"/>
    <w:rsid w:val="00910F86"/>
    <w:rsid w:val="0091134D"/>
    <w:rsid w:val="00912932"/>
    <w:rsid w:val="00912BC7"/>
    <w:rsid w:val="009134D2"/>
    <w:rsid w:val="0091369B"/>
    <w:rsid w:val="00913FCE"/>
    <w:rsid w:val="009148C1"/>
    <w:rsid w:val="00914C5F"/>
    <w:rsid w:val="00915581"/>
    <w:rsid w:val="00915DAA"/>
    <w:rsid w:val="009164E4"/>
    <w:rsid w:val="00917BE8"/>
    <w:rsid w:val="00920666"/>
    <w:rsid w:val="009211F4"/>
    <w:rsid w:val="0092177E"/>
    <w:rsid w:val="009217FF"/>
    <w:rsid w:val="00921F06"/>
    <w:rsid w:val="00922988"/>
    <w:rsid w:val="00922CA3"/>
    <w:rsid w:val="00922D48"/>
    <w:rsid w:val="009231C0"/>
    <w:rsid w:val="00923880"/>
    <w:rsid w:val="009246F6"/>
    <w:rsid w:val="00924C6E"/>
    <w:rsid w:val="00925CE5"/>
    <w:rsid w:val="0092602A"/>
    <w:rsid w:val="009260CF"/>
    <w:rsid w:val="00926AF6"/>
    <w:rsid w:val="009274A9"/>
    <w:rsid w:val="00927F79"/>
    <w:rsid w:val="009302F3"/>
    <w:rsid w:val="00931CAD"/>
    <w:rsid w:val="00932280"/>
    <w:rsid w:val="00933AD8"/>
    <w:rsid w:val="00934221"/>
    <w:rsid w:val="00934264"/>
    <w:rsid w:val="009348E1"/>
    <w:rsid w:val="00934983"/>
    <w:rsid w:val="00934A51"/>
    <w:rsid w:val="00935240"/>
    <w:rsid w:val="0093562D"/>
    <w:rsid w:val="0093609A"/>
    <w:rsid w:val="00936ED0"/>
    <w:rsid w:val="00936F8B"/>
    <w:rsid w:val="00937291"/>
    <w:rsid w:val="00940A2F"/>
    <w:rsid w:val="0094106D"/>
    <w:rsid w:val="0094245A"/>
    <w:rsid w:val="0094276F"/>
    <w:rsid w:val="009428D5"/>
    <w:rsid w:val="00943275"/>
    <w:rsid w:val="00943528"/>
    <w:rsid w:val="00943883"/>
    <w:rsid w:val="009447E6"/>
    <w:rsid w:val="0094508D"/>
    <w:rsid w:val="0094556F"/>
    <w:rsid w:val="00945AB4"/>
    <w:rsid w:val="00946615"/>
    <w:rsid w:val="0094699D"/>
    <w:rsid w:val="009469C4"/>
    <w:rsid w:val="009470FF"/>
    <w:rsid w:val="00947948"/>
    <w:rsid w:val="009479DE"/>
    <w:rsid w:val="00947EB6"/>
    <w:rsid w:val="009504CA"/>
    <w:rsid w:val="009511CE"/>
    <w:rsid w:val="00951E03"/>
    <w:rsid w:val="00951FB7"/>
    <w:rsid w:val="009520AB"/>
    <w:rsid w:val="009522E4"/>
    <w:rsid w:val="009533B8"/>
    <w:rsid w:val="0095349E"/>
    <w:rsid w:val="00953C44"/>
    <w:rsid w:val="009540DE"/>
    <w:rsid w:val="0095465D"/>
    <w:rsid w:val="00954824"/>
    <w:rsid w:val="00955132"/>
    <w:rsid w:val="00955D8C"/>
    <w:rsid w:val="009560D7"/>
    <w:rsid w:val="009565B3"/>
    <w:rsid w:val="009569E0"/>
    <w:rsid w:val="00956C14"/>
    <w:rsid w:val="0095714E"/>
    <w:rsid w:val="00957475"/>
    <w:rsid w:val="009578BB"/>
    <w:rsid w:val="00957A15"/>
    <w:rsid w:val="00960D9B"/>
    <w:rsid w:val="00961023"/>
    <w:rsid w:val="00961F9F"/>
    <w:rsid w:val="00962239"/>
    <w:rsid w:val="00962258"/>
    <w:rsid w:val="009625E7"/>
    <w:rsid w:val="00962821"/>
    <w:rsid w:val="00962E7A"/>
    <w:rsid w:val="00963475"/>
    <w:rsid w:val="00963DF3"/>
    <w:rsid w:val="009640B0"/>
    <w:rsid w:val="00964A90"/>
    <w:rsid w:val="00965912"/>
    <w:rsid w:val="00965D3F"/>
    <w:rsid w:val="009663F4"/>
    <w:rsid w:val="0096692A"/>
    <w:rsid w:val="009669D8"/>
    <w:rsid w:val="00966D95"/>
    <w:rsid w:val="009674CA"/>
    <w:rsid w:val="00967C53"/>
    <w:rsid w:val="00967E88"/>
    <w:rsid w:val="00970536"/>
    <w:rsid w:val="00970B41"/>
    <w:rsid w:val="00970CD7"/>
    <w:rsid w:val="00970EBE"/>
    <w:rsid w:val="00972E3C"/>
    <w:rsid w:val="00973516"/>
    <w:rsid w:val="00973522"/>
    <w:rsid w:val="009736AE"/>
    <w:rsid w:val="00973CB0"/>
    <w:rsid w:val="00974055"/>
    <w:rsid w:val="00974BD4"/>
    <w:rsid w:val="00976734"/>
    <w:rsid w:val="00977498"/>
    <w:rsid w:val="009774D5"/>
    <w:rsid w:val="00981606"/>
    <w:rsid w:val="00981E4B"/>
    <w:rsid w:val="00981E90"/>
    <w:rsid w:val="009823E4"/>
    <w:rsid w:val="00982EF9"/>
    <w:rsid w:val="00983D3B"/>
    <w:rsid w:val="00983F74"/>
    <w:rsid w:val="00985E6C"/>
    <w:rsid w:val="00986F02"/>
    <w:rsid w:val="00987532"/>
    <w:rsid w:val="00990C36"/>
    <w:rsid w:val="0099226B"/>
    <w:rsid w:val="0099242C"/>
    <w:rsid w:val="009925E0"/>
    <w:rsid w:val="009929FA"/>
    <w:rsid w:val="00992B85"/>
    <w:rsid w:val="0099347C"/>
    <w:rsid w:val="00993995"/>
    <w:rsid w:val="00993DAD"/>
    <w:rsid w:val="00993E13"/>
    <w:rsid w:val="00993EAE"/>
    <w:rsid w:val="00993FF3"/>
    <w:rsid w:val="0099402D"/>
    <w:rsid w:val="00994306"/>
    <w:rsid w:val="00994408"/>
    <w:rsid w:val="0099447D"/>
    <w:rsid w:val="00995CC8"/>
    <w:rsid w:val="00995DD7"/>
    <w:rsid w:val="00996294"/>
    <w:rsid w:val="00996515"/>
    <w:rsid w:val="00996555"/>
    <w:rsid w:val="009967FD"/>
    <w:rsid w:val="00996A97"/>
    <w:rsid w:val="00996ACD"/>
    <w:rsid w:val="0099717D"/>
    <w:rsid w:val="0099720B"/>
    <w:rsid w:val="00997DF1"/>
    <w:rsid w:val="009A0475"/>
    <w:rsid w:val="009A0AEA"/>
    <w:rsid w:val="009A0F62"/>
    <w:rsid w:val="009A1592"/>
    <w:rsid w:val="009A1988"/>
    <w:rsid w:val="009A1B82"/>
    <w:rsid w:val="009A26CA"/>
    <w:rsid w:val="009A3430"/>
    <w:rsid w:val="009A36F3"/>
    <w:rsid w:val="009A428B"/>
    <w:rsid w:val="009A43F8"/>
    <w:rsid w:val="009A51F4"/>
    <w:rsid w:val="009A535A"/>
    <w:rsid w:val="009A57A9"/>
    <w:rsid w:val="009A5EFD"/>
    <w:rsid w:val="009A709D"/>
    <w:rsid w:val="009A7EB7"/>
    <w:rsid w:val="009B00FE"/>
    <w:rsid w:val="009B0884"/>
    <w:rsid w:val="009B0E3C"/>
    <w:rsid w:val="009B11D9"/>
    <w:rsid w:val="009B129F"/>
    <w:rsid w:val="009B1424"/>
    <w:rsid w:val="009B1E55"/>
    <w:rsid w:val="009B32FD"/>
    <w:rsid w:val="009B37A1"/>
    <w:rsid w:val="009B492B"/>
    <w:rsid w:val="009B55B8"/>
    <w:rsid w:val="009B6490"/>
    <w:rsid w:val="009B67B6"/>
    <w:rsid w:val="009B6E9D"/>
    <w:rsid w:val="009B7C70"/>
    <w:rsid w:val="009B7D87"/>
    <w:rsid w:val="009B7E60"/>
    <w:rsid w:val="009C1F28"/>
    <w:rsid w:val="009C326D"/>
    <w:rsid w:val="009C3961"/>
    <w:rsid w:val="009C4220"/>
    <w:rsid w:val="009C4CEF"/>
    <w:rsid w:val="009C5024"/>
    <w:rsid w:val="009C5A69"/>
    <w:rsid w:val="009C5B7B"/>
    <w:rsid w:val="009C6256"/>
    <w:rsid w:val="009C6BAD"/>
    <w:rsid w:val="009C6FA2"/>
    <w:rsid w:val="009C76D3"/>
    <w:rsid w:val="009D0834"/>
    <w:rsid w:val="009D0863"/>
    <w:rsid w:val="009D2222"/>
    <w:rsid w:val="009D2360"/>
    <w:rsid w:val="009D24F3"/>
    <w:rsid w:val="009D2DDB"/>
    <w:rsid w:val="009D348B"/>
    <w:rsid w:val="009D452F"/>
    <w:rsid w:val="009D4B99"/>
    <w:rsid w:val="009D4BBF"/>
    <w:rsid w:val="009D5785"/>
    <w:rsid w:val="009D578C"/>
    <w:rsid w:val="009D5986"/>
    <w:rsid w:val="009D725C"/>
    <w:rsid w:val="009D7F48"/>
    <w:rsid w:val="009E070A"/>
    <w:rsid w:val="009E0E57"/>
    <w:rsid w:val="009E26CA"/>
    <w:rsid w:val="009E2FB8"/>
    <w:rsid w:val="009E3C47"/>
    <w:rsid w:val="009E4DE6"/>
    <w:rsid w:val="009E523C"/>
    <w:rsid w:val="009E7307"/>
    <w:rsid w:val="009E7397"/>
    <w:rsid w:val="009F0116"/>
    <w:rsid w:val="009F066F"/>
    <w:rsid w:val="009F0B77"/>
    <w:rsid w:val="009F0C72"/>
    <w:rsid w:val="009F0F23"/>
    <w:rsid w:val="009F14CC"/>
    <w:rsid w:val="009F1638"/>
    <w:rsid w:val="009F1CED"/>
    <w:rsid w:val="009F2830"/>
    <w:rsid w:val="009F34FE"/>
    <w:rsid w:val="009F3DD6"/>
    <w:rsid w:val="009F42B5"/>
    <w:rsid w:val="009F4435"/>
    <w:rsid w:val="009F486B"/>
    <w:rsid w:val="009F4A95"/>
    <w:rsid w:val="009F4B85"/>
    <w:rsid w:val="009F4E4F"/>
    <w:rsid w:val="009F6221"/>
    <w:rsid w:val="009F64B4"/>
    <w:rsid w:val="009F68BA"/>
    <w:rsid w:val="009F6C00"/>
    <w:rsid w:val="009F6EE7"/>
    <w:rsid w:val="00A011FD"/>
    <w:rsid w:val="00A01495"/>
    <w:rsid w:val="00A01BCB"/>
    <w:rsid w:val="00A01D73"/>
    <w:rsid w:val="00A01E95"/>
    <w:rsid w:val="00A026A7"/>
    <w:rsid w:val="00A02AB8"/>
    <w:rsid w:val="00A02B4E"/>
    <w:rsid w:val="00A03004"/>
    <w:rsid w:val="00A050A4"/>
    <w:rsid w:val="00A052D1"/>
    <w:rsid w:val="00A053A5"/>
    <w:rsid w:val="00A054A2"/>
    <w:rsid w:val="00A054C8"/>
    <w:rsid w:val="00A059B1"/>
    <w:rsid w:val="00A05C44"/>
    <w:rsid w:val="00A05FF3"/>
    <w:rsid w:val="00A062B7"/>
    <w:rsid w:val="00A064F0"/>
    <w:rsid w:val="00A06C8B"/>
    <w:rsid w:val="00A07634"/>
    <w:rsid w:val="00A07908"/>
    <w:rsid w:val="00A07AA3"/>
    <w:rsid w:val="00A07D5B"/>
    <w:rsid w:val="00A07EE8"/>
    <w:rsid w:val="00A10250"/>
    <w:rsid w:val="00A10E76"/>
    <w:rsid w:val="00A12982"/>
    <w:rsid w:val="00A12EC2"/>
    <w:rsid w:val="00A12F3D"/>
    <w:rsid w:val="00A130A8"/>
    <w:rsid w:val="00A1310C"/>
    <w:rsid w:val="00A13C6D"/>
    <w:rsid w:val="00A15642"/>
    <w:rsid w:val="00A15691"/>
    <w:rsid w:val="00A15F90"/>
    <w:rsid w:val="00A160BC"/>
    <w:rsid w:val="00A1654D"/>
    <w:rsid w:val="00A16670"/>
    <w:rsid w:val="00A1686F"/>
    <w:rsid w:val="00A176F6"/>
    <w:rsid w:val="00A17F8C"/>
    <w:rsid w:val="00A203A8"/>
    <w:rsid w:val="00A20930"/>
    <w:rsid w:val="00A20AA3"/>
    <w:rsid w:val="00A20E16"/>
    <w:rsid w:val="00A216A4"/>
    <w:rsid w:val="00A21ACF"/>
    <w:rsid w:val="00A22227"/>
    <w:rsid w:val="00A22ACA"/>
    <w:rsid w:val="00A23558"/>
    <w:rsid w:val="00A24093"/>
    <w:rsid w:val="00A24EC4"/>
    <w:rsid w:val="00A251FA"/>
    <w:rsid w:val="00A25C3F"/>
    <w:rsid w:val="00A2639B"/>
    <w:rsid w:val="00A26AEB"/>
    <w:rsid w:val="00A27AE0"/>
    <w:rsid w:val="00A311BC"/>
    <w:rsid w:val="00A31536"/>
    <w:rsid w:val="00A327BA"/>
    <w:rsid w:val="00A32CAD"/>
    <w:rsid w:val="00A34B12"/>
    <w:rsid w:val="00A34F5D"/>
    <w:rsid w:val="00A35766"/>
    <w:rsid w:val="00A35845"/>
    <w:rsid w:val="00A366A3"/>
    <w:rsid w:val="00A369F0"/>
    <w:rsid w:val="00A377C3"/>
    <w:rsid w:val="00A37B81"/>
    <w:rsid w:val="00A37BD8"/>
    <w:rsid w:val="00A4002A"/>
    <w:rsid w:val="00A40AB9"/>
    <w:rsid w:val="00A41E51"/>
    <w:rsid w:val="00A4252A"/>
    <w:rsid w:val="00A42591"/>
    <w:rsid w:val="00A42DB4"/>
    <w:rsid w:val="00A43242"/>
    <w:rsid w:val="00A43CE2"/>
    <w:rsid w:val="00A444BE"/>
    <w:rsid w:val="00A446C0"/>
    <w:rsid w:val="00A44998"/>
    <w:rsid w:val="00A4786B"/>
    <w:rsid w:val="00A47DEF"/>
    <w:rsid w:val="00A507CD"/>
    <w:rsid w:val="00A5114A"/>
    <w:rsid w:val="00A51440"/>
    <w:rsid w:val="00A52282"/>
    <w:rsid w:val="00A52764"/>
    <w:rsid w:val="00A52ACC"/>
    <w:rsid w:val="00A52E1B"/>
    <w:rsid w:val="00A5378D"/>
    <w:rsid w:val="00A53C6C"/>
    <w:rsid w:val="00A53EBF"/>
    <w:rsid w:val="00A54138"/>
    <w:rsid w:val="00A54C01"/>
    <w:rsid w:val="00A54C0C"/>
    <w:rsid w:val="00A55015"/>
    <w:rsid w:val="00A55206"/>
    <w:rsid w:val="00A56152"/>
    <w:rsid w:val="00A563BC"/>
    <w:rsid w:val="00A56DEE"/>
    <w:rsid w:val="00A57F92"/>
    <w:rsid w:val="00A6035C"/>
    <w:rsid w:val="00A60A9C"/>
    <w:rsid w:val="00A61B1C"/>
    <w:rsid w:val="00A61EAB"/>
    <w:rsid w:val="00A6409F"/>
    <w:rsid w:val="00A6509E"/>
    <w:rsid w:val="00A65697"/>
    <w:rsid w:val="00A663F6"/>
    <w:rsid w:val="00A66AB4"/>
    <w:rsid w:val="00A66C12"/>
    <w:rsid w:val="00A67F8D"/>
    <w:rsid w:val="00A7039B"/>
    <w:rsid w:val="00A703B7"/>
    <w:rsid w:val="00A70BB6"/>
    <w:rsid w:val="00A70FE7"/>
    <w:rsid w:val="00A7176A"/>
    <w:rsid w:val="00A717D7"/>
    <w:rsid w:val="00A71980"/>
    <w:rsid w:val="00A725AD"/>
    <w:rsid w:val="00A7273A"/>
    <w:rsid w:val="00A72FEF"/>
    <w:rsid w:val="00A7313B"/>
    <w:rsid w:val="00A737A9"/>
    <w:rsid w:val="00A73823"/>
    <w:rsid w:val="00A739A7"/>
    <w:rsid w:val="00A73C96"/>
    <w:rsid w:val="00A740EB"/>
    <w:rsid w:val="00A74959"/>
    <w:rsid w:val="00A750D3"/>
    <w:rsid w:val="00A755BC"/>
    <w:rsid w:val="00A757EC"/>
    <w:rsid w:val="00A75871"/>
    <w:rsid w:val="00A75C86"/>
    <w:rsid w:val="00A75D45"/>
    <w:rsid w:val="00A7612F"/>
    <w:rsid w:val="00A766F9"/>
    <w:rsid w:val="00A80080"/>
    <w:rsid w:val="00A800B9"/>
    <w:rsid w:val="00A8088A"/>
    <w:rsid w:val="00A8091E"/>
    <w:rsid w:val="00A80DF0"/>
    <w:rsid w:val="00A81375"/>
    <w:rsid w:val="00A8204C"/>
    <w:rsid w:val="00A82699"/>
    <w:rsid w:val="00A82B76"/>
    <w:rsid w:val="00A83470"/>
    <w:rsid w:val="00A83F64"/>
    <w:rsid w:val="00A84B6C"/>
    <w:rsid w:val="00A84BA7"/>
    <w:rsid w:val="00A85032"/>
    <w:rsid w:val="00A8558A"/>
    <w:rsid w:val="00A85772"/>
    <w:rsid w:val="00A85D85"/>
    <w:rsid w:val="00A85E6D"/>
    <w:rsid w:val="00A86052"/>
    <w:rsid w:val="00A860C8"/>
    <w:rsid w:val="00A87188"/>
    <w:rsid w:val="00A87B26"/>
    <w:rsid w:val="00A90175"/>
    <w:rsid w:val="00A903C9"/>
    <w:rsid w:val="00A90A23"/>
    <w:rsid w:val="00A90C08"/>
    <w:rsid w:val="00A91B9D"/>
    <w:rsid w:val="00A91BE5"/>
    <w:rsid w:val="00A9202B"/>
    <w:rsid w:val="00A922DF"/>
    <w:rsid w:val="00A923DC"/>
    <w:rsid w:val="00A938A0"/>
    <w:rsid w:val="00A95E60"/>
    <w:rsid w:val="00A96AF7"/>
    <w:rsid w:val="00A96BF1"/>
    <w:rsid w:val="00A97413"/>
    <w:rsid w:val="00A97F72"/>
    <w:rsid w:val="00AA004D"/>
    <w:rsid w:val="00AA00DC"/>
    <w:rsid w:val="00AA0318"/>
    <w:rsid w:val="00AA035C"/>
    <w:rsid w:val="00AA0794"/>
    <w:rsid w:val="00AA133A"/>
    <w:rsid w:val="00AA34AF"/>
    <w:rsid w:val="00AA35BA"/>
    <w:rsid w:val="00AA42C4"/>
    <w:rsid w:val="00AA4B1D"/>
    <w:rsid w:val="00AA6046"/>
    <w:rsid w:val="00AA67A6"/>
    <w:rsid w:val="00AA70E3"/>
    <w:rsid w:val="00AA7FC9"/>
    <w:rsid w:val="00AB029A"/>
    <w:rsid w:val="00AB03B5"/>
    <w:rsid w:val="00AB055F"/>
    <w:rsid w:val="00AB12A3"/>
    <w:rsid w:val="00AB1472"/>
    <w:rsid w:val="00AB15FF"/>
    <w:rsid w:val="00AB2B17"/>
    <w:rsid w:val="00AB3684"/>
    <w:rsid w:val="00AB3772"/>
    <w:rsid w:val="00AB3876"/>
    <w:rsid w:val="00AB3D90"/>
    <w:rsid w:val="00AB3E78"/>
    <w:rsid w:val="00AB3EBA"/>
    <w:rsid w:val="00AB4252"/>
    <w:rsid w:val="00AB4E80"/>
    <w:rsid w:val="00AB5698"/>
    <w:rsid w:val="00AB67D8"/>
    <w:rsid w:val="00AB69BC"/>
    <w:rsid w:val="00AB6BCF"/>
    <w:rsid w:val="00AB6E83"/>
    <w:rsid w:val="00AB738A"/>
    <w:rsid w:val="00AB7912"/>
    <w:rsid w:val="00AB7B18"/>
    <w:rsid w:val="00AC012F"/>
    <w:rsid w:val="00AC2002"/>
    <w:rsid w:val="00AC2914"/>
    <w:rsid w:val="00AC29DA"/>
    <w:rsid w:val="00AC2ACA"/>
    <w:rsid w:val="00AC2CA7"/>
    <w:rsid w:val="00AC366E"/>
    <w:rsid w:val="00AC45D7"/>
    <w:rsid w:val="00AC4925"/>
    <w:rsid w:val="00AC4CE2"/>
    <w:rsid w:val="00AC4F3B"/>
    <w:rsid w:val="00AC599E"/>
    <w:rsid w:val="00AC60E1"/>
    <w:rsid w:val="00AC631C"/>
    <w:rsid w:val="00AC7EA3"/>
    <w:rsid w:val="00AD0B27"/>
    <w:rsid w:val="00AD2DCB"/>
    <w:rsid w:val="00AD334E"/>
    <w:rsid w:val="00AD33F3"/>
    <w:rsid w:val="00AD3C27"/>
    <w:rsid w:val="00AD3CBF"/>
    <w:rsid w:val="00AD4726"/>
    <w:rsid w:val="00AD4C21"/>
    <w:rsid w:val="00AD4C89"/>
    <w:rsid w:val="00AD4D72"/>
    <w:rsid w:val="00AD4E34"/>
    <w:rsid w:val="00AD59E4"/>
    <w:rsid w:val="00AD5CD2"/>
    <w:rsid w:val="00AD6688"/>
    <w:rsid w:val="00AD6E04"/>
    <w:rsid w:val="00AD6F93"/>
    <w:rsid w:val="00AD7507"/>
    <w:rsid w:val="00AE1FAF"/>
    <w:rsid w:val="00AE2DCD"/>
    <w:rsid w:val="00AE2E2F"/>
    <w:rsid w:val="00AE4433"/>
    <w:rsid w:val="00AE443B"/>
    <w:rsid w:val="00AE454A"/>
    <w:rsid w:val="00AE597F"/>
    <w:rsid w:val="00AE6055"/>
    <w:rsid w:val="00AE74A2"/>
    <w:rsid w:val="00AE7588"/>
    <w:rsid w:val="00AE7722"/>
    <w:rsid w:val="00AE78B7"/>
    <w:rsid w:val="00AF0015"/>
    <w:rsid w:val="00AF0369"/>
    <w:rsid w:val="00AF07DB"/>
    <w:rsid w:val="00AF0CAE"/>
    <w:rsid w:val="00AF1EF2"/>
    <w:rsid w:val="00AF2BC9"/>
    <w:rsid w:val="00AF3B0E"/>
    <w:rsid w:val="00AF3DF9"/>
    <w:rsid w:val="00AF4258"/>
    <w:rsid w:val="00AF443C"/>
    <w:rsid w:val="00AF50BB"/>
    <w:rsid w:val="00AF522E"/>
    <w:rsid w:val="00AF5AFB"/>
    <w:rsid w:val="00AF5BA1"/>
    <w:rsid w:val="00AF5ED6"/>
    <w:rsid w:val="00AF67D4"/>
    <w:rsid w:val="00AF6821"/>
    <w:rsid w:val="00AF755B"/>
    <w:rsid w:val="00AF78AD"/>
    <w:rsid w:val="00AF7C80"/>
    <w:rsid w:val="00B001F5"/>
    <w:rsid w:val="00B0063C"/>
    <w:rsid w:val="00B0157F"/>
    <w:rsid w:val="00B016A2"/>
    <w:rsid w:val="00B030FF"/>
    <w:rsid w:val="00B03B99"/>
    <w:rsid w:val="00B03D18"/>
    <w:rsid w:val="00B03F7C"/>
    <w:rsid w:val="00B0467A"/>
    <w:rsid w:val="00B047D5"/>
    <w:rsid w:val="00B04E86"/>
    <w:rsid w:val="00B054DC"/>
    <w:rsid w:val="00B05EEF"/>
    <w:rsid w:val="00B06FF6"/>
    <w:rsid w:val="00B10F66"/>
    <w:rsid w:val="00B116C7"/>
    <w:rsid w:val="00B116E8"/>
    <w:rsid w:val="00B11EDE"/>
    <w:rsid w:val="00B122B9"/>
    <w:rsid w:val="00B1240F"/>
    <w:rsid w:val="00B126CC"/>
    <w:rsid w:val="00B13C68"/>
    <w:rsid w:val="00B142D1"/>
    <w:rsid w:val="00B14361"/>
    <w:rsid w:val="00B165CB"/>
    <w:rsid w:val="00B17881"/>
    <w:rsid w:val="00B17B2C"/>
    <w:rsid w:val="00B2005A"/>
    <w:rsid w:val="00B2145B"/>
    <w:rsid w:val="00B22046"/>
    <w:rsid w:val="00B2492F"/>
    <w:rsid w:val="00B24AA3"/>
    <w:rsid w:val="00B2676E"/>
    <w:rsid w:val="00B26D81"/>
    <w:rsid w:val="00B26F6E"/>
    <w:rsid w:val="00B278DA"/>
    <w:rsid w:val="00B278DC"/>
    <w:rsid w:val="00B30945"/>
    <w:rsid w:val="00B31097"/>
    <w:rsid w:val="00B31AF7"/>
    <w:rsid w:val="00B321A6"/>
    <w:rsid w:val="00B32698"/>
    <w:rsid w:val="00B3391A"/>
    <w:rsid w:val="00B3477F"/>
    <w:rsid w:val="00B34F0E"/>
    <w:rsid w:val="00B35377"/>
    <w:rsid w:val="00B3571F"/>
    <w:rsid w:val="00B35A17"/>
    <w:rsid w:val="00B35FE1"/>
    <w:rsid w:val="00B361CD"/>
    <w:rsid w:val="00B36C27"/>
    <w:rsid w:val="00B36E2E"/>
    <w:rsid w:val="00B40B10"/>
    <w:rsid w:val="00B40D6C"/>
    <w:rsid w:val="00B411E5"/>
    <w:rsid w:val="00B41721"/>
    <w:rsid w:val="00B418C5"/>
    <w:rsid w:val="00B420B6"/>
    <w:rsid w:val="00B42872"/>
    <w:rsid w:val="00B42D17"/>
    <w:rsid w:val="00B42DC0"/>
    <w:rsid w:val="00B43549"/>
    <w:rsid w:val="00B43B7F"/>
    <w:rsid w:val="00B43E2F"/>
    <w:rsid w:val="00B44694"/>
    <w:rsid w:val="00B46401"/>
    <w:rsid w:val="00B4716D"/>
    <w:rsid w:val="00B4726F"/>
    <w:rsid w:val="00B47793"/>
    <w:rsid w:val="00B47DF7"/>
    <w:rsid w:val="00B508F2"/>
    <w:rsid w:val="00B50CB3"/>
    <w:rsid w:val="00B512F6"/>
    <w:rsid w:val="00B5180B"/>
    <w:rsid w:val="00B51C89"/>
    <w:rsid w:val="00B52125"/>
    <w:rsid w:val="00B525F8"/>
    <w:rsid w:val="00B52EF6"/>
    <w:rsid w:val="00B53895"/>
    <w:rsid w:val="00B53C73"/>
    <w:rsid w:val="00B54567"/>
    <w:rsid w:val="00B55747"/>
    <w:rsid w:val="00B565B9"/>
    <w:rsid w:val="00B570E6"/>
    <w:rsid w:val="00B5724A"/>
    <w:rsid w:val="00B576C9"/>
    <w:rsid w:val="00B6068F"/>
    <w:rsid w:val="00B61CCE"/>
    <w:rsid w:val="00B620B4"/>
    <w:rsid w:val="00B62357"/>
    <w:rsid w:val="00B62C58"/>
    <w:rsid w:val="00B63031"/>
    <w:rsid w:val="00B630D7"/>
    <w:rsid w:val="00B63217"/>
    <w:rsid w:val="00B64BC2"/>
    <w:rsid w:val="00B64FBC"/>
    <w:rsid w:val="00B6597B"/>
    <w:rsid w:val="00B66303"/>
    <w:rsid w:val="00B6667D"/>
    <w:rsid w:val="00B666F2"/>
    <w:rsid w:val="00B67030"/>
    <w:rsid w:val="00B67193"/>
    <w:rsid w:val="00B67953"/>
    <w:rsid w:val="00B67E66"/>
    <w:rsid w:val="00B704DC"/>
    <w:rsid w:val="00B712D0"/>
    <w:rsid w:val="00B7164A"/>
    <w:rsid w:val="00B71990"/>
    <w:rsid w:val="00B7240D"/>
    <w:rsid w:val="00B7290F"/>
    <w:rsid w:val="00B73437"/>
    <w:rsid w:val="00B739F4"/>
    <w:rsid w:val="00B7404B"/>
    <w:rsid w:val="00B74779"/>
    <w:rsid w:val="00B74ECE"/>
    <w:rsid w:val="00B750AB"/>
    <w:rsid w:val="00B76629"/>
    <w:rsid w:val="00B768F1"/>
    <w:rsid w:val="00B76E1D"/>
    <w:rsid w:val="00B7721E"/>
    <w:rsid w:val="00B77E81"/>
    <w:rsid w:val="00B804E3"/>
    <w:rsid w:val="00B809F4"/>
    <w:rsid w:val="00B80EB0"/>
    <w:rsid w:val="00B80EC6"/>
    <w:rsid w:val="00B8186D"/>
    <w:rsid w:val="00B81CCB"/>
    <w:rsid w:val="00B81D1B"/>
    <w:rsid w:val="00B82646"/>
    <w:rsid w:val="00B82938"/>
    <w:rsid w:val="00B83AF1"/>
    <w:rsid w:val="00B83FA2"/>
    <w:rsid w:val="00B84808"/>
    <w:rsid w:val="00B84A5F"/>
    <w:rsid w:val="00B84DCA"/>
    <w:rsid w:val="00B84DDE"/>
    <w:rsid w:val="00B84F42"/>
    <w:rsid w:val="00B85EFB"/>
    <w:rsid w:val="00B8697B"/>
    <w:rsid w:val="00B86A51"/>
    <w:rsid w:val="00B86E57"/>
    <w:rsid w:val="00B8703D"/>
    <w:rsid w:val="00B87560"/>
    <w:rsid w:val="00B87643"/>
    <w:rsid w:val="00B9051D"/>
    <w:rsid w:val="00B9057B"/>
    <w:rsid w:val="00B905B6"/>
    <w:rsid w:val="00B905D1"/>
    <w:rsid w:val="00B91AC2"/>
    <w:rsid w:val="00B91C7F"/>
    <w:rsid w:val="00B91D29"/>
    <w:rsid w:val="00B928DE"/>
    <w:rsid w:val="00B92CFE"/>
    <w:rsid w:val="00B93E2D"/>
    <w:rsid w:val="00B93F45"/>
    <w:rsid w:val="00B94262"/>
    <w:rsid w:val="00B9461D"/>
    <w:rsid w:val="00B94B02"/>
    <w:rsid w:val="00B94B1E"/>
    <w:rsid w:val="00B94FB7"/>
    <w:rsid w:val="00B95018"/>
    <w:rsid w:val="00B96029"/>
    <w:rsid w:val="00B96A8E"/>
    <w:rsid w:val="00B97A08"/>
    <w:rsid w:val="00B97D5B"/>
    <w:rsid w:val="00B97FAF"/>
    <w:rsid w:val="00BA094C"/>
    <w:rsid w:val="00BA0ADB"/>
    <w:rsid w:val="00BA0EF6"/>
    <w:rsid w:val="00BA10EE"/>
    <w:rsid w:val="00BA28E4"/>
    <w:rsid w:val="00BA2DC2"/>
    <w:rsid w:val="00BA5F91"/>
    <w:rsid w:val="00BA69C8"/>
    <w:rsid w:val="00BA6B15"/>
    <w:rsid w:val="00BA6BC9"/>
    <w:rsid w:val="00BA6C23"/>
    <w:rsid w:val="00BA787A"/>
    <w:rsid w:val="00BA7B0E"/>
    <w:rsid w:val="00BB06CB"/>
    <w:rsid w:val="00BB0756"/>
    <w:rsid w:val="00BB1641"/>
    <w:rsid w:val="00BB1A15"/>
    <w:rsid w:val="00BB1A2E"/>
    <w:rsid w:val="00BB2528"/>
    <w:rsid w:val="00BB26A2"/>
    <w:rsid w:val="00BB2DAB"/>
    <w:rsid w:val="00BB3085"/>
    <w:rsid w:val="00BB30E4"/>
    <w:rsid w:val="00BB3B8C"/>
    <w:rsid w:val="00BB4B04"/>
    <w:rsid w:val="00BB5AEC"/>
    <w:rsid w:val="00BB5BE4"/>
    <w:rsid w:val="00BB5CC9"/>
    <w:rsid w:val="00BB5DD0"/>
    <w:rsid w:val="00BB6D0A"/>
    <w:rsid w:val="00BB6D90"/>
    <w:rsid w:val="00BB7136"/>
    <w:rsid w:val="00BB777F"/>
    <w:rsid w:val="00BC19E1"/>
    <w:rsid w:val="00BC1E28"/>
    <w:rsid w:val="00BC1F88"/>
    <w:rsid w:val="00BC22A7"/>
    <w:rsid w:val="00BC23EE"/>
    <w:rsid w:val="00BC26F5"/>
    <w:rsid w:val="00BC3728"/>
    <w:rsid w:val="00BC393A"/>
    <w:rsid w:val="00BC3A33"/>
    <w:rsid w:val="00BC3D64"/>
    <w:rsid w:val="00BC3EAC"/>
    <w:rsid w:val="00BC4094"/>
    <w:rsid w:val="00BC4348"/>
    <w:rsid w:val="00BC4896"/>
    <w:rsid w:val="00BC549E"/>
    <w:rsid w:val="00BC5ACF"/>
    <w:rsid w:val="00BC6945"/>
    <w:rsid w:val="00BC6A17"/>
    <w:rsid w:val="00BC6FE4"/>
    <w:rsid w:val="00BC7009"/>
    <w:rsid w:val="00BC78A4"/>
    <w:rsid w:val="00BD0102"/>
    <w:rsid w:val="00BD0275"/>
    <w:rsid w:val="00BD057B"/>
    <w:rsid w:val="00BD0C3C"/>
    <w:rsid w:val="00BD13F0"/>
    <w:rsid w:val="00BD22E9"/>
    <w:rsid w:val="00BD235A"/>
    <w:rsid w:val="00BD257E"/>
    <w:rsid w:val="00BD31FD"/>
    <w:rsid w:val="00BD4309"/>
    <w:rsid w:val="00BD457C"/>
    <w:rsid w:val="00BD4CB7"/>
    <w:rsid w:val="00BD5EA9"/>
    <w:rsid w:val="00BD6949"/>
    <w:rsid w:val="00BD6FD6"/>
    <w:rsid w:val="00BD7882"/>
    <w:rsid w:val="00BE0466"/>
    <w:rsid w:val="00BE061B"/>
    <w:rsid w:val="00BE1008"/>
    <w:rsid w:val="00BE169B"/>
    <w:rsid w:val="00BE23A8"/>
    <w:rsid w:val="00BE2545"/>
    <w:rsid w:val="00BE2A12"/>
    <w:rsid w:val="00BE35C5"/>
    <w:rsid w:val="00BE36BA"/>
    <w:rsid w:val="00BE3715"/>
    <w:rsid w:val="00BE3C8F"/>
    <w:rsid w:val="00BE3CDC"/>
    <w:rsid w:val="00BE4356"/>
    <w:rsid w:val="00BE4A64"/>
    <w:rsid w:val="00BE52C0"/>
    <w:rsid w:val="00BE5B8A"/>
    <w:rsid w:val="00BE62EC"/>
    <w:rsid w:val="00BE6503"/>
    <w:rsid w:val="00BE7C41"/>
    <w:rsid w:val="00BF0964"/>
    <w:rsid w:val="00BF0FF2"/>
    <w:rsid w:val="00BF1DF0"/>
    <w:rsid w:val="00BF2B67"/>
    <w:rsid w:val="00BF4359"/>
    <w:rsid w:val="00BF48C7"/>
    <w:rsid w:val="00BF4E6E"/>
    <w:rsid w:val="00BF50AB"/>
    <w:rsid w:val="00BF5370"/>
    <w:rsid w:val="00BF5CD4"/>
    <w:rsid w:val="00BF6002"/>
    <w:rsid w:val="00BF688E"/>
    <w:rsid w:val="00BF6913"/>
    <w:rsid w:val="00BF6CB2"/>
    <w:rsid w:val="00BF7AFD"/>
    <w:rsid w:val="00BF7D1E"/>
    <w:rsid w:val="00BF7E65"/>
    <w:rsid w:val="00C0049B"/>
    <w:rsid w:val="00C007F2"/>
    <w:rsid w:val="00C00D98"/>
    <w:rsid w:val="00C018C5"/>
    <w:rsid w:val="00C01A69"/>
    <w:rsid w:val="00C01BFA"/>
    <w:rsid w:val="00C021BA"/>
    <w:rsid w:val="00C03474"/>
    <w:rsid w:val="00C041B5"/>
    <w:rsid w:val="00C04C7B"/>
    <w:rsid w:val="00C0500C"/>
    <w:rsid w:val="00C05429"/>
    <w:rsid w:val="00C05A0D"/>
    <w:rsid w:val="00C05B83"/>
    <w:rsid w:val="00C05C0D"/>
    <w:rsid w:val="00C0611F"/>
    <w:rsid w:val="00C0637F"/>
    <w:rsid w:val="00C06638"/>
    <w:rsid w:val="00C06D9E"/>
    <w:rsid w:val="00C06EE8"/>
    <w:rsid w:val="00C07CA2"/>
    <w:rsid w:val="00C1055E"/>
    <w:rsid w:val="00C10686"/>
    <w:rsid w:val="00C10770"/>
    <w:rsid w:val="00C10F0D"/>
    <w:rsid w:val="00C10F40"/>
    <w:rsid w:val="00C127A5"/>
    <w:rsid w:val="00C127E7"/>
    <w:rsid w:val="00C13434"/>
    <w:rsid w:val="00C13529"/>
    <w:rsid w:val="00C1368C"/>
    <w:rsid w:val="00C1385F"/>
    <w:rsid w:val="00C13F73"/>
    <w:rsid w:val="00C15C8B"/>
    <w:rsid w:val="00C16025"/>
    <w:rsid w:val="00C1623A"/>
    <w:rsid w:val="00C16597"/>
    <w:rsid w:val="00C168EC"/>
    <w:rsid w:val="00C16DB7"/>
    <w:rsid w:val="00C173DE"/>
    <w:rsid w:val="00C17672"/>
    <w:rsid w:val="00C178D1"/>
    <w:rsid w:val="00C2134C"/>
    <w:rsid w:val="00C214BB"/>
    <w:rsid w:val="00C22F6D"/>
    <w:rsid w:val="00C23226"/>
    <w:rsid w:val="00C23653"/>
    <w:rsid w:val="00C2367D"/>
    <w:rsid w:val="00C23952"/>
    <w:rsid w:val="00C23E7B"/>
    <w:rsid w:val="00C242B2"/>
    <w:rsid w:val="00C24664"/>
    <w:rsid w:val="00C247A4"/>
    <w:rsid w:val="00C250BD"/>
    <w:rsid w:val="00C25C29"/>
    <w:rsid w:val="00C272AE"/>
    <w:rsid w:val="00C27887"/>
    <w:rsid w:val="00C27A20"/>
    <w:rsid w:val="00C3018B"/>
    <w:rsid w:val="00C32397"/>
    <w:rsid w:val="00C32B62"/>
    <w:rsid w:val="00C32E6E"/>
    <w:rsid w:val="00C332D2"/>
    <w:rsid w:val="00C3373E"/>
    <w:rsid w:val="00C33766"/>
    <w:rsid w:val="00C34734"/>
    <w:rsid w:val="00C3478A"/>
    <w:rsid w:val="00C35074"/>
    <w:rsid w:val="00C35162"/>
    <w:rsid w:val="00C3526A"/>
    <w:rsid w:val="00C3591F"/>
    <w:rsid w:val="00C35B39"/>
    <w:rsid w:val="00C3603F"/>
    <w:rsid w:val="00C3618B"/>
    <w:rsid w:val="00C375D5"/>
    <w:rsid w:val="00C404B0"/>
    <w:rsid w:val="00C40578"/>
    <w:rsid w:val="00C40B8A"/>
    <w:rsid w:val="00C41478"/>
    <w:rsid w:val="00C42096"/>
    <w:rsid w:val="00C42356"/>
    <w:rsid w:val="00C42722"/>
    <w:rsid w:val="00C43460"/>
    <w:rsid w:val="00C4359D"/>
    <w:rsid w:val="00C43C7D"/>
    <w:rsid w:val="00C43E67"/>
    <w:rsid w:val="00C4418C"/>
    <w:rsid w:val="00C457AC"/>
    <w:rsid w:val="00C457D2"/>
    <w:rsid w:val="00C45A0D"/>
    <w:rsid w:val="00C46805"/>
    <w:rsid w:val="00C4794A"/>
    <w:rsid w:val="00C5040D"/>
    <w:rsid w:val="00C50713"/>
    <w:rsid w:val="00C50CAA"/>
    <w:rsid w:val="00C513E6"/>
    <w:rsid w:val="00C513FD"/>
    <w:rsid w:val="00C51C95"/>
    <w:rsid w:val="00C51F50"/>
    <w:rsid w:val="00C52034"/>
    <w:rsid w:val="00C52105"/>
    <w:rsid w:val="00C52382"/>
    <w:rsid w:val="00C5279D"/>
    <w:rsid w:val="00C527DE"/>
    <w:rsid w:val="00C52A70"/>
    <w:rsid w:val="00C52F28"/>
    <w:rsid w:val="00C53478"/>
    <w:rsid w:val="00C53652"/>
    <w:rsid w:val="00C549D1"/>
    <w:rsid w:val="00C54FA6"/>
    <w:rsid w:val="00C5553D"/>
    <w:rsid w:val="00C55814"/>
    <w:rsid w:val="00C55BB9"/>
    <w:rsid w:val="00C569E9"/>
    <w:rsid w:val="00C56A37"/>
    <w:rsid w:val="00C5707D"/>
    <w:rsid w:val="00C57BD8"/>
    <w:rsid w:val="00C60834"/>
    <w:rsid w:val="00C61007"/>
    <w:rsid w:val="00C61232"/>
    <w:rsid w:val="00C6138F"/>
    <w:rsid w:val="00C6168D"/>
    <w:rsid w:val="00C61CC3"/>
    <w:rsid w:val="00C61D6A"/>
    <w:rsid w:val="00C621AF"/>
    <w:rsid w:val="00C6238A"/>
    <w:rsid w:val="00C6271A"/>
    <w:rsid w:val="00C62BB8"/>
    <w:rsid w:val="00C62C49"/>
    <w:rsid w:val="00C62CBC"/>
    <w:rsid w:val="00C63965"/>
    <w:rsid w:val="00C63D57"/>
    <w:rsid w:val="00C63EB9"/>
    <w:rsid w:val="00C63F31"/>
    <w:rsid w:val="00C63F79"/>
    <w:rsid w:val="00C644FF"/>
    <w:rsid w:val="00C654D4"/>
    <w:rsid w:val="00C658B4"/>
    <w:rsid w:val="00C65AD9"/>
    <w:rsid w:val="00C6707E"/>
    <w:rsid w:val="00C671CB"/>
    <w:rsid w:val="00C677A2"/>
    <w:rsid w:val="00C702E5"/>
    <w:rsid w:val="00C70624"/>
    <w:rsid w:val="00C708E5"/>
    <w:rsid w:val="00C709D8"/>
    <w:rsid w:val="00C70E20"/>
    <w:rsid w:val="00C70FF6"/>
    <w:rsid w:val="00C711AD"/>
    <w:rsid w:val="00C71B2F"/>
    <w:rsid w:val="00C72228"/>
    <w:rsid w:val="00C725FF"/>
    <w:rsid w:val="00C73367"/>
    <w:rsid w:val="00C738BC"/>
    <w:rsid w:val="00C73AF4"/>
    <w:rsid w:val="00C74153"/>
    <w:rsid w:val="00C75BD6"/>
    <w:rsid w:val="00C76982"/>
    <w:rsid w:val="00C76C02"/>
    <w:rsid w:val="00C8082E"/>
    <w:rsid w:val="00C808F8"/>
    <w:rsid w:val="00C80D16"/>
    <w:rsid w:val="00C80DBC"/>
    <w:rsid w:val="00C8133B"/>
    <w:rsid w:val="00C8149E"/>
    <w:rsid w:val="00C81721"/>
    <w:rsid w:val="00C8261B"/>
    <w:rsid w:val="00C83781"/>
    <w:rsid w:val="00C83A4C"/>
    <w:rsid w:val="00C853EE"/>
    <w:rsid w:val="00C85A83"/>
    <w:rsid w:val="00C8625A"/>
    <w:rsid w:val="00C865D4"/>
    <w:rsid w:val="00C8728A"/>
    <w:rsid w:val="00C8730B"/>
    <w:rsid w:val="00C87612"/>
    <w:rsid w:val="00C878B3"/>
    <w:rsid w:val="00C87E38"/>
    <w:rsid w:val="00C9062D"/>
    <w:rsid w:val="00C9138F"/>
    <w:rsid w:val="00C92269"/>
    <w:rsid w:val="00C92BEB"/>
    <w:rsid w:val="00C92D03"/>
    <w:rsid w:val="00C93661"/>
    <w:rsid w:val="00C9410B"/>
    <w:rsid w:val="00C9436B"/>
    <w:rsid w:val="00C96AD8"/>
    <w:rsid w:val="00C96E47"/>
    <w:rsid w:val="00C979DB"/>
    <w:rsid w:val="00CA0354"/>
    <w:rsid w:val="00CA0465"/>
    <w:rsid w:val="00CA07E8"/>
    <w:rsid w:val="00CA0972"/>
    <w:rsid w:val="00CA0E07"/>
    <w:rsid w:val="00CA132F"/>
    <w:rsid w:val="00CA17B9"/>
    <w:rsid w:val="00CA1B39"/>
    <w:rsid w:val="00CA2147"/>
    <w:rsid w:val="00CA2B83"/>
    <w:rsid w:val="00CA2F5A"/>
    <w:rsid w:val="00CA4A8A"/>
    <w:rsid w:val="00CA50D6"/>
    <w:rsid w:val="00CA5872"/>
    <w:rsid w:val="00CA59F3"/>
    <w:rsid w:val="00CA5E21"/>
    <w:rsid w:val="00CA65A0"/>
    <w:rsid w:val="00CA67C7"/>
    <w:rsid w:val="00CA6F78"/>
    <w:rsid w:val="00CA7050"/>
    <w:rsid w:val="00CA70AB"/>
    <w:rsid w:val="00CA78BD"/>
    <w:rsid w:val="00CB0B1C"/>
    <w:rsid w:val="00CB10B7"/>
    <w:rsid w:val="00CB1A28"/>
    <w:rsid w:val="00CB24E2"/>
    <w:rsid w:val="00CB2A87"/>
    <w:rsid w:val="00CB3415"/>
    <w:rsid w:val="00CB375A"/>
    <w:rsid w:val="00CB3F5A"/>
    <w:rsid w:val="00CB451D"/>
    <w:rsid w:val="00CB462D"/>
    <w:rsid w:val="00CB4C59"/>
    <w:rsid w:val="00CB540B"/>
    <w:rsid w:val="00CB5A78"/>
    <w:rsid w:val="00CB6462"/>
    <w:rsid w:val="00CB6CDC"/>
    <w:rsid w:val="00CB6FA1"/>
    <w:rsid w:val="00CB7080"/>
    <w:rsid w:val="00CB74E9"/>
    <w:rsid w:val="00CB76AD"/>
    <w:rsid w:val="00CB7B60"/>
    <w:rsid w:val="00CB7DE1"/>
    <w:rsid w:val="00CB7EC8"/>
    <w:rsid w:val="00CC0117"/>
    <w:rsid w:val="00CC0205"/>
    <w:rsid w:val="00CC02A9"/>
    <w:rsid w:val="00CC0F0D"/>
    <w:rsid w:val="00CC1271"/>
    <w:rsid w:val="00CC263D"/>
    <w:rsid w:val="00CC277A"/>
    <w:rsid w:val="00CC2C3F"/>
    <w:rsid w:val="00CC2D37"/>
    <w:rsid w:val="00CC31C7"/>
    <w:rsid w:val="00CC3316"/>
    <w:rsid w:val="00CC3562"/>
    <w:rsid w:val="00CC3DAE"/>
    <w:rsid w:val="00CC65F4"/>
    <w:rsid w:val="00CC6E60"/>
    <w:rsid w:val="00CC729B"/>
    <w:rsid w:val="00CC7637"/>
    <w:rsid w:val="00CC77DF"/>
    <w:rsid w:val="00CC7D67"/>
    <w:rsid w:val="00CD02A4"/>
    <w:rsid w:val="00CD03A5"/>
    <w:rsid w:val="00CD04BF"/>
    <w:rsid w:val="00CD05B1"/>
    <w:rsid w:val="00CD08D1"/>
    <w:rsid w:val="00CD1301"/>
    <w:rsid w:val="00CD16E6"/>
    <w:rsid w:val="00CD1DDB"/>
    <w:rsid w:val="00CD22E3"/>
    <w:rsid w:val="00CD2600"/>
    <w:rsid w:val="00CD2676"/>
    <w:rsid w:val="00CD2E0D"/>
    <w:rsid w:val="00CD3921"/>
    <w:rsid w:val="00CD3B61"/>
    <w:rsid w:val="00CD4327"/>
    <w:rsid w:val="00CD47C2"/>
    <w:rsid w:val="00CD571E"/>
    <w:rsid w:val="00CD5797"/>
    <w:rsid w:val="00CD58D4"/>
    <w:rsid w:val="00CD5E1D"/>
    <w:rsid w:val="00CD63EA"/>
    <w:rsid w:val="00CD6B5F"/>
    <w:rsid w:val="00CD7104"/>
    <w:rsid w:val="00CD74DD"/>
    <w:rsid w:val="00CD7806"/>
    <w:rsid w:val="00CD7C07"/>
    <w:rsid w:val="00CE030C"/>
    <w:rsid w:val="00CE158D"/>
    <w:rsid w:val="00CE1762"/>
    <w:rsid w:val="00CE1AF3"/>
    <w:rsid w:val="00CE2578"/>
    <w:rsid w:val="00CE2E0A"/>
    <w:rsid w:val="00CE448C"/>
    <w:rsid w:val="00CE5FAF"/>
    <w:rsid w:val="00CE6836"/>
    <w:rsid w:val="00CE6DB4"/>
    <w:rsid w:val="00CE797F"/>
    <w:rsid w:val="00CE7A6F"/>
    <w:rsid w:val="00CE7FDE"/>
    <w:rsid w:val="00CF0FE7"/>
    <w:rsid w:val="00CF1D78"/>
    <w:rsid w:val="00CF20AA"/>
    <w:rsid w:val="00CF2CD5"/>
    <w:rsid w:val="00CF31F0"/>
    <w:rsid w:val="00CF3290"/>
    <w:rsid w:val="00CF3D00"/>
    <w:rsid w:val="00CF3F31"/>
    <w:rsid w:val="00CF442C"/>
    <w:rsid w:val="00CF4820"/>
    <w:rsid w:val="00CF54FF"/>
    <w:rsid w:val="00CF5784"/>
    <w:rsid w:val="00CF5DC3"/>
    <w:rsid w:val="00CF6116"/>
    <w:rsid w:val="00CF6148"/>
    <w:rsid w:val="00CF6A4B"/>
    <w:rsid w:val="00CF6F2C"/>
    <w:rsid w:val="00CF7080"/>
    <w:rsid w:val="00CF748A"/>
    <w:rsid w:val="00CF7DAB"/>
    <w:rsid w:val="00D007BE"/>
    <w:rsid w:val="00D01116"/>
    <w:rsid w:val="00D01252"/>
    <w:rsid w:val="00D01C2C"/>
    <w:rsid w:val="00D01EBC"/>
    <w:rsid w:val="00D029BA"/>
    <w:rsid w:val="00D02DE3"/>
    <w:rsid w:val="00D03254"/>
    <w:rsid w:val="00D039AF"/>
    <w:rsid w:val="00D03F5A"/>
    <w:rsid w:val="00D043C2"/>
    <w:rsid w:val="00D04DAE"/>
    <w:rsid w:val="00D05D98"/>
    <w:rsid w:val="00D05F1F"/>
    <w:rsid w:val="00D05FA8"/>
    <w:rsid w:val="00D06B96"/>
    <w:rsid w:val="00D06BFA"/>
    <w:rsid w:val="00D071C9"/>
    <w:rsid w:val="00D07B4E"/>
    <w:rsid w:val="00D07B5A"/>
    <w:rsid w:val="00D07FCF"/>
    <w:rsid w:val="00D104E3"/>
    <w:rsid w:val="00D12948"/>
    <w:rsid w:val="00D12DDE"/>
    <w:rsid w:val="00D13031"/>
    <w:rsid w:val="00D13C0A"/>
    <w:rsid w:val="00D13E6F"/>
    <w:rsid w:val="00D13F7A"/>
    <w:rsid w:val="00D15BD0"/>
    <w:rsid w:val="00D16135"/>
    <w:rsid w:val="00D164D8"/>
    <w:rsid w:val="00D203E0"/>
    <w:rsid w:val="00D2056D"/>
    <w:rsid w:val="00D20EDA"/>
    <w:rsid w:val="00D21253"/>
    <w:rsid w:val="00D21861"/>
    <w:rsid w:val="00D218F9"/>
    <w:rsid w:val="00D222C1"/>
    <w:rsid w:val="00D22EF4"/>
    <w:rsid w:val="00D2349A"/>
    <w:rsid w:val="00D23B1D"/>
    <w:rsid w:val="00D23F52"/>
    <w:rsid w:val="00D24BD0"/>
    <w:rsid w:val="00D25DC8"/>
    <w:rsid w:val="00D25E42"/>
    <w:rsid w:val="00D25F70"/>
    <w:rsid w:val="00D260D1"/>
    <w:rsid w:val="00D26A11"/>
    <w:rsid w:val="00D272A1"/>
    <w:rsid w:val="00D27546"/>
    <w:rsid w:val="00D307DB"/>
    <w:rsid w:val="00D3084B"/>
    <w:rsid w:val="00D30FD4"/>
    <w:rsid w:val="00D3107B"/>
    <w:rsid w:val="00D31794"/>
    <w:rsid w:val="00D31954"/>
    <w:rsid w:val="00D326AE"/>
    <w:rsid w:val="00D3490D"/>
    <w:rsid w:val="00D36A2A"/>
    <w:rsid w:val="00D36CE8"/>
    <w:rsid w:val="00D37166"/>
    <w:rsid w:val="00D37DE6"/>
    <w:rsid w:val="00D37E7D"/>
    <w:rsid w:val="00D404DE"/>
    <w:rsid w:val="00D406E6"/>
    <w:rsid w:val="00D40919"/>
    <w:rsid w:val="00D40A67"/>
    <w:rsid w:val="00D40D7F"/>
    <w:rsid w:val="00D41460"/>
    <w:rsid w:val="00D41B19"/>
    <w:rsid w:val="00D41E9B"/>
    <w:rsid w:val="00D426D0"/>
    <w:rsid w:val="00D42D6F"/>
    <w:rsid w:val="00D444CB"/>
    <w:rsid w:val="00D45BB6"/>
    <w:rsid w:val="00D47277"/>
    <w:rsid w:val="00D4765F"/>
    <w:rsid w:val="00D50388"/>
    <w:rsid w:val="00D50FD3"/>
    <w:rsid w:val="00D51409"/>
    <w:rsid w:val="00D51801"/>
    <w:rsid w:val="00D5253E"/>
    <w:rsid w:val="00D5296A"/>
    <w:rsid w:val="00D53539"/>
    <w:rsid w:val="00D53CEF"/>
    <w:rsid w:val="00D54249"/>
    <w:rsid w:val="00D548DB"/>
    <w:rsid w:val="00D56FD7"/>
    <w:rsid w:val="00D57EED"/>
    <w:rsid w:val="00D57FEC"/>
    <w:rsid w:val="00D57FF7"/>
    <w:rsid w:val="00D60762"/>
    <w:rsid w:val="00D61689"/>
    <w:rsid w:val="00D61A5A"/>
    <w:rsid w:val="00D61B9C"/>
    <w:rsid w:val="00D635F6"/>
    <w:rsid w:val="00D642F9"/>
    <w:rsid w:val="00D65186"/>
    <w:rsid w:val="00D652CD"/>
    <w:rsid w:val="00D66416"/>
    <w:rsid w:val="00D66BAE"/>
    <w:rsid w:val="00D66DD7"/>
    <w:rsid w:val="00D66E96"/>
    <w:rsid w:val="00D67182"/>
    <w:rsid w:val="00D67D6B"/>
    <w:rsid w:val="00D7061B"/>
    <w:rsid w:val="00D7086B"/>
    <w:rsid w:val="00D71A55"/>
    <w:rsid w:val="00D71C8A"/>
    <w:rsid w:val="00D72162"/>
    <w:rsid w:val="00D72B76"/>
    <w:rsid w:val="00D72C95"/>
    <w:rsid w:val="00D737DB"/>
    <w:rsid w:val="00D73A5B"/>
    <w:rsid w:val="00D73ADF"/>
    <w:rsid w:val="00D74421"/>
    <w:rsid w:val="00D74565"/>
    <w:rsid w:val="00D74E7A"/>
    <w:rsid w:val="00D750A0"/>
    <w:rsid w:val="00D7584A"/>
    <w:rsid w:val="00D75FE2"/>
    <w:rsid w:val="00D766CD"/>
    <w:rsid w:val="00D76788"/>
    <w:rsid w:val="00D76D5A"/>
    <w:rsid w:val="00D76F62"/>
    <w:rsid w:val="00D77359"/>
    <w:rsid w:val="00D776F4"/>
    <w:rsid w:val="00D777A1"/>
    <w:rsid w:val="00D77AE9"/>
    <w:rsid w:val="00D8153B"/>
    <w:rsid w:val="00D815E4"/>
    <w:rsid w:val="00D81931"/>
    <w:rsid w:val="00D81D02"/>
    <w:rsid w:val="00D82380"/>
    <w:rsid w:val="00D827B3"/>
    <w:rsid w:val="00D82C47"/>
    <w:rsid w:val="00D83087"/>
    <w:rsid w:val="00D83098"/>
    <w:rsid w:val="00D83139"/>
    <w:rsid w:val="00D83177"/>
    <w:rsid w:val="00D83B75"/>
    <w:rsid w:val="00D83DA1"/>
    <w:rsid w:val="00D83DF7"/>
    <w:rsid w:val="00D84584"/>
    <w:rsid w:val="00D84ACD"/>
    <w:rsid w:val="00D858E3"/>
    <w:rsid w:val="00D85B3A"/>
    <w:rsid w:val="00D8633B"/>
    <w:rsid w:val="00D87B41"/>
    <w:rsid w:val="00D87BFE"/>
    <w:rsid w:val="00D87FD3"/>
    <w:rsid w:val="00D9094B"/>
    <w:rsid w:val="00D90DB0"/>
    <w:rsid w:val="00D9137B"/>
    <w:rsid w:val="00D9150A"/>
    <w:rsid w:val="00D925A7"/>
    <w:rsid w:val="00D92B9B"/>
    <w:rsid w:val="00D92E92"/>
    <w:rsid w:val="00D9303B"/>
    <w:rsid w:val="00D9346B"/>
    <w:rsid w:val="00D9415A"/>
    <w:rsid w:val="00D9483F"/>
    <w:rsid w:val="00D95A87"/>
    <w:rsid w:val="00D95BEC"/>
    <w:rsid w:val="00D9608F"/>
    <w:rsid w:val="00D968A1"/>
    <w:rsid w:val="00D96C9E"/>
    <w:rsid w:val="00D97101"/>
    <w:rsid w:val="00D97924"/>
    <w:rsid w:val="00D97E97"/>
    <w:rsid w:val="00DA00F0"/>
    <w:rsid w:val="00DA0764"/>
    <w:rsid w:val="00DA0978"/>
    <w:rsid w:val="00DA0D90"/>
    <w:rsid w:val="00DA0EEA"/>
    <w:rsid w:val="00DA13DF"/>
    <w:rsid w:val="00DA197B"/>
    <w:rsid w:val="00DA19BE"/>
    <w:rsid w:val="00DA1A64"/>
    <w:rsid w:val="00DA1C9A"/>
    <w:rsid w:val="00DA1D68"/>
    <w:rsid w:val="00DA2633"/>
    <w:rsid w:val="00DA276B"/>
    <w:rsid w:val="00DA2931"/>
    <w:rsid w:val="00DA354C"/>
    <w:rsid w:val="00DA3707"/>
    <w:rsid w:val="00DA3FBA"/>
    <w:rsid w:val="00DA4549"/>
    <w:rsid w:val="00DA4AFC"/>
    <w:rsid w:val="00DA4D9F"/>
    <w:rsid w:val="00DA50CF"/>
    <w:rsid w:val="00DA557A"/>
    <w:rsid w:val="00DA5A01"/>
    <w:rsid w:val="00DA5E54"/>
    <w:rsid w:val="00DA5EE4"/>
    <w:rsid w:val="00DA6720"/>
    <w:rsid w:val="00DA6D96"/>
    <w:rsid w:val="00DA7389"/>
    <w:rsid w:val="00DA7843"/>
    <w:rsid w:val="00DA793B"/>
    <w:rsid w:val="00DB08CC"/>
    <w:rsid w:val="00DB11CC"/>
    <w:rsid w:val="00DB13C3"/>
    <w:rsid w:val="00DB18A9"/>
    <w:rsid w:val="00DB19D8"/>
    <w:rsid w:val="00DB1A88"/>
    <w:rsid w:val="00DB1BF6"/>
    <w:rsid w:val="00DB2B49"/>
    <w:rsid w:val="00DB2F76"/>
    <w:rsid w:val="00DB34E1"/>
    <w:rsid w:val="00DB3926"/>
    <w:rsid w:val="00DB3961"/>
    <w:rsid w:val="00DB39D6"/>
    <w:rsid w:val="00DB3C0E"/>
    <w:rsid w:val="00DB3F18"/>
    <w:rsid w:val="00DB4365"/>
    <w:rsid w:val="00DB464B"/>
    <w:rsid w:val="00DB47B8"/>
    <w:rsid w:val="00DB4EB1"/>
    <w:rsid w:val="00DB5898"/>
    <w:rsid w:val="00DB6569"/>
    <w:rsid w:val="00DB6B96"/>
    <w:rsid w:val="00DB774B"/>
    <w:rsid w:val="00DC213A"/>
    <w:rsid w:val="00DC252F"/>
    <w:rsid w:val="00DC27F3"/>
    <w:rsid w:val="00DC2CEE"/>
    <w:rsid w:val="00DC3CA7"/>
    <w:rsid w:val="00DC5110"/>
    <w:rsid w:val="00DC5885"/>
    <w:rsid w:val="00DC59A6"/>
    <w:rsid w:val="00DC5B13"/>
    <w:rsid w:val="00DC5CAF"/>
    <w:rsid w:val="00DC5F38"/>
    <w:rsid w:val="00DC7425"/>
    <w:rsid w:val="00DC7728"/>
    <w:rsid w:val="00DC7BCE"/>
    <w:rsid w:val="00DD065A"/>
    <w:rsid w:val="00DD0993"/>
    <w:rsid w:val="00DD0FFB"/>
    <w:rsid w:val="00DD11D5"/>
    <w:rsid w:val="00DD28A3"/>
    <w:rsid w:val="00DD3136"/>
    <w:rsid w:val="00DD358E"/>
    <w:rsid w:val="00DD3843"/>
    <w:rsid w:val="00DD3C7F"/>
    <w:rsid w:val="00DD42C3"/>
    <w:rsid w:val="00DD4C85"/>
    <w:rsid w:val="00DD517F"/>
    <w:rsid w:val="00DD5C33"/>
    <w:rsid w:val="00DD6BAC"/>
    <w:rsid w:val="00DD786C"/>
    <w:rsid w:val="00DD78CF"/>
    <w:rsid w:val="00DE0B3C"/>
    <w:rsid w:val="00DE1AE6"/>
    <w:rsid w:val="00DE2082"/>
    <w:rsid w:val="00DE2384"/>
    <w:rsid w:val="00DE2F21"/>
    <w:rsid w:val="00DE3152"/>
    <w:rsid w:val="00DE34D8"/>
    <w:rsid w:val="00DE3652"/>
    <w:rsid w:val="00DE417F"/>
    <w:rsid w:val="00DE43B3"/>
    <w:rsid w:val="00DE57D0"/>
    <w:rsid w:val="00DE5883"/>
    <w:rsid w:val="00DE5DDB"/>
    <w:rsid w:val="00DE669B"/>
    <w:rsid w:val="00DE6AD8"/>
    <w:rsid w:val="00DE74A8"/>
    <w:rsid w:val="00DE764F"/>
    <w:rsid w:val="00DE78D9"/>
    <w:rsid w:val="00DE7AE7"/>
    <w:rsid w:val="00DF0203"/>
    <w:rsid w:val="00DF042D"/>
    <w:rsid w:val="00DF077B"/>
    <w:rsid w:val="00DF087C"/>
    <w:rsid w:val="00DF0EC6"/>
    <w:rsid w:val="00DF1032"/>
    <w:rsid w:val="00DF10DD"/>
    <w:rsid w:val="00DF1400"/>
    <w:rsid w:val="00DF1E07"/>
    <w:rsid w:val="00DF2B60"/>
    <w:rsid w:val="00DF3691"/>
    <w:rsid w:val="00DF425E"/>
    <w:rsid w:val="00DF543B"/>
    <w:rsid w:val="00DF5844"/>
    <w:rsid w:val="00DF697D"/>
    <w:rsid w:val="00DF7D0C"/>
    <w:rsid w:val="00DF7FCA"/>
    <w:rsid w:val="00E01CCA"/>
    <w:rsid w:val="00E020E1"/>
    <w:rsid w:val="00E02A41"/>
    <w:rsid w:val="00E02D43"/>
    <w:rsid w:val="00E02E95"/>
    <w:rsid w:val="00E034CB"/>
    <w:rsid w:val="00E03B04"/>
    <w:rsid w:val="00E03B76"/>
    <w:rsid w:val="00E043C8"/>
    <w:rsid w:val="00E04CA5"/>
    <w:rsid w:val="00E04EDC"/>
    <w:rsid w:val="00E05CAC"/>
    <w:rsid w:val="00E069F0"/>
    <w:rsid w:val="00E074AF"/>
    <w:rsid w:val="00E0763B"/>
    <w:rsid w:val="00E10999"/>
    <w:rsid w:val="00E112DB"/>
    <w:rsid w:val="00E112FB"/>
    <w:rsid w:val="00E114A3"/>
    <w:rsid w:val="00E11DD9"/>
    <w:rsid w:val="00E11E80"/>
    <w:rsid w:val="00E13AF7"/>
    <w:rsid w:val="00E13B06"/>
    <w:rsid w:val="00E13E8C"/>
    <w:rsid w:val="00E1419F"/>
    <w:rsid w:val="00E142D8"/>
    <w:rsid w:val="00E150FA"/>
    <w:rsid w:val="00E1522A"/>
    <w:rsid w:val="00E156CA"/>
    <w:rsid w:val="00E15B9C"/>
    <w:rsid w:val="00E16164"/>
    <w:rsid w:val="00E166F8"/>
    <w:rsid w:val="00E16BF3"/>
    <w:rsid w:val="00E17AD2"/>
    <w:rsid w:val="00E208AC"/>
    <w:rsid w:val="00E218ED"/>
    <w:rsid w:val="00E21E0F"/>
    <w:rsid w:val="00E22104"/>
    <w:rsid w:val="00E2244F"/>
    <w:rsid w:val="00E224DF"/>
    <w:rsid w:val="00E225B1"/>
    <w:rsid w:val="00E22756"/>
    <w:rsid w:val="00E2343D"/>
    <w:rsid w:val="00E23D76"/>
    <w:rsid w:val="00E2400A"/>
    <w:rsid w:val="00E242E3"/>
    <w:rsid w:val="00E2482D"/>
    <w:rsid w:val="00E249E8"/>
    <w:rsid w:val="00E25053"/>
    <w:rsid w:val="00E25936"/>
    <w:rsid w:val="00E25F6C"/>
    <w:rsid w:val="00E26459"/>
    <w:rsid w:val="00E266BC"/>
    <w:rsid w:val="00E27940"/>
    <w:rsid w:val="00E27B5E"/>
    <w:rsid w:val="00E31566"/>
    <w:rsid w:val="00E31F48"/>
    <w:rsid w:val="00E326E4"/>
    <w:rsid w:val="00E329A8"/>
    <w:rsid w:val="00E329F9"/>
    <w:rsid w:val="00E3323E"/>
    <w:rsid w:val="00E332FF"/>
    <w:rsid w:val="00E3331C"/>
    <w:rsid w:val="00E33BC7"/>
    <w:rsid w:val="00E33C6A"/>
    <w:rsid w:val="00E345C7"/>
    <w:rsid w:val="00E3563D"/>
    <w:rsid w:val="00E356FD"/>
    <w:rsid w:val="00E37EBA"/>
    <w:rsid w:val="00E404AB"/>
    <w:rsid w:val="00E409E0"/>
    <w:rsid w:val="00E40CB0"/>
    <w:rsid w:val="00E410B0"/>
    <w:rsid w:val="00E41426"/>
    <w:rsid w:val="00E41698"/>
    <w:rsid w:val="00E41C9A"/>
    <w:rsid w:val="00E42C25"/>
    <w:rsid w:val="00E42CF3"/>
    <w:rsid w:val="00E444E6"/>
    <w:rsid w:val="00E447B9"/>
    <w:rsid w:val="00E44D1E"/>
    <w:rsid w:val="00E44D24"/>
    <w:rsid w:val="00E45811"/>
    <w:rsid w:val="00E4708B"/>
    <w:rsid w:val="00E47466"/>
    <w:rsid w:val="00E4778D"/>
    <w:rsid w:val="00E478EA"/>
    <w:rsid w:val="00E47A23"/>
    <w:rsid w:val="00E50F60"/>
    <w:rsid w:val="00E519E6"/>
    <w:rsid w:val="00E51BE1"/>
    <w:rsid w:val="00E521F4"/>
    <w:rsid w:val="00E528B6"/>
    <w:rsid w:val="00E52DA5"/>
    <w:rsid w:val="00E534BB"/>
    <w:rsid w:val="00E53603"/>
    <w:rsid w:val="00E547DC"/>
    <w:rsid w:val="00E55075"/>
    <w:rsid w:val="00E5578A"/>
    <w:rsid w:val="00E56274"/>
    <w:rsid w:val="00E56638"/>
    <w:rsid w:val="00E56E7D"/>
    <w:rsid w:val="00E57621"/>
    <w:rsid w:val="00E57C3F"/>
    <w:rsid w:val="00E60949"/>
    <w:rsid w:val="00E60A27"/>
    <w:rsid w:val="00E60ED8"/>
    <w:rsid w:val="00E61CF0"/>
    <w:rsid w:val="00E61FFE"/>
    <w:rsid w:val="00E621D7"/>
    <w:rsid w:val="00E633D7"/>
    <w:rsid w:val="00E63FCF"/>
    <w:rsid w:val="00E644BE"/>
    <w:rsid w:val="00E653F8"/>
    <w:rsid w:val="00E65757"/>
    <w:rsid w:val="00E65F9B"/>
    <w:rsid w:val="00E6611B"/>
    <w:rsid w:val="00E66529"/>
    <w:rsid w:val="00E66B23"/>
    <w:rsid w:val="00E66FEE"/>
    <w:rsid w:val="00E67481"/>
    <w:rsid w:val="00E6755F"/>
    <w:rsid w:val="00E67EB5"/>
    <w:rsid w:val="00E70F16"/>
    <w:rsid w:val="00E716AD"/>
    <w:rsid w:val="00E72219"/>
    <w:rsid w:val="00E727D1"/>
    <w:rsid w:val="00E72A11"/>
    <w:rsid w:val="00E72D60"/>
    <w:rsid w:val="00E7315A"/>
    <w:rsid w:val="00E74900"/>
    <w:rsid w:val="00E74CED"/>
    <w:rsid w:val="00E74D29"/>
    <w:rsid w:val="00E7505A"/>
    <w:rsid w:val="00E75374"/>
    <w:rsid w:val="00E753A1"/>
    <w:rsid w:val="00E75544"/>
    <w:rsid w:val="00E75569"/>
    <w:rsid w:val="00E75916"/>
    <w:rsid w:val="00E76081"/>
    <w:rsid w:val="00E76819"/>
    <w:rsid w:val="00E77410"/>
    <w:rsid w:val="00E80EC5"/>
    <w:rsid w:val="00E813BB"/>
    <w:rsid w:val="00E81DFE"/>
    <w:rsid w:val="00E82444"/>
    <w:rsid w:val="00E82ED8"/>
    <w:rsid w:val="00E833F4"/>
    <w:rsid w:val="00E834AE"/>
    <w:rsid w:val="00E835CA"/>
    <w:rsid w:val="00E840D5"/>
    <w:rsid w:val="00E841B3"/>
    <w:rsid w:val="00E859ED"/>
    <w:rsid w:val="00E85CBC"/>
    <w:rsid w:val="00E8623F"/>
    <w:rsid w:val="00E864C9"/>
    <w:rsid w:val="00E864F7"/>
    <w:rsid w:val="00E86EDA"/>
    <w:rsid w:val="00E87115"/>
    <w:rsid w:val="00E876FD"/>
    <w:rsid w:val="00E8773A"/>
    <w:rsid w:val="00E87C56"/>
    <w:rsid w:val="00E91847"/>
    <w:rsid w:val="00E91AD0"/>
    <w:rsid w:val="00E92041"/>
    <w:rsid w:val="00E920EB"/>
    <w:rsid w:val="00E92BD1"/>
    <w:rsid w:val="00E92D20"/>
    <w:rsid w:val="00E943A2"/>
    <w:rsid w:val="00E9473E"/>
    <w:rsid w:val="00E95096"/>
    <w:rsid w:val="00E9510A"/>
    <w:rsid w:val="00E959CA"/>
    <w:rsid w:val="00E95F94"/>
    <w:rsid w:val="00E964BC"/>
    <w:rsid w:val="00E96898"/>
    <w:rsid w:val="00E96C32"/>
    <w:rsid w:val="00E97106"/>
    <w:rsid w:val="00E97DD6"/>
    <w:rsid w:val="00EA0902"/>
    <w:rsid w:val="00EA14DE"/>
    <w:rsid w:val="00EA18E2"/>
    <w:rsid w:val="00EA19E3"/>
    <w:rsid w:val="00EA21CA"/>
    <w:rsid w:val="00EA22ED"/>
    <w:rsid w:val="00EA4343"/>
    <w:rsid w:val="00EA4373"/>
    <w:rsid w:val="00EA50DB"/>
    <w:rsid w:val="00EA5321"/>
    <w:rsid w:val="00EA55D8"/>
    <w:rsid w:val="00EA577D"/>
    <w:rsid w:val="00EA5838"/>
    <w:rsid w:val="00EA627D"/>
    <w:rsid w:val="00EA62E3"/>
    <w:rsid w:val="00EA6622"/>
    <w:rsid w:val="00EA6786"/>
    <w:rsid w:val="00EA704A"/>
    <w:rsid w:val="00EA7623"/>
    <w:rsid w:val="00EA7821"/>
    <w:rsid w:val="00EB0056"/>
    <w:rsid w:val="00EB161C"/>
    <w:rsid w:val="00EB1774"/>
    <w:rsid w:val="00EB1A19"/>
    <w:rsid w:val="00EB2BEC"/>
    <w:rsid w:val="00EB2C9A"/>
    <w:rsid w:val="00EB4F9A"/>
    <w:rsid w:val="00EB567A"/>
    <w:rsid w:val="00EB6415"/>
    <w:rsid w:val="00EB6845"/>
    <w:rsid w:val="00EB6CF6"/>
    <w:rsid w:val="00EC058F"/>
    <w:rsid w:val="00EC071B"/>
    <w:rsid w:val="00EC0B72"/>
    <w:rsid w:val="00EC0C48"/>
    <w:rsid w:val="00EC11C4"/>
    <w:rsid w:val="00EC123C"/>
    <w:rsid w:val="00EC1C20"/>
    <w:rsid w:val="00EC25EE"/>
    <w:rsid w:val="00EC27EC"/>
    <w:rsid w:val="00EC28E1"/>
    <w:rsid w:val="00EC2C4B"/>
    <w:rsid w:val="00EC2F6B"/>
    <w:rsid w:val="00EC3052"/>
    <w:rsid w:val="00EC3137"/>
    <w:rsid w:val="00EC328D"/>
    <w:rsid w:val="00EC352F"/>
    <w:rsid w:val="00EC3721"/>
    <w:rsid w:val="00EC3F27"/>
    <w:rsid w:val="00EC4EBD"/>
    <w:rsid w:val="00EC4F3A"/>
    <w:rsid w:val="00EC6B57"/>
    <w:rsid w:val="00EC7037"/>
    <w:rsid w:val="00EC71F9"/>
    <w:rsid w:val="00EC7320"/>
    <w:rsid w:val="00EC742A"/>
    <w:rsid w:val="00EC7971"/>
    <w:rsid w:val="00EC79CF"/>
    <w:rsid w:val="00ED079B"/>
    <w:rsid w:val="00ED0942"/>
    <w:rsid w:val="00ED0A27"/>
    <w:rsid w:val="00ED0C9D"/>
    <w:rsid w:val="00ED0E47"/>
    <w:rsid w:val="00ED1184"/>
    <w:rsid w:val="00ED1CDB"/>
    <w:rsid w:val="00ED2615"/>
    <w:rsid w:val="00ED2CC4"/>
    <w:rsid w:val="00ED2F0C"/>
    <w:rsid w:val="00ED3B8C"/>
    <w:rsid w:val="00ED4A30"/>
    <w:rsid w:val="00ED4B51"/>
    <w:rsid w:val="00ED5557"/>
    <w:rsid w:val="00ED59B1"/>
    <w:rsid w:val="00ED59D5"/>
    <w:rsid w:val="00ED59DF"/>
    <w:rsid w:val="00ED60FE"/>
    <w:rsid w:val="00ED75AA"/>
    <w:rsid w:val="00EE12D0"/>
    <w:rsid w:val="00EE172B"/>
    <w:rsid w:val="00EE1FB6"/>
    <w:rsid w:val="00EE238A"/>
    <w:rsid w:val="00EE2613"/>
    <w:rsid w:val="00EE2981"/>
    <w:rsid w:val="00EE3C70"/>
    <w:rsid w:val="00EE3D35"/>
    <w:rsid w:val="00EE44C7"/>
    <w:rsid w:val="00EE57FB"/>
    <w:rsid w:val="00EE5A10"/>
    <w:rsid w:val="00EE61ED"/>
    <w:rsid w:val="00EE6CD4"/>
    <w:rsid w:val="00EE6E7D"/>
    <w:rsid w:val="00EE71CF"/>
    <w:rsid w:val="00EE733C"/>
    <w:rsid w:val="00EE7BC8"/>
    <w:rsid w:val="00EF022F"/>
    <w:rsid w:val="00EF02E2"/>
    <w:rsid w:val="00EF1745"/>
    <w:rsid w:val="00EF191D"/>
    <w:rsid w:val="00EF222E"/>
    <w:rsid w:val="00EF26A2"/>
    <w:rsid w:val="00EF2BBA"/>
    <w:rsid w:val="00EF3BCC"/>
    <w:rsid w:val="00EF4078"/>
    <w:rsid w:val="00EF40B2"/>
    <w:rsid w:val="00EF4138"/>
    <w:rsid w:val="00EF41B1"/>
    <w:rsid w:val="00EF4475"/>
    <w:rsid w:val="00EF4B99"/>
    <w:rsid w:val="00EF5B17"/>
    <w:rsid w:val="00EF60AA"/>
    <w:rsid w:val="00EF6575"/>
    <w:rsid w:val="00EF6743"/>
    <w:rsid w:val="00F0090E"/>
    <w:rsid w:val="00F00C51"/>
    <w:rsid w:val="00F0109D"/>
    <w:rsid w:val="00F02195"/>
    <w:rsid w:val="00F0248F"/>
    <w:rsid w:val="00F02817"/>
    <w:rsid w:val="00F02A63"/>
    <w:rsid w:val="00F0340B"/>
    <w:rsid w:val="00F03B61"/>
    <w:rsid w:val="00F03DC8"/>
    <w:rsid w:val="00F04CBB"/>
    <w:rsid w:val="00F052B5"/>
    <w:rsid w:val="00F05575"/>
    <w:rsid w:val="00F0631F"/>
    <w:rsid w:val="00F0648F"/>
    <w:rsid w:val="00F071CD"/>
    <w:rsid w:val="00F07320"/>
    <w:rsid w:val="00F10043"/>
    <w:rsid w:val="00F10DC1"/>
    <w:rsid w:val="00F10EEF"/>
    <w:rsid w:val="00F1123A"/>
    <w:rsid w:val="00F11BA1"/>
    <w:rsid w:val="00F1210E"/>
    <w:rsid w:val="00F12FF6"/>
    <w:rsid w:val="00F131EB"/>
    <w:rsid w:val="00F1323D"/>
    <w:rsid w:val="00F13992"/>
    <w:rsid w:val="00F13A9B"/>
    <w:rsid w:val="00F15234"/>
    <w:rsid w:val="00F15273"/>
    <w:rsid w:val="00F15C9B"/>
    <w:rsid w:val="00F15DA5"/>
    <w:rsid w:val="00F17132"/>
    <w:rsid w:val="00F17C81"/>
    <w:rsid w:val="00F17E88"/>
    <w:rsid w:val="00F17F07"/>
    <w:rsid w:val="00F203FD"/>
    <w:rsid w:val="00F20A22"/>
    <w:rsid w:val="00F20A8A"/>
    <w:rsid w:val="00F20C74"/>
    <w:rsid w:val="00F21803"/>
    <w:rsid w:val="00F223F8"/>
    <w:rsid w:val="00F22511"/>
    <w:rsid w:val="00F22F3B"/>
    <w:rsid w:val="00F23806"/>
    <w:rsid w:val="00F23A63"/>
    <w:rsid w:val="00F23D0D"/>
    <w:rsid w:val="00F23F90"/>
    <w:rsid w:val="00F240AF"/>
    <w:rsid w:val="00F241B5"/>
    <w:rsid w:val="00F2499F"/>
    <w:rsid w:val="00F25101"/>
    <w:rsid w:val="00F25A35"/>
    <w:rsid w:val="00F278F3"/>
    <w:rsid w:val="00F30434"/>
    <w:rsid w:val="00F307C5"/>
    <w:rsid w:val="00F3083A"/>
    <w:rsid w:val="00F30879"/>
    <w:rsid w:val="00F31AD4"/>
    <w:rsid w:val="00F327A2"/>
    <w:rsid w:val="00F33183"/>
    <w:rsid w:val="00F33456"/>
    <w:rsid w:val="00F338C6"/>
    <w:rsid w:val="00F34035"/>
    <w:rsid w:val="00F34A69"/>
    <w:rsid w:val="00F363D5"/>
    <w:rsid w:val="00F36E8C"/>
    <w:rsid w:val="00F372D5"/>
    <w:rsid w:val="00F37C56"/>
    <w:rsid w:val="00F37D29"/>
    <w:rsid w:val="00F40162"/>
    <w:rsid w:val="00F4034A"/>
    <w:rsid w:val="00F409B7"/>
    <w:rsid w:val="00F4104E"/>
    <w:rsid w:val="00F4138A"/>
    <w:rsid w:val="00F42485"/>
    <w:rsid w:val="00F42927"/>
    <w:rsid w:val="00F42A56"/>
    <w:rsid w:val="00F42BB2"/>
    <w:rsid w:val="00F4410E"/>
    <w:rsid w:val="00F4426E"/>
    <w:rsid w:val="00F44508"/>
    <w:rsid w:val="00F4463E"/>
    <w:rsid w:val="00F44C9B"/>
    <w:rsid w:val="00F45744"/>
    <w:rsid w:val="00F45C72"/>
    <w:rsid w:val="00F45C9A"/>
    <w:rsid w:val="00F45D04"/>
    <w:rsid w:val="00F4616B"/>
    <w:rsid w:val="00F470DD"/>
    <w:rsid w:val="00F501B2"/>
    <w:rsid w:val="00F5101F"/>
    <w:rsid w:val="00F51AED"/>
    <w:rsid w:val="00F51FC0"/>
    <w:rsid w:val="00F52B93"/>
    <w:rsid w:val="00F53230"/>
    <w:rsid w:val="00F5357E"/>
    <w:rsid w:val="00F53A9C"/>
    <w:rsid w:val="00F53B13"/>
    <w:rsid w:val="00F53C1B"/>
    <w:rsid w:val="00F53CC3"/>
    <w:rsid w:val="00F53E20"/>
    <w:rsid w:val="00F53EFD"/>
    <w:rsid w:val="00F54334"/>
    <w:rsid w:val="00F54810"/>
    <w:rsid w:val="00F54BA5"/>
    <w:rsid w:val="00F54C11"/>
    <w:rsid w:val="00F55026"/>
    <w:rsid w:val="00F56A1B"/>
    <w:rsid w:val="00F56D72"/>
    <w:rsid w:val="00F57029"/>
    <w:rsid w:val="00F576C9"/>
    <w:rsid w:val="00F606D3"/>
    <w:rsid w:val="00F60869"/>
    <w:rsid w:val="00F60CE5"/>
    <w:rsid w:val="00F60EE9"/>
    <w:rsid w:val="00F61F2C"/>
    <w:rsid w:val="00F622D2"/>
    <w:rsid w:val="00F62BD5"/>
    <w:rsid w:val="00F62C33"/>
    <w:rsid w:val="00F62E06"/>
    <w:rsid w:val="00F63532"/>
    <w:rsid w:val="00F63A53"/>
    <w:rsid w:val="00F64278"/>
    <w:rsid w:val="00F64469"/>
    <w:rsid w:val="00F64A01"/>
    <w:rsid w:val="00F64A77"/>
    <w:rsid w:val="00F64C0C"/>
    <w:rsid w:val="00F65415"/>
    <w:rsid w:val="00F65C4D"/>
    <w:rsid w:val="00F65E2A"/>
    <w:rsid w:val="00F660E3"/>
    <w:rsid w:val="00F66FD4"/>
    <w:rsid w:val="00F678EF"/>
    <w:rsid w:val="00F67BF1"/>
    <w:rsid w:val="00F67F12"/>
    <w:rsid w:val="00F701A8"/>
    <w:rsid w:val="00F702DA"/>
    <w:rsid w:val="00F70B91"/>
    <w:rsid w:val="00F70C4F"/>
    <w:rsid w:val="00F70D1A"/>
    <w:rsid w:val="00F70E3F"/>
    <w:rsid w:val="00F7130B"/>
    <w:rsid w:val="00F72318"/>
    <w:rsid w:val="00F724A4"/>
    <w:rsid w:val="00F72694"/>
    <w:rsid w:val="00F72F44"/>
    <w:rsid w:val="00F736F3"/>
    <w:rsid w:val="00F73D75"/>
    <w:rsid w:val="00F743A8"/>
    <w:rsid w:val="00F7592C"/>
    <w:rsid w:val="00F75969"/>
    <w:rsid w:val="00F7601F"/>
    <w:rsid w:val="00F76020"/>
    <w:rsid w:val="00F77083"/>
    <w:rsid w:val="00F77580"/>
    <w:rsid w:val="00F77A48"/>
    <w:rsid w:val="00F77BDF"/>
    <w:rsid w:val="00F80A8B"/>
    <w:rsid w:val="00F80D2E"/>
    <w:rsid w:val="00F80FA9"/>
    <w:rsid w:val="00F81878"/>
    <w:rsid w:val="00F81A74"/>
    <w:rsid w:val="00F81D5D"/>
    <w:rsid w:val="00F82979"/>
    <w:rsid w:val="00F83B82"/>
    <w:rsid w:val="00F841BE"/>
    <w:rsid w:val="00F842AF"/>
    <w:rsid w:val="00F847F4"/>
    <w:rsid w:val="00F84BA4"/>
    <w:rsid w:val="00F85164"/>
    <w:rsid w:val="00F85E69"/>
    <w:rsid w:val="00F87ADC"/>
    <w:rsid w:val="00F87C79"/>
    <w:rsid w:val="00F87DB1"/>
    <w:rsid w:val="00F900A3"/>
    <w:rsid w:val="00F90FC1"/>
    <w:rsid w:val="00F91037"/>
    <w:rsid w:val="00F91084"/>
    <w:rsid w:val="00F919B1"/>
    <w:rsid w:val="00F91ED5"/>
    <w:rsid w:val="00F92878"/>
    <w:rsid w:val="00F929A7"/>
    <w:rsid w:val="00F92EE7"/>
    <w:rsid w:val="00F934DE"/>
    <w:rsid w:val="00F937F9"/>
    <w:rsid w:val="00F94E98"/>
    <w:rsid w:val="00F95F02"/>
    <w:rsid w:val="00F965DA"/>
    <w:rsid w:val="00F969DB"/>
    <w:rsid w:val="00F973FD"/>
    <w:rsid w:val="00F97E98"/>
    <w:rsid w:val="00FA0946"/>
    <w:rsid w:val="00FA14D7"/>
    <w:rsid w:val="00FA1513"/>
    <w:rsid w:val="00FA19CD"/>
    <w:rsid w:val="00FA227A"/>
    <w:rsid w:val="00FA25AB"/>
    <w:rsid w:val="00FA2F8A"/>
    <w:rsid w:val="00FA4907"/>
    <w:rsid w:val="00FA4F63"/>
    <w:rsid w:val="00FA5124"/>
    <w:rsid w:val="00FA5240"/>
    <w:rsid w:val="00FA66A5"/>
    <w:rsid w:val="00FA698D"/>
    <w:rsid w:val="00FA6FF1"/>
    <w:rsid w:val="00FA752C"/>
    <w:rsid w:val="00FA78E6"/>
    <w:rsid w:val="00FA7B3C"/>
    <w:rsid w:val="00FB0B97"/>
    <w:rsid w:val="00FB1B1A"/>
    <w:rsid w:val="00FB2188"/>
    <w:rsid w:val="00FB2509"/>
    <w:rsid w:val="00FB2733"/>
    <w:rsid w:val="00FB2C0B"/>
    <w:rsid w:val="00FB2D5B"/>
    <w:rsid w:val="00FB3290"/>
    <w:rsid w:val="00FB3856"/>
    <w:rsid w:val="00FB3D4D"/>
    <w:rsid w:val="00FB5859"/>
    <w:rsid w:val="00FB5A2A"/>
    <w:rsid w:val="00FB6A08"/>
    <w:rsid w:val="00FB6DB5"/>
    <w:rsid w:val="00FB7856"/>
    <w:rsid w:val="00FC0492"/>
    <w:rsid w:val="00FC0C8E"/>
    <w:rsid w:val="00FC1416"/>
    <w:rsid w:val="00FC1522"/>
    <w:rsid w:val="00FC1DA2"/>
    <w:rsid w:val="00FC2112"/>
    <w:rsid w:val="00FC2544"/>
    <w:rsid w:val="00FC2547"/>
    <w:rsid w:val="00FC2812"/>
    <w:rsid w:val="00FC298B"/>
    <w:rsid w:val="00FC2CAF"/>
    <w:rsid w:val="00FC2CCF"/>
    <w:rsid w:val="00FC2D9B"/>
    <w:rsid w:val="00FC2E4C"/>
    <w:rsid w:val="00FC33C7"/>
    <w:rsid w:val="00FC4493"/>
    <w:rsid w:val="00FC4752"/>
    <w:rsid w:val="00FC4ACA"/>
    <w:rsid w:val="00FC5543"/>
    <w:rsid w:val="00FC590A"/>
    <w:rsid w:val="00FC5F5E"/>
    <w:rsid w:val="00FC613D"/>
    <w:rsid w:val="00FC6CE2"/>
    <w:rsid w:val="00FC6F18"/>
    <w:rsid w:val="00FC77F0"/>
    <w:rsid w:val="00FD0B91"/>
    <w:rsid w:val="00FD14B0"/>
    <w:rsid w:val="00FD1734"/>
    <w:rsid w:val="00FD1C75"/>
    <w:rsid w:val="00FD2572"/>
    <w:rsid w:val="00FD2D7B"/>
    <w:rsid w:val="00FD35B0"/>
    <w:rsid w:val="00FD3E50"/>
    <w:rsid w:val="00FD429E"/>
    <w:rsid w:val="00FD4BEB"/>
    <w:rsid w:val="00FD4C5D"/>
    <w:rsid w:val="00FD5CE9"/>
    <w:rsid w:val="00FD6A3C"/>
    <w:rsid w:val="00FD6D1D"/>
    <w:rsid w:val="00FD6DF0"/>
    <w:rsid w:val="00FD79FE"/>
    <w:rsid w:val="00FE0276"/>
    <w:rsid w:val="00FE0A7D"/>
    <w:rsid w:val="00FE1CC7"/>
    <w:rsid w:val="00FE2620"/>
    <w:rsid w:val="00FE298C"/>
    <w:rsid w:val="00FE2F25"/>
    <w:rsid w:val="00FE41FA"/>
    <w:rsid w:val="00FE5A88"/>
    <w:rsid w:val="00FE71BC"/>
    <w:rsid w:val="00FE7F85"/>
    <w:rsid w:val="00FF168F"/>
    <w:rsid w:val="00FF1AD3"/>
    <w:rsid w:val="00FF1C35"/>
    <w:rsid w:val="00FF3167"/>
    <w:rsid w:val="00FF3A5B"/>
    <w:rsid w:val="00FF3D9F"/>
    <w:rsid w:val="00FF40CD"/>
    <w:rsid w:val="00FF43A9"/>
    <w:rsid w:val="00FF43E0"/>
    <w:rsid w:val="00FF5658"/>
    <w:rsid w:val="00FF5FE5"/>
    <w:rsid w:val="00FF65E1"/>
    <w:rsid w:val="00FF67A6"/>
    <w:rsid w:val="00FF67E1"/>
    <w:rsid w:val="00FF6B1F"/>
    <w:rsid w:val="00FF7863"/>
    <w:rsid w:val="00FF7C95"/>
    <w:rsid w:val="00FF7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50A0"/>
    <w:rPr>
      <w:sz w:val="16"/>
      <w:szCs w:val="16"/>
    </w:rPr>
  </w:style>
  <w:style w:type="paragraph" w:styleId="CommentText">
    <w:name w:val="annotation text"/>
    <w:basedOn w:val="Normal"/>
    <w:link w:val="CommentTextChar"/>
    <w:uiPriority w:val="99"/>
    <w:semiHidden/>
    <w:unhideWhenUsed/>
    <w:rsid w:val="00D750A0"/>
    <w:pPr>
      <w:spacing w:line="240" w:lineRule="auto"/>
    </w:pPr>
    <w:rPr>
      <w:sz w:val="20"/>
      <w:szCs w:val="20"/>
    </w:rPr>
  </w:style>
  <w:style w:type="character" w:customStyle="1" w:styleId="CommentTextChar">
    <w:name w:val="Comment Text Char"/>
    <w:basedOn w:val="DefaultParagraphFont"/>
    <w:link w:val="CommentText"/>
    <w:uiPriority w:val="99"/>
    <w:semiHidden/>
    <w:rsid w:val="00D750A0"/>
    <w:rPr>
      <w:sz w:val="20"/>
      <w:szCs w:val="20"/>
    </w:rPr>
  </w:style>
  <w:style w:type="paragraph" w:styleId="CommentSubject">
    <w:name w:val="annotation subject"/>
    <w:basedOn w:val="CommentText"/>
    <w:next w:val="CommentText"/>
    <w:link w:val="CommentSubjectChar"/>
    <w:uiPriority w:val="99"/>
    <w:semiHidden/>
    <w:unhideWhenUsed/>
    <w:rsid w:val="00D750A0"/>
    <w:rPr>
      <w:b/>
      <w:bCs/>
    </w:rPr>
  </w:style>
  <w:style w:type="character" w:customStyle="1" w:styleId="CommentSubjectChar">
    <w:name w:val="Comment Subject Char"/>
    <w:basedOn w:val="CommentTextChar"/>
    <w:link w:val="CommentSubject"/>
    <w:uiPriority w:val="99"/>
    <w:semiHidden/>
    <w:rsid w:val="00D750A0"/>
    <w:rPr>
      <w:b/>
      <w:bCs/>
      <w:sz w:val="20"/>
      <w:szCs w:val="20"/>
    </w:rPr>
  </w:style>
  <w:style w:type="paragraph" w:styleId="BalloonText">
    <w:name w:val="Balloon Text"/>
    <w:basedOn w:val="Normal"/>
    <w:link w:val="BalloonTextChar"/>
    <w:uiPriority w:val="99"/>
    <w:semiHidden/>
    <w:unhideWhenUsed/>
    <w:rsid w:val="00D75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0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50A0"/>
    <w:rPr>
      <w:sz w:val="16"/>
      <w:szCs w:val="16"/>
    </w:rPr>
  </w:style>
  <w:style w:type="paragraph" w:styleId="CommentText">
    <w:name w:val="annotation text"/>
    <w:basedOn w:val="Normal"/>
    <w:link w:val="CommentTextChar"/>
    <w:uiPriority w:val="99"/>
    <w:semiHidden/>
    <w:unhideWhenUsed/>
    <w:rsid w:val="00D750A0"/>
    <w:pPr>
      <w:spacing w:line="240" w:lineRule="auto"/>
    </w:pPr>
    <w:rPr>
      <w:sz w:val="20"/>
      <w:szCs w:val="20"/>
    </w:rPr>
  </w:style>
  <w:style w:type="character" w:customStyle="1" w:styleId="CommentTextChar">
    <w:name w:val="Comment Text Char"/>
    <w:basedOn w:val="DefaultParagraphFont"/>
    <w:link w:val="CommentText"/>
    <w:uiPriority w:val="99"/>
    <w:semiHidden/>
    <w:rsid w:val="00D750A0"/>
    <w:rPr>
      <w:sz w:val="20"/>
      <w:szCs w:val="20"/>
    </w:rPr>
  </w:style>
  <w:style w:type="paragraph" w:styleId="CommentSubject">
    <w:name w:val="annotation subject"/>
    <w:basedOn w:val="CommentText"/>
    <w:next w:val="CommentText"/>
    <w:link w:val="CommentSubjectChar"/>
    <w:uiPriority w:val="99"/>
    <w:semiHidden/>
    <w:unhideWhenUsed/>
    <w:rsid w:val="00D750A0"/>
    <w:rPr>
      <w:b/>
      <w:bCs/>
    </w:rPr>
  </w:style>
  <w:style w:type="character" w:customStyle="1" w:styleId="CommentSubjectChar">
    <w:name w:val="Comment Subject Char"/>
    <w:basedOn w:val="CommentTextChar"/>
    <w:link w:val="CommentSubject"/>
    <w:uiPriority w:val="99"/>
    <w:semiHidden/>
    <w:rsid w:val="00D750A0"/>
    <w:rPr>
      <w:b/>
      <w:bCs/>
      <w:sz w:val="20"/>
      <w:szCs w:val="20"/>
    </w:rPr>
  </w:style>
  <w:style w:type="paragraph" w:styleId="BalloonText">
    <w:name w:val="Balloon Text"/>
    <w:basedOn w:val="Normal"/>
    <w:link w:val="BalloonTextChar"/>
    <w:uiPriority w:val="99"/>
    <w:semiHidden/>
    <w:unhideWhenUsed/>
    <w:rsid w:val="00D75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0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7579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fan02</dc:creator>
  <cp:lastModifiedBy>Packer, David, Springer US</cp:lastModifiedBy>
  <cp:revision>4</cp:revision>
  <dcterms:created xsi:type="dcterms:W3CDTF">2014-09-15T21:27:00Z</dcterms:created>
  <dcterms:modified xsi:type="dcterms:W3CDTF">2014-09-15T23:10:00Z</dcterms:modified>
</cp:coreProperties>
</file>