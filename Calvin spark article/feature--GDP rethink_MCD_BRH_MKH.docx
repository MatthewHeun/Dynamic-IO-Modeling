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8C5E8" w14:textId="77777777" w:rsidR="009F3C42" w:rsidRDefault="009C379E">
      <w:r>
        <w:t>Measuring what we treasure</w:t>
      </w:r>
    </w:p>
    <w:p w14:paraId="0DFD23BC" w14:textId="77777777" w:rsidR="00FC44EC" w:rsidRDefault="009C379E">
      <w:r>
        <w:t xml:space="preserve">Professors urge to look </w:t>
      </w:r>
      <w:r>
        <w:rPr>
          <w:i/>
        </w:rPr>
        <w:t xml:space="preserve">Beyond </w:t>
      </w:r>
      <w:r w:rsidR="00FC44EC" w:rsidRPr="009C379E">
        <w:rPr>
          <w:i/>
        </w:rPr>
        <w:t>GDP</w:t>
      </w:r>
      <w:r>
        <w:t xml:space="preserve"> in an age of resource depletion</w:t>
      </w:r>
    </w:p>
    <w:p w14:paraId="43509D97" w14:textId="77777777" w:rsidR="00046FFB" w:rsidRDefault="00046FFB">
      <w:r>
        <w:t>By Lynn Bolt Rosendale ‘85</w:t>
      </w:r>
    </w:p>
    <w:p w14:paraId="06BA8FD6" w14:textId="77777777" w:rsidR="009C379E" w:rsidRDefault="009C379E"/>
    <w:p w14:paraId="3E2CC063" w14:textId="2150A089"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w:t>
      </w:r>
      <w:del w:id="0" w:author="Michael Dale" w:date="2015-01-21T09:51:00Z">
        <w:r w:rsidR="00A81D89" w:rsidDel="006C5FCD">
          <w:delText xml:space="preserve">reigns </w:delText>
        </w:r>
      </w:del>
      <w:ins w:id="1" w:author="Michael Dale" w:date="2015-01-21T09:51:00Z">
        <w:r w:rsidR="006C5FCD">
          <w:t>is the</w:t>
        </w:r>
        <w:r w:rsidR="006C5FCD">
          <w:t xml:space="preserve"> </w:t>
        </w:r>
      </w:ins>
      <w:r w:rsidR="00A81D89">
        <w:t xml:space="preserve">supreme </w:t>
      </w:r>
      <w:del w:id="2" w:author="Michael Dale" w:date="2015-01-21T09:52:00Z">
        <w:r w:rsidR="00A81D89" w:rsidDel="006C5FCD">
          <w:delText xml:space="preserve">in terms of </w:delText>
        </w:r>
      </w:del>
      <w:r w:rsidR="00A81D89">
        <w:t>economic indicator</w:t>
      </w:r>
      <w:del w:id="3" w:author="Michael Dale" w:date="2015-01-21T09:52:00Z">
        <w:r w:rsidR="00A81D89" w:rsidDel="006C5FCD">
          <w:delText>s</w:delText>
        </w:r>
      </w:del>
      <w:r w:rsidR="00A81D89">
        <w:t xml:space="preserve">. </w:t>
      </w:r>
      <w:r w:rsidR="00166BA7">
        <w:t xml:space="preserve">A </w:t>
      </w:r>
      <w:ins w:id="4" w:author="Michael Dale" w:date="2015-01-21T09:52:00Z">
        <w:r w:rsidR="006C5FCD">
          <w:t xml:space="preserve">growing </w:t>
        </w:r>
      </w:ins>
      <w:r w:rsidR="00166BA7">
        <w:t xml:space="preserve">GDP </w:t>
      </w:r>
      <w:del w:id="5" w:author="Michael Dale" w:date="2015-01-21T09:52:00Z">
        <w:r w:rsidR="00166BA7" w:rsidDel="006C5FCD">
          <w:delText xml:space="preserve">that is growing </w:delText>
        </w:r>
      </w:del>
      <w:r w:rsidR="00166BA7">
        <w:t xml:space="preserve">can enhance a country’s reputation and therefore its strength and power. </w:t>
      </w:r>
    </w:p>
    <w:p w14:paraId="55DD5FEB" w14:textId="2D2B6031"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w:t>
      </w:r>
      <w:del w:id="6" w:author="Michael Dale" w:date="2015-01-21T09:52:00Z">
        <w:r w:rsidR="00554856" w:rsidRPr="00554856" w:rsidDel="006C5FCD">
          <w:delText xml:space="preserve">the </w:delText>
        </w:r>
      </w:del>
      <w:r w:rsidR="00554856" w:rsidRPr="00554856">
        <w:t xml:space="preserve">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14:paraId="28B59EED" w14:textId="06D286DF" w:rsidR="006A21E4" w:rsidRDefault="00554856">
      <w:r>
        <w:t xml:space="preserve">At the time, it was understood that the national accounts </w:t>
      </w:r>
      <w:ins w:id="7" w:author="Michael Dale" w:date="2015-01-21T09:52:00Z">
        <w:r w:rsidR="006C5FCD">
          <w:t xml:space="preserve">and GDP </w:t>
        </w:r>
      </w:ins>
      <w:r>
        <w:t>were limited in their scope: they were designed to assess prosperity whi</w:t>
      </w:r>
      <w:r w:rsidR="006A21E4">
        <w:t xml:space="preserve">le realizing that other contributing aspects </w:t>
      </w:r>
      <w:ins w:id="8" w:author="Michael Dale" w:date="2015-01-21T09:52:00Z">
        <w:r w:rsidR="006C5FCD">
          <w:t xml:space="preserve">to well-being </w:t>
        </w:r>
      </w:ins>
      <w:r w:rsidR="006A21E4">
        <w:t xml:space="preserve">were not being fully valued. Kuznets understood this and </w:t>
      </w:r>
      <w:del w:id="9" w:author="Michael Dale" w:date="2015-01-21T09:53:00Z">
        <w:r w:rsidR="006A21E4" w:rsidDel="006C5FCD">
          <w:delText xml:space="preserve">in fact warned </w:delText>
        </w:r>
      </w:del>
      <w:ins w:id="10" w:author="Michael Dale" w:date="2015-01-21T09:53:00Z">
        <w:r w:rsidR="006C5FCD">
          <w:t xml:space="preserve">cautioned </w:t>
        </w:r>
      </w:ins>
      <w:r w:rsidR="006A21E4">
        <w:t>that “the valuable capacity of the human mind to simplify a complex situation … becomes dangerous when not controlled in terms of definitely stated criteria.”</w:t>
      </w:r>
    </w:p>
    <w:p w14:paraId="5A9EBACB" w14:textId="558CD09C" w:rsidR="006A21E4" w:rsidRDefault="006A21E4">
      <w:r>
        <w:t xml:space="preserve">But as policymakers grabbed hold of the numbers and began using them as the </w:t>
      </w:r>
      <w:r w:rsidR="005B4091">
        <w:t>benchmark of success, the complexities were obscured</w:t>
      </w:r>
      <w:ins w:id="11" w:author="Michael Dale" w:date="2015-01-21T09:53:00Z">
        <w:r w:rsidR="006C5FCD">
          <w:t xml:space="preserve"> [forgotten?]</w:t>
        </w:r>
      </w:ins>
      <w:r w:rsidR="005B4091">
        <w:t>.</w:t>
      </w:r>
      <w:r w:rsidR="00D727FC">
        <w:t xml:space="preserve"> </w:t>
      </w:r>
    </w:p>
    <w:p w14:paraId="1670EFA4" w14:textId="77777777"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Michael Carbaj</w:t>
      </w:r>
      <w:r w:rsidR="005D7D89">
        <w:t>a</w:t>
      </w:r>
      <w:r w:rsidR="00BF5ADE">
        <w:t>les–Dale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14:paraId="05A61DA8" w14:textId="371ED8F3" w:rsidR="00D727FC" w:rsidRDefault="00BF5ADE">
      <w:r>
        <w:t>“</w:t>
      </w:r>
      <w:del w:id="12" w:author="Michael Dale" w:date="2015-01-21T09:53:00Z">
        <w:r w:rsidDel="001A113B">
          <w:delText xml:space="preserve">Simply measuring </w:delText>
        </w:r>
      </w:del>
      <w:del w:id="13" w:author="Michael Dale" w:date="2015-01-20T10:23:00Z">
        <w:r w:rsidDel="00DA03FC">
          <w:delText xml:space="preserve">by </w:delText>
        </w:r>
      </w:del>
      <w:r>
        <w:t xml:space="preserve">GDP is </w:t>
      </w:r>
      <w:ins w:id="14" w:author="Michael Dale" w:date="2015-01-21T09:53:00Z">
        <w:r w:rsidR="001A113B">
          <w:t xml:space="preserve">simply </w:t>
        </w:r>
      </w:ins>
      <w:r>
        <w:t>not a good enough measure of what makes an economy go and what brings good quality of life to people,” said Heun.</w:t>
      </w:r>
    </w:p>
    <w:p w14:paraId="50CC568D" w14:textId="7BCA1FDC" w:rsidR="00BF5ADE" w:rsidRDefault="005D7D89">
      <w:r>
        <w:t xml:space="preserve">The result, their recently released book, </w:t>
      </w:r>
      <w:r>
        <w:rPr>
          <w:i/>
        </w:rPr>
        <w:t>Beyond GDP: National Accounting i</w:t>
      </w:r>
      <w:r w:rsidR="00046FFB">
        <w:rPr>
          <w:i/>
        </w:rPr>
        <w:t>n the Age of Resource Depletion</w:t>
      </w:r>
      <w:r w:rsidR="00046FFB">
        <w:t xml:space="preserve"> (</w:t>
      </w:r>
      <w:del w:id="15" w:author="Michael Dale" w:date="2015-01-20T10:24:00Z">
        <w:r w:rsidR="00046FFB" w:rsidRPr="00046FFB" w:rsidDel="00DA03FC">
          <w:rPr>
            <w:color w:val="FF0000"/>
          </w:rPr>
          <w:delText>publisher</w:delText>
        </w:r>
      </w:del>
      <w:ins w:id="16" w:author="Michael Dale" w:date="2015-01-20T10:24:00Z">
        <w:r w:rsidR="00DA03FC">
          <w:rPr>
            <w:color w:val="FF0000"/>
          </w:rPr>
          <w:t>Springer</w:t>
        </w:r>
      </w:ins>
      <w:r w:rsidR="00046FFB">
        <w:t>, 201</w:t>
      </w:r>
      <w:ins w:id="17" w:author="Michael Dale" w:date="2015-01-21T09:54:00Z">
        <w:r w:rsidR="001A113B">
          <w:t>5</w:t>
        </w:r>
      </w:ins>
      <w:del w:id="18" w:author="Michael Dale" w:date="2015-01-21T09:54:00Z">
        <w:r w:rsidR="00046FFB" w:rsidDel="001A113B">
          <w:delText>4</w:delText>
        </w:r>
      </w:del>
      <w:r w:rsidR="00046FFB">
        <w:t>),</w:t>
      </w:r>
      <w:r>
        <w:rPr>
          <w:i/>
        </w:rPr>
        <w:t xml:space="preserve"> </w:t>
      </w:r>
      <w:r>
        <w:t>bolsters</w:t>
      </w:r>
      <w:ins w:id="19" w:author="Michael Dale" w:date="2015-01-21T09:55:00Z">
        <w:r w:rsidR="001A113B">
          <w:t xml:space="preserve"> [contributes to?]</w:t>
        </w:r>
      </w:ins>
      <w:r>
        <w:t xml:space="preserve"> the conversation that is currently </w:t>
      </w:r>
      <w:ins w:id="20" w:author="Michael Dale" w:date="2015-01-21T09:55:00Z">
        <w:r w:rsidR="001A113B" w:rsidRPr="00910C75">
          <w:rPr>
            <w:highlight w:val="yellow"/>
          </w:rPr>
          <w:t>gaining some traction among economists, though less so among policy-makers.</w:t>
        </w:r>
        <w:r w:rsidR="001A113B">
          <w:t xml:space="preserve"> </w:t>
        </w:r>
        <w:r w:rsidR="001A113B" w:rsidRPr="00910C75">
          <w:rPr>
            <w:i/>
          </w:rPr>
          <w:t>[</w:t>
        </w:r>
        <w:r w:rsidR="001A113B">
          <w:rPr>
            <w:i/>
          </w:rPr>
          <w:t xml:space="preserve">BRH </w:t>
        </w:r>
        <w:r w:rsidR="001A113B" w:rsidRPr="00910C75">
          <w:rPr>
            <w:i/>
          </w:rPr>
          <w:t>– it isn’</w:t>
        </w:r>
        <w:r w:rsidR="001A113B">
          <w:rPr>
            <w:i/>
          </w:rPr>
          <w:t>t as bleak or fringelike as I indicated during the conversation</w:t>
        </w:r>
        <w:r w:rsidR="001A113B" w:rsidRPr="00910C75">
          <w:rPr>
            <w:i/>
          </w:rPr>
          <w:t xml:space="preserve"> – </w:t>
        </w:r>
        <w:r w:rsidR="001A113B">
          <w:rPr>
            <w:i/>
          </w:rPr>
          <w:t xml:space="preserve">e.g., </w:t>
        </w:r>
        <w:r w:rsidR="001A113B" w:rsidRPr="00910C75">
          <w:rPr>
            <w:i/>
          </w:rPr>
          <w:t>the current President of the American Economics Association,William Nordhaus, has written extensively on these issues and is passionate about the issues we raise.]</w:t>
        </w:r>
        <w:r w:rsidR="001A113B">
          <w:t xml:space="preserve">  </w:t>
        </w:r>
      </w:ins>
      <w:del w:id="21" w:author="Michael Dale" w:date="2015-01-21T09:55:00Z">
        <w:r w:rsidDel="001A113B">
          <w:delText>on the fringes of economic thought in the United States</w:delText>
        </w:r>
      </w:del>
      <w:r>
        <w:t xml:space="preserve">. </w:t>
      </w:r>
    </w:p>
    <w:p w14:paraId="4A21329E" w14:textId="37ACE095" w:rsidR="005D7D89" w:rsidRDefault="005D7D89">
      <w:r>
        <w:t xml:space="preserve">“Once you start taking stock of our natural resources and then try to put a value on them, it becomes very obvious that we are using up resources, that </w:t>
      </w:r>
      <w:del w:id="22" w:author="Michael Dale" w:date="2015-01-21T09:56:00Z">
        <w:r w:rsidDel="001A113B">
          <w:delText>we have some</w:delText>
        </w:r>
      </w:del>
      <w:ins w:id="23" w:author="Michael Dale" w:date="2015-01-21T09:56:00Z">
        <w:r w:rsidR="001A113B">
          <w:t>the economy faces</w:t>
        </w:r>
      </w:ins>
      <w:r>
        <w:t xml:space="preserve"> clear constraints, and </w:t>
      </w:r>
      <w:del w:id="24" w:author="Michael Dale" w:date="2015-01-21T09:56:00Z">
        <w:r w:rsidDel="001A113B">
          <w:delText xml:space="preserve">it becomes more obvious </w:delText>
        </w:r>
      </w:del>
      <w:r>
        <w:t>that the decisions that we make</w:t>
      </w:r>
      <w:ins w:id="25" w:author="Michael Dale" w:date="2015-01-21T09:56:00Z">
        <w:r w:rsidR="001A113B">
          <w:t xml:space="preserve"> today</w:t>
        </w:r>
      </w:ins>
      <w:r>
        <w:t xml:space="preserve"> impact future generations. That becomes crystal clear,” said Haney.</w:t>
      </w:r>
    </w:p>
    <w:p w14:paraId="769FB79A" w14:textId="77777777"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rom the Brundtland Commission (1</w:t>
      </w:r>
      <w:r w:rsidR="00A1464A">
        <w:t>983–1987), which recognized the need to devise rigorous methods for integrating environmental assets into national balance sheets and inc</w:t>
      </w:r>
      <w:r w:rsidR="00593612">
        <w:t>ome statements,” the authors write.</w:t>
      </w:r>
    </w:p>
    <w:p w14:paraId="685397D6" w14:textId="77777777" w:rsidR="005B4091" w:rsidRDefault="00981D04">
      <w:r>
        <w:lastRenderedPageBreak/>
        <w:t>In response the UN developed the System for Environmental and Economic Accounting (SEEA), publishing a handbook in 1993. Many European Union member states adopted this method of integrating environmental accounts with their national accounting.</w:t>
      </w:r>
    </w:p>
    <w:p w14:paraId="69F4E78C" w14:textId="77777777"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14:paraId="7363DAE5" w14:textId="6928AA11" w:rsidR="00A10742" w:rsidRDefault="004456BC">
      <w:r>
        <w:t xml:space="preserve">Haney believes there were two main reasons for the ban on future research. “Right now, the numbers </w:t>
      </w:r>
      <w:del w:id="26" w:author="Michael Dale" w:date="2015-01-21T09:57:00Z">
        <w:r w:rsidDel="001A113B">
          <w:delText xml:space="preserve">that we have to look at </w:delText>
        </w:r>
      </w:del>
      <w:ins w:id="27" w:author="Michael Dale" w:date="2015-01-21T09:57:00Z">
        <w:r w:rsidR="001A113B">
          <w:t xml:space="preserve">available to us in national accounts </w:t>
        </w:r>
      </w:ins>
      <w:r>
        <w:t xml:space="preserve">are all profits; they’re all on the positive side and show gains. </w:t>
      </w:r>
      <w:del w:id="28" w:author="Michael Dale" w:date="2015-01-21T09:57:00Z">
        <w:r w:rsidDel="001A113B">
          <w:delText xml:space="preserve">The </w:delText>
        </w:r>
      </w:del>
      <w:ins w:id="29" w:author="Michael Dale" w:date="2015-01-21T09:57:00Z">
        <w:r w:rsidR="001A113B">
          <w:t>However, the</w:t>
        </w:r>
        <w:r w:rsidR="001A113B">
          <w:t xml:space="preserve"> </w:t>
        </w:r>
      </w:ins>
      <w:r>
        <w:t>costs are ambiguous. Once we put a cost on what’s hidden and have a more balanced picture, the negative aspect of the economy becomes very concrete,” she said.</w:t>
      </w:r>
    </w:p>
    <w:p w14:paraId="58D178C1" w14:textId="2C69C265"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w:t>
      </w:r>
      <w:ins w:id="30" w:author="Michael Dale" w:date="2015-01-20T10:25:00Z">
        <w:r w:rsidR="00DA03FC">
          <w:t>,</w:t>
        </w:r>
      </w:ins>
      <w:r>
        <w:t xml:space="preserve"> solid, a number I can trust</w:t>
      </w:r>
      <w:r w:rsidR="002153AF">
        <w:t xml:space="preserve">. </w:t>
      </w:r>
      <w:commentRangeStart w:id="31"/>
      <w:r w:rsidR="002153AF">
        <w:t xml:space="preserve">Valuing </w:t>
      </w:r>
      <w:del w:id="32" w:author="Michael Dale" w:date="2015-01-21T09:58:00Z">
        <w:r w:rsidR="002153AF" w:rsidDel="001A113B">
          <w:delText>any non-market transaction</w:delText>
        </w:r>
      </w:del>
      <w:ins w:id="33" w:author="Michael Dale" w:date="2015-01-21T09:58:00Z">
        <w:r w:rsidR="001A113B">
          <w:t>goods or services</w:t>
        </w:r>
      </w:ins>
      <w:ins w:id="34" w:author="Michael Dale" w:date="2015-01-21T09:59:00Z">
        <w:r w:rsidR="001A113B">
          <w:t xml:space="preserve"> that exist outside the market</w:t>
        </w:r>
      </w:ins>
      <w:r w:rsidR="002153AF">
        <w:t>, such as resources in the ground, is the first step towards valuing pollution, and that is the greatest fear.</w:t>
      </w:r>
      <w:commentRangeEnd w:id="31"/>
      <w:r w:rsidR="00E9242E">
        <w:rPr>
          <w:rStyle w:val="CommentReference"/>
        </w:rPr>
        <w:commentReference w:id="31"/>
      </w:r>
    </w:p>
    <w:p w14:paraId="77125DCD" w14:textId="19D874E5" w:rsidR="002153AF" w:rsidRDefault="002153AF">
      <w:r>
        <w:t xml:space="preserve">“We need to start owning the cost we’re putting on the environment, and no politician </w:t>
      </w:r>
      <w:del w:id="35" w:author="Michael Dale" w:date="2015-01-21T09:59:00Z">
        <w:r w:rsidDel="00FE5F56">
          <w:delText xml:space="preserve">wants </w:delText>
        </w:r>
      </w:del>
      <w:ins w:id="36" w:author="Michael Dale" w:date="2015-01-21T09:59:00Z">
        <w:r w:rsidR="00FE5F56">
          <w:t>can easily do</w:t>
        </w:r>
        <w:r w:rsidR="00FE5F56">
          <w:t xml:space="preserve"> </w:t>
        </w:r>
      </w:ins>
      <w:r>
        <w:t>that on their watch,” she said.</w:t>
      </w:r>
    </w:p>
    <w:p w14:paraId="16A56B93" w14:textId="75B6A0F1"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w:t>
      </w:r>
      <w:del w:id="37" w:author="Michael Dale" w:date="2015-01-21T09:59:00Z">
        <w:r w:rsidR="00F0200C" w:rsidDel="00FE5F56">
          <w:delText xml:space="preserve">This </w:delText>
        </w:r>
        <w:r w:rsidR="006F54E6" w:rsidDel="00FE5F56">
          <w:delText>is the value of</w:delText>
        </w:r>
      </w:del>
      <w:ins w:id="38" w:author="Michael Dale" w:date="2015-01-21T09:59:00Z">
        <w:r w:rsidR="00FE5F56">
          <w:t>Natural capital includes</w:t>
        </w:r>
      </w:ins>
      <w:r w:rsidR="006F54E6">
        <w:t xml:space="preserve"> natural resources, such as minerals, fossil fuels, forests and fresh water. But </w:t>
      </w:r>
      <w:del w:id="39" w:author="Michael Dale" w:date="2015-01-21T10:00:00Z">
        <w:r w:rsidR="006F54E6" w:rsidDel="00FE5F56">
          <w:delText xml:space="preserve">it </w:delText>
        </w:r>
      </w:del>
      <w:ins w:id="40" w:author="Michael Dale" w:date="2015-01-21T10:00:00Z">
        <w:r w:rsidR="00FE5F56">
          <w:t xml:space="preserve">a green GDP </w:t>
        </w:r>
      </w:ins>
      <w:r w:rsidR="006F54E6">
        <w:t xml:space="preserve">would also </w:t>
      </w:r>
      <w:del w:id="41" w:author="Michael Dale" w:date="2015-01-21T10:00:00Z">
        <w:r w:rsidR="006F54E6" w:rsidDel="00FE5F56">
          <w:delText xml:space="preserve">include </w:delText>
        </w:r>
      </w:del>
      <w:ins w:id="42" w:author="Michael Dale" w:date="2015-01-21T10:00:00Z">
        <w:r w:rsidR="00FE5F56">
          <w:t>account for</w:t>
        </w:r>
        <w:r w:rsidR="00FE5F56">
          <w:t xml:space="preserve"> </w:t>
        </w:r>
      </w:ins>
      <w:r w:rsidR="006F54E6">
        <w:t>the degradation of ecosystems, which provide important goods and services to the economy and well-being.</w:t>
      </w:r>
    </w:p>
    <w:p w14:paraId="631CA1AB" w14:textId="40749B67" w:rsidR="006F54E6" w:rsidRDefault="006F54E6">
      <w:r>
        <w:t xml:space="preserve">For example, a tree might be valued at a certain dollar figure, but a whole forest provides much more in value than the cumulative total of the trees’ </w:t>
      </w:r>
      <w:ins w:id="43" w:author="Michael Dale" w:date="2015-01-20T10:26:00Z">
        <w:r w:rsidR="00C82467">
          <w:t xml:space="preserve">dollar </w:t>
        </w:r>
      </w:ins>
      <w:r>
        <w:t>value</w:t>
      </w:r>
      <w:r w:rsidR="00622283">
        <w:t>. Forests provide recreation,</w:t>
      </w:r>
      <w:r>
        <w:t xml:space="preserve"> habitat and </w:t>
      </w:r>
      <w:r w:rsidR="00622283">
        <w:t>carbon sequestration.</w:t>
      </w:r>
    </w:p>
    <w:p w14:paraId="5C7310F5" w14:textId="77777777" w:rsidR="009F3C42" w:rsidRDefault="00A375B4">
      <w:r>
        <w:t xml:space="preserve">“And the story needs to include </w:t>
      </w:r>
      <w:r w:rsidR="009F3C42">
        <w:t xml:space="preserve">the fact that natural resources are now constrained,” said </w:t>
      </w:r>
      <w:r w:rsidR="009F3C42" w:rsidRPr="009F3C42">
        <w:t>Carbajales–Dale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14:paraId="455E802A" w14:textId="02A7A0C4" w:rsidR="009F3C42" w:rsidRDefault="009F3C42">
      <w:r>
        <w:t xml:space="preserve">“That used to mean that things like capital and labor is where we needed to make our investment: the number of </w:t>
      </w:r>
      <w:ins w:id="44" w:author="Michael Dale" w:date="2015-01-20T10:27:00Z">
        <w:r w:rsidR="00FC38F0">
          <w:t xml:space="preserve">boats and </w:t>
        </w:r>
      </w:ins>
      <w:r>
        <w:t>fishermen is what would constraint your catch,” he continued. “Now it’s the number of fish that are available that affects your catch.”</w:t>
      </w:r>
    </w:p>
    <w:p w14:paraId="55679A15" w14:textId="77777777" w:rsidR="00263BFD" w:rsidRDefault="00263BFD">
      <w:commentRangeStart w:id="45"/>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commentRangeEnd w:id="45"/>
      <w:r w:rsidR="00FC38F0">
        <w:rPr>
          <w:rStyle w:val="CommentReference"/>
        </w:rPr>
        <w:commentReference w:id="45"/>
      </w:r>
    </w:p>
    <w:p w14:paraId="028EF4C5" w14:textId="64774204" w:rsidR="00622283" w:rsidRDefault="00622283">
      <w:r>
        <w:t>“When I think</w:t>
      </w:r>
      <w:ins w:id="46" w:author="Michael Dale" w:date="2015-01-21T10:00:00Z">
        <w:r w:rsidR="00FE5F56">
          <w:t xml:space="preserve">, </w:t>
        </w:r>
      </w:ins>
      <w:del w:id="47" w:author="Michael Dale" w:date="2015-01-21T10:00:00Z">
        <w:r w:rsidDel="00FE5F56">
          <w:delText xml:space="preserve"> and </w:delText>
        </w:r>
      </w:del>
      <w:r>
        <w:t xml:space="preserve">write and speak about this, I think there are so many advantages to having good information and making policies and judgments based on that information, especially with politically charged topics like energy and climate changes,” said Heun. </w:t>
      </w:r>
    </w:p>
    <w:p w14:paraId="4150D493" w14:textId="77777777" w:rsidR="00622283" w:rsidRDefault="00622283">
      <w:r>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14:paraId="54F7EF48" w14:textId="01EACB79" w:rsidR="00622283" w:rsidRDefault="003A7CBB">
      <w:ins w:id="48" w:author="Michael Dale" w:date="2015-01-21T10:01:00Z">
        <w:r>
          <w:lastRenderedPageBreak/>
          <w:t xml:space="preserve">After making this point in their book, </w:t>
        </w:r>
      </w:ins>
      <w:r w:rsidR="009F3C42">
        <w:t>Haney, Heun and</w:t>
      </w:r>
      <w:r w:rsidR="00622283">
        <w:t xml:space="preserve"> </w:t>
      </w:r>
      <w:r w:rsidR="005D288C" w:rsidRPr="005D288C">
        <w:t xml:space="preserve">Carbajales–Dale </w:t>
      </w:r>
      <w:del w:id="49" w:author="Michael Dale" w:date="2015-01-21T10:01:00Z">
        <w:r w:rsidR="00622283" w:rsidDel="003A7CBB">
          <w:delText>attempt to ma</w:delText>
        </w:r>
        <w:r w:rsidR="00263BFD" w:rsidDel="003A7CBB">
          <w:delText>ke that point in their book, and</w:delText>
        </w:r>
        <w:r w:rsidR="00622283" w:rsidDel="003A7CBB">
          <w:delText xml:space="preserve"> then </w:delText>
        </w:r>
      </w:del>
      <w:r w:rsidR="00622283">
        <w:t xml:space="preserve">go on to suggest more technical formulas that could be used to better equip scientists and policy makers to make </w:t>
      </w:r>
      <w:ins w:id="50" w:author="Michael Dale" w:date="2015-01-21T10:01:00Z">
        <w:r>
          <w:t xml:space="preserve">wise </w:t>
        </w:r>
      </w:ins>
      <w:r w:rsidR="00622283">
        <w:t>decisions.</w:t>
      </w:r>
    </w:p>
    <w:p w14:paraId="46A392DE" w14:textId="4CB0FAAD" w:rsidR="001D2D72" w:rsidRDefault="001D2D72">
      <w:r>
        <w:t>In simple</w:t>
      </w:r>
      <w:r w:rsidR="009C379E">
        <w:t>r</w:t>
      </w:r>
      <w:r>
        <w:t xml:space="preserve"> terms, Heun</w:t>
      </w:r>
      <w:r w:rsidR="00380A4D">
        <w:t xml:space="preserve"> uses the metaphor of a metabolism to better understand the economy:</w:t>
      </w:r>
      <w:r>
        <w:t xml:space="preserve"> “Living organisms </w:t>
      </w:r>
      <w:del w:id="51" w:author="Michael Dale" w:date="2015-01-20T10:28:00Z">
        <w:r w:rsidDel="00FC38F0">
          <w:delText>in</w:delText>
        </w:r>
      </w:del>
      <w:r>
        <w:t>take</w:t>
      </w:r>
      <w:ins w:id="52" w:author="Michael Dale" w:date="2015-01-20T10:28:00Z">
        <w:r w:rsidR="00FC38F0">
          <w:t xml:space="preserve"> in</w:t>
        </w:r>
        <w:r w:rsidR="00FC1728">
          <w:t xml:space="preserve"> materials and energy</w:t>
        </w:r>
      </w:ins>
      <w:r>
        <w:t xml:space="preserve"> from the biosphere and expel waste</w:t>
      </w:r>
      <w:ins w:id="53" w:author="Michael Dale" w:date="2015-01-21T10:01:00Z">
        <w:r w:rsidR="00FC1728">
          <w:t>s</w:t>
        </w:r>
      </w:ins>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14:paraId="0C463634" w14:textId="77777777" w:rsidR="005D288C" w:rsidRDefault="005D288C">
      <w:r>
        <w:t xml:space="preserve">The book then provides a technical framework by which to do accounting that is “new and necessary,” according to </w:t>
      </w:r>
      <w:r w:rsidRPr="005D288C">
        <w:t>Carbajales–Dale</w:t>
      </w:r>
      <w:r>
        <w:t xml:space="preserve">. </w:t>
      </w:r>
    </w:p>
    <w:p w14:paraId="7C9A1D69" w14:textId="775E407C" w:rsidR="005D288C" w:rsidRDefault="005D288C">
      <w:r>
        <w:t xml:space="preserve">“Our framework takes into account flows of materials,” he said. “For instance, iron ore comes out of the environment, so that </w:t>
      </w:r>
      <w:del w:id="54" w:author="Michael Dale" w:date="2015-01-20T10:29:00Z">
        <w:r w:rsidDel="00FC38F0">
          <w:delText xml:space="preserve">in </w:delText>
        </w:r>
      </w:del>
      <w:r>
        <w:t>includes the mining industry, but then it goes into steel production and finally to construction. The way materials are stockpiled in certain sectors of the economy changes the picture.</w:t>
      </w:r>
    </w:p>
    <w:p w14:paraId="3F675203" w14:textId="5B6E881B" w:rsidR="00A375B4" w:rsidRDefault="00A375B4">
      <w:r>
        <w:t xml:space="preserve">“What drives </w:t>
      </w:r>
      <w:del w:id="55" w:author="Michael Dale" w:date="2015-01-20T10:29:00Z">
        <w:r w:rsidDel="00FC38F0">
          <w:delText>Matt and my</w:delText>
        </w:r>
      </w:del>
      <w:ins w:id="56" w:author="Michael Dale" w:date="2015-01-20T10:29:00Z">
        <w:r w:rsidR="00FC38F0">
          <w:t>our</w:t>
        </w:r>
      </w:ins>
      <w:r>
        <w:t xml:space="preserve"> interest in this is that </w:t>
      </w:r>
      <w:del w:id="57" w:author="Michael Dale" w:date="2015-01-20T10:30:00Z">
        <w:r w:rsidDel="00FC38F0">
          <w:delText xml:space="preserve">the </w:delText>
        </w:r>
      </w:del>
      <w:r>
        <w:t>transform</w:t>
      </w:r>
      <w:del w:id="58" w:author="Michael Dale" w:date="2015-01-20T10:30:00Z">
        <w:r w:rsidDel="00FC38F0">
          <w:delText>ation</w:delText>
        </w:r>
      </w:del>
      <w:ins w:id="59" w:author="Michael Dale" w:date="2015-01-20T10:30:00Z">
        <w:r w:rsidR="00FC38F0">
          <w:t>ing</w:t>
        </w:r>
      </w:ins>
      <w:r>
        <w:t xml:space="preserve"> </w:t>
      </w:r>
      <w:del w:id="60" w:author="Michael Dale" w:date="2015-01-20T10:30:00Z">
        <w:r w:rsidDel="00FC38F0">
          <w:delText xml:space="preserve">in </w:delText>
        </w:r>
      </w:del>
      <w:r>
        <w:t xml:space="preserve">the energy sector </w:t>
      </w:r>
      <w:ins w:id="61" w:author="Michael Dale" w:date="2015-01-21T10:02:00Z">
        <w:r w:rsidR="00FC1728">
          <w:t xml:space="preserve">from fossil fuels </w:t>
        </w:r>
      </w:ins>
      <w:r>
        <w:t xml:space="preserve">to </w:t>
      </w:r>
      <w:ins w:id="62" w:author="Michael Dale" w:date="2015-01-21T10:02:00Z">
        <w:r w:rsidR="00FC1728">
          <w:t>renewable resources</w:t>
        </w:r>
      </w:ins>
      <w:ins w:id="63" w:author="Michael Dale" w:date="2015-01-21T10:03:00Z">
        <w:r w:rsidR="00FC1728">
          <w:t xml:space="preserve"> </w:t>
        </w:r>
      </w:ins>
      <w:del w:id="64" w:author="Michael Dale" w:date="2015-01-21T10:03:00Z">
        <w:r w:rsidDel="00FC1728">
          <w:delText xml:space="preserve">things </w:delText>
        </w:r>
      </w:del>
      <w:r>
        <w:t xml:space="preserve">like solar, wind and hydro takes a tremendous among of investment in terms of natural resources and energy. In order to provide solar energy, we </w:t>
      </w:r>
      <w:ins w:id="65" w:author="Michael Dale" w:date="2015-01-20T10:30:00Z">
        <w:r w:rsidR="00FC38F0">
          <w:t xml:space="preserve">first </w:t>
        </w:r>
      </w:ins>
      <w:del w:id="66" w:author="Michael Dale" w:date="2015-01-20T10:30:00Z">
        <w:r w:rsidDel="00FC38F0">
          <w:delText xml:space="preserve">would </w:delText>
        </w:r>
      </w:del>
      <w:r>
        <w:t>need to build factories to produce the solar panels and likewise for the other options. All of these investments come at a cost that needs to be accounted for. It’s a mammoth investment.</w:t>
      </w:r>
    </w:p>
    <w:p w14:paraId="79C20325" w14:textId="4336C3A9" w:rsidR="00A375B4" w:rsidRDefault="00A375B4">
      <w:r>
        <w:t xml:space="preserve">“But so is every coal-fired station and gas-powered station that we build every year,” he said. “We have to realize that each time we invest in </w:t>
      </w:r>
      <w:del w:id="67" w:author="Michael Dale" w:date="2015-01-21T10:03:00Z">
        <w:r w:rsidDel="00AF7E46">
          <w:delText>that</w:delText>
        </w:r>
      </w:del>
      <w:ins w:id="68" w:author="Michael Dale" w:date="2015-01-21T10:03:00Z">
        <w:r w:rsidR="00AF7E46">
          <w:t>old fossil fuel technology</w:t>
        </w:r>
      </w:ins>
      <w:r>
        <w:t xml:space="preserve">, </w:t>
      </w:r>
      <w:del w:id="69" w:author="Michael Dale" w:date="2015-01-20T10:35:00Z">
        <w:r w:rsidDel="00E052F7">
          <w:delText xml:space="preserve">the </w:delText>
        </w:r>
      </w:del>
      <w:r>
        <w:t xml:space="preserve">materials </w:t>
      </w:r>
      <w:ins w:id="70" w:author="Michael Dale" w:date="2015-01-21T10:03:00Z">
        <w:r w:rsidR="00AF7E46">
          <w:t xml:space="preserve">and energy </w:t>
        </w:r>
      </w:ins>
      <w:r>
        <w:t xml:space="preserve">are locked into that purpose rather than building out </w:t>
      </w:r>
      <w:ins w:id="71" w:author="Michael Dale" w:date="2015-01-21T10:04:00Z">
        <w:r w:rsidR="00AF7E46">
          <w:t xml:space="preserve">a </w:t>
        </w:r>
      </w:ins>
      <w:r>
        <w:t>renewable</w:t>
      </w:r>
      <w:ins w:id="72" w:author="Michael Dale" w:date="2015-01-21T10:04:00Z">
        <w:r w:rsidR="00AF7E46">
          <w:t xml:space="preserve"> energy infrastructure</w:t>
        </w:r>
      </w:ins>
      <w:del w:id="73" w:author="Michael Dale" w:date="2015-01-21T10:04:00Z">
        <w:r w:rsidDel="00AF7E46">
          <w:delText>s</w:delText>
        </w:r>
      </w:del>
      <w:r>
        <w:t>.”</w:t>
      </w:r>
    </w:p>
    <w:p w14:paraId="22FF9C47" w14:textId="66C04600" w:rsidR="00F727B1" w:rsidRDefault="00380A4D">
      <w:r>
        <w:t xml:space="preserve">As a mechanical </w:t>
      </w:r>
      <w:ins w:id="74" w:author="Michael Dale" w:date="2015-01-21T10:04:00Z">
        <w:r w:rsidR="00AF7E46">
          <w:t xml:space="preserve">concentration </w:t>
        </w:r>
      </w:ins>
      <w:r>
        <w:t xml:space="preserve">engineering professor, Heun believes that what he says in the book </w:t>
      </w:r>
      <w:r w:rsidR="00D51605">
        <w:t xml:space="preserve">is critical for students to understand. “I teach courses that deal with the design </w:t>
      </w:r>
      <w:del w:id="75" w:author="Michael Dale" w:date="2015-01-21T10:04:00Z">
        <w:r w:rsidR="00D51605" w:rsidDel="00AF7E46">
          <w:delText xml:space="preserve">for </w:delText>
        </w:r>
      </w:del>
      <w:ins w:id="76" w:author="Michael Dale" w:date="2015-01-21T10:04:00Z">
        <w:r w:rsidR="00AF7E46">
          <w:t>of</w:t>
        </w:r>
        <w:r w:rsidR="00AF7E46">
          <w:t xml:space="preserve"> </w:t>
        </w:r>
      </w:ins>
      <w:r w:rsidR="00D51605">
        <w:t xml:space="preserve">systems that consume fossil fuels: power plants, air conditioners, heat pumps, internal combustion </w:t>
      </w:r>
      <w:del w:id="77" w:author="Michael Dale" w:date="2015-01-21T10:04:00Z">
        <w:r w:rsidR="00D51605" w:rsidDel="00AF7E46">
          <w:delText>systems</w:delText>
        </w:r>
      </w:del>
      <w:ins w:id="78" w:author="Michael Dale" w:date="2015-01-21T10:04:00Z">
        <w:r w:rsidR="00AF7E46">
          <w:t>engines</w:t>
        </w:r>
      </w:ins>
      <w:r w:rsidR="0091482B">
        <w:t xml:space="preserve">. These are the topics in my classroom, and I think it’s </w:t>
      </w:r>
      <w:del w:id="79" w:author="Michael Dale" w:date="2015-01-21T10:04:00Z">
        <w:r w:rsidR="0091482B" w:rsidDel="00AF7E46">
          <w:delText xml:space="preserve">ok </w:delText>
        </w:r>
      </w:del>
      <w:ins w:id="80" w:author="Michael Dale" w:date="2015-01-21T10:04:00Z">
        <w:r w:rsidR="00AF7E46">
          <w:t>important</w:t>
        </w:r>
        <w:r w:rsidR="00AF7E46">
          <w:t xml:space="preserve"> </w:t>
        </w:r>
      </w:ins>
      <w:r w:rsidR="0091482B">
        <w:t>to ask the questions, ‘Where does the energy come from to run your refrigerator and air conditioning? What is the generation rate of CO</w:t>
      </w:r>
      <w:r w:rsidR="0091482B" w:rsidRPr="00BC34DE">
        <w:rPr>
          <w:vertAlign w:val="subscript"/>
          <w:rPrChange w:id="81" w:author="Michael Dale" w:date="2015-01-20T10:36:00Z">
            <w:rPr/>
          </w:rPrChange>
        </w:rPr>
        <w:t>2</w:t>
      </w:r>
      <w:r w:rsidR="0091482B">
        <w:t>?’” Even if the textbook doesn’t ask these questions, I feel compelled to.”</w:t>
      </w:r>
    </w:p>
    <w:p w14:paraId="431B10C2" w14:textId="24F1B0AF"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w:t>
      </w:r>
      <w:commentRangeStart w:id="82"/>
      <w:del w:id="83" w:author="Michael Dale" w:date="2015-01-20T13:59:00Z">
        <w:r w:rsidDel="00213BF9">
          <w:delText xml:space="preserve">made in God’s image </w:delText>
        </w:r>
        <w:commentRangeEnd w:id="82"/>
        <w:r w:rsidR="001611F9" w:rsidDel="00213BF9">
          <w:rPr>
            <w:rStyle w:val="CommentReference"/>
          </w:rPr>
          <w:commentReference w:id="82"/>
        </w:r>
      </w:del>
      <w:r>
        <w:t xml:space="preserve">and it includes the well-being of the natural world, that part of creation that we hold as general </w:t>
      </w:r>
      <w:r w:rsidR="00585AD2">
        <w:t>revelation,” he said.</w:t>
      </w:r>
      <w:r w:rsidR="009148A1">
        <w:t xml:space="preserve"> “</w:t>
      </w:r>
      <w:commentRangeStart w:id="84"/>
      <w:r w:rsidR="009148A1">
        <w:t xml:space="preserve">The route to sustainable energy </w:t>
      </w:r>
      <w:del w:id="85" w:author="Michael Dale" w:date="2015-01-20T14:02:00Z">
        <w:r w:rsidR="009148A1" w:rsidDel="00F30E96">
          <w:delText>runs straight through</w:delText>
        </w:r>
      </w:del>
      <w:ins w:id="86" w:author="Michael Dale" w:date="2015-01-20T14:02:00Z">
        <w:r w:rsidR="00F30E96">
          <w:t>depends upon</w:t>
        </w:r>
      </w:ins>
      <w:r w:rsidR="009148A1">
        <w:t xml:space="preserve"> the economy but so does human well-being</w:t>
      </w:r>
      <w:commentRangeEnd w:id="84"/>
      <w:r w:rsidR="001611F9">
        <w:rPr>
          <w:rStyle w:val="CommentReference"/>
        </w:rPr>
        <w:commentReference w:id="84"/>
      </w:r>
      <w:r w:rsidR="009148A1">
        <w:t>.</w:t>
      </w:r>
    </w:p>
    <w:p w14:paraId="005EA877" w14:textId="32DAE775" w:rsidR="009148A1" w:rsidRPr="006A21E4" w:rsidRDefault="009148A1">
      <w:r>
        <w:t>“Because I am a Christian, because I value human well-being and because I see the natural world as revelation, these connections matter. The challenge for me in communicating this</w:t>
      </w:r>
      <w:ins w:id="87" w:author="Michael Dale" w:date="2015-01-21T10:04:00Z">
        <w:r w:rsidR="00AF7E46">
          <w:t xml:space="preserve"> to students</w:t>
        </w:r>
      </w:ins>
      <w:r>
        <w:t xml:space="preserve"> is that those connections are terribly difficult to unravel. The story of those connections is not simple to tell, but I feel absolutely compelled to pursue this because of those important things </w:t>
      </w:r>
      <w:ins w:id="88" w:author="Michael Dale" w:date="2015-01-21T10:05:00Z">
        <w:r w:rsidR="00AF7E46">
          <w:t xml:space="preserve">that </w:t>
        </w:r>
      </w:ins>
      <w:r>
        <w:t>I hold true as a Reformed Christian.”</w:t>
      </w:r>
    </w:p>
    <w:p w14:paraId="4A71835E" w14:textId="77777777" w:rsidR="00A90218" w:rsidRDefault="00263BFD">
      <w:r>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14:paraId="7FC99872" w14:textId="54F98C73" w:rsidR="009B5F97" w:rsidRDefault="009B5F97">
      <w:r>
        <w:lastRenderedPageBreak/>
        <w:t>“The big, giant takeaway for me is that we are making decisions today in how we invest in capital with the idea that investment of any kind is good for the economy</w:t>
      </w:r>
      <w:ins w:id="89" w:author="Michael Dale" w:date="2015-01-21T10:05:00Z">
        <w:r w:rsidR="003D4375">
          <w:t xml:space="preserve">. </w:t>
        </w:r>
      </w:ins>
      <w:del w:id="90" w:author="Michael Dale" w:date="2015-01-21T10:05:00Z">
        <w:r w:rsidDel="003D4375">
          <w:delText>, when the reality is that</w:delText>
        </w:r>
      </w:del>
      <w:ins w:id="91" w:author="Michael Dale" w:date="2015-01-21T10:05:00Z">
        <w:r w:rsidR="003D4375">
          <w:t>But,</w:t>
        </w:r>
      </w:ins>
      <w:r>
        <w:t xml:space="preserve"> those decisions affect our energy demands and locks us into energy paths that will </w:t>
      </w:r>
      <w:del w:id="92" w:author="Michael Dale" w:date="2015-01-21T10:05:00Z">
        <w:r w:rsidDel="003D4375">
          <w:delText>have to be invested in</w:delText>
        </w:r>
      </w:del>
      <w:ins w:id="93" w:author="Michael Dale" w:date="2015-01-21T10:05:00Z">
        <w:r w:rsidR="003D4375">
          <w:t>be followed</w:t>
        </w:r>
      </w:ins>
      <w:r>
        <w:t xml:space="preserve"> long into the future,” she said.</w:t>
      </w:r>
    </w:p>
    <w:p w14:paraId="73EA39D5" w14:textId="77777777"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14:paraId="7BB99A49" w14:textId="198296C4" w:rsidR="00F02762" w:rsidRDefault="00F02762">
      <w:r>
        <w:t xml:space="preserve">Another part is </w:t>
      </w:r>
      <w:r w:rsidR="009F3C42">
        <w:t>Heun’s continuation of educating</w:t>
      </w:r>
      <w:r>
        <w:t xml:space="preserve"> students on this: “ My greatest hope is that by exposing hundreds of young, fantastically intelligent minds to these issues that they will someday be in a position </w:t>
      </w:r>
      <w:del w:id="94" w:author="Michael Dale" w:date="2015-01-21T10:06:00Z">
        <w:r w:rsidDel="003D4375">
          <w:delText>where they</w:delText>
        </w:r>
      </w:del>
      <w:ins w:id="95" w:author="Michael Dale" w:date="2015-01-21T10:06:00Z">
        <w:r w:rsidR="003D4375">
          <w:t>to</w:t>
        </w:r>
      </w:ins>
      <w:r>
        <w:t xml:space="preserve"> make important decision </w:t>
      </w:r>
      <w:ins w:id="96" w:author="Michael Dale" w:date="2015-01-21T10:06:00Z">
        <w:r w:rsidR="003D4375">
          <w:t xml:space="preserve">regarding energy and the environment </w:t>
        </w:r>
      </w:ins>
      <w:bookmarkStart w:id="97" w:name="_GoBack"/>
      <w:bookmarkEnd w:id="97"/>
      <w:r>
        <w:t>that make the world into a better place.”</w:t>
      </w:r>
    </w:p>
    <w:p w14:paraId="1A60D0BE" w14:textId="77777777" w:rsidR="00F02762" w:rsidRDefault="00046FFB">
      <w:r>
        <w:rPr>
          <w:i/>
        </w:rPr>
        <w:t xml:space="preserve">Lynn Rosendale is managing editor of </w:t>
      </w:r>
      <w:r>
        <w:t>Spark.</w:t>
      </w:r>
    </w:p>
    <w:p w14:paraId="0F34C3FF" w14:textId="77777777" w:rsidR="00046FFB" w:rsidRPr="00046FFB" w:rsidRDefault="00046FFB"/>
    <w:p w14:paraId="764FBF3C" w14:textId="77777777" w:rsidR="00A90218" w:rsidRDefault="00A90218">
      <w:pPr>
        <w:rPr>
          <w:i/>
        </w:rPr>
      </w:pPr>
    </w:p>
    <w:p w14:paraId="6C686A70" w14:textId="77777777" w:rsidR="00A90218" w:rsidRDefault="00A90218">
      <w:pPr>
        <w:rPr>
          <w:i/>
        </w:rPr>
      </w:pPr>
    </w:p>
    <w:p w14:paraId="7CC83E73" w14:textId="77777777" w:rsidR="00A90218" w:rsidRDefault="00A90218">
      <w:pPr>
        <w:rPr>
          <w:i/>
        </w:rPr>
      </w:pPr>
    </w:p>
    <w:p w14:paraId="2910B40B" w14:textId="77777777" w:rsidR="00A90218" w:rsidRDefault="00A90218">
      <w:pPr>
        <w:rPr>
          <w:i/>
        </w:rPr>
      </w:pPr>
    </w:p>
    <w:p w14:paraId="00D7E3FD" w14:textId="77777777" w:rsidR="00A90218" w:rsidRDefault="00A90218">
      <w:pPr>
        <w:rPr>
          <w:i/>
        </w:rPr>
      </w:pPr>
    </w:p>
    <w:p w14:paraId="75521A27" w14:textId="77777777" w:rsidR="00A90218" w:rsidRDefault="00A90218">
      <w:pPr>
        <w:rPr>
          <w:i/>
        </w:rPr>
      </w:pPr>
    </w:p>
    <w:p w14:paraId="69C241AD" w14:textId="77777777" w:rsidR="00A90218" w:rsidRDefault="00A90218">
      <w:pPr>
        <w:rPr>
          <w:i/>
        </w:rPr>
      </w:pPr>
    </w:p>
    <w:p w14:paraId="5C5E8ACC" w14:textId="77777777" w:rsidR="00372805" w:rsidRDefault="00F754A1">
      <w:pPr>
        <w:rPr>
          <w:i/>
        </w:rPr>
      </w:pPr>
      <w:commentRangeStart w:id="98"/>
      <w:r>
        <w:rPr>
          <w:i/>
        </w:rPr>
        <w:t>“If you do not think about the future, you cannot have one.”</w:t>
      </w:r>
      <w:commentRangeEnd w:id="98"/>
      <w:r w:rsidR="00341DB8">
        <w:rPr>
          <w:rStyle w:val="CommentReference"/>
        </w:rPr>
        <w:commentReference w:id="98"/>
      </w:r>
    </w:p>
    <w:p w14:paraId="31FFA51A" w14:textId="77777777"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Michael Dale" w:date="2015-01-20T13:49:00Z" w:initials="MD">
    <w:p w14:paraId="04107035" w14:textId="68025FCC" w:rsidR="00E9242E" w:rsidRDefault="00E9242E">
      <w:pPr>
        <w:pStyle w:val="CommentText"/>
      </w:pPr>
      <w:r>
        <w:rPr>
          <w:rStyle w:val="CommentReference"/>
        </w:rPr>
        <w:annotationRef/>
      </w:r>
      <w:r>
        <w:t>Revise</w:t>
      </w:r>
    </w:p>
  </w:comment>
  <w:comment w:id="45" w:author="Michael Dale" w:date="2015-01-20T10:28:00Z" w:initials="MD">
    <w:p w14:paraId="6E485559" w14:textId="782C9813" w:rsidR="00E9242E" w:rsidRDefault="00E9242E">
      <w:pPr>
        <w:pStyle w:val="CommentText"/>
      </w:pPr>
      <w:r>
        <w:rPr>
          <w:rStyle w:val="CommentReference"/>
        </w:rPr>
        <w:annotationRef/>
      </w:r>
      <w:r>
        <w:t>I’m not clear what this means</w:t>
      </w:r>
    </w:p>
  </w:comment>
  <w:comment w:id="82" w:author="Michael Dale" w:date="2015-01-20T10:43:00Z" w:initials="MD">
    <w:p w14:paraId="0397027A" w14:textId="77777777" w:rsidR="00E9242E" w:rsidRDefault="00E9242E">
      <w:pPr>
        <w:pStyle w:val="CommentText"/>
      </w:pPr>
      <w:r>
        <w:rPr>
          <w:rStyle w:val="CommentReference"/>
        </w:rPr>
        <w:annotationRef/>
      </w:r>
      <w:r>
        <w:t xml:space="preserve">This is pretty strong. </w:t>
      </w:r>
    </w:p>
    <w:p w14:paraId="5CB30E05" w14:textId="77777777" w:rsidR="00E9242E" w:rsidRDefault="00E9242E">
      <w:pPr>
        <w:pStyle w:val="CommentText"/>
      </w:pPr>
    </w:p>
    <w:p w14:paraId="0F76CCF6" w14:textId="77777777" w:rsidR="00E9242E" w:rsidRDefault="00E9242E">
      <w:pPr>
        <w:pStyle w:val="CommentText"/>
      </w:pPr>
      <w:r>
        <w:t xml:space="preserve">Not sure I’m comfortable with this. The implicit statement is that the rest of creation (i.e. non-humans) are not made in God’s image, and are therefore less valuable. </w:t>
      </w:r>
    </w:p>
    <w:p w14:paraId="650065AC" w14:textId="77777777" w:rsidR="00E9242E" w:rsidRDefault="00E9242E">
      <w:pPr>
        <w:pStyle w:val="CommentText"/>
      </w:pPr>
    </w:p>
    <w:p w14:paraId="086BD502" w14:textId="5BA1B097" w:rsidR="00E9242E" w:rsidRDefault="00E9242E">
      <w:pPr>
        <w:pStyle w:val="CommentText"/>
      </w:pPr>
      <w:r>
        <w:t>I think this anthropocentric thinking is somewhat responsible for our desire to discount nature.</w:t>
      </w:r>
    </w:p>
  </w:comment>
  <w:comment w:id="84" w:author="Michael Dale" w:date="2015-01-20T10:37:00Z" w:initials="MD">
    <w:p w14:paraId="37E9B36B" w14:textId="0167DBE7" w:rsidR="00E9242E" w:rsidRDefault="00E9242E">
      <w:pPr>
        <w:pStyle w:val="CommentText"/>
      </w:pPr>
      <w:r>
        <w:rPr>
          <w:rStyle w:val="CommentReference"/>
        </w:rPr>
        <w:annotationRef/>
      </w:r>
      <w:r>
        <w:t>I’m not clear what this means</w:t>
      </w:r>
    </w:p>
  </w:comment>
  <w:comment w:id="98" w:author="Michael Dale" w:date="2015-01-20T14:07:00Z" w:initials="MD">
    <w:p w14:paraId="3E061984" w14:textId="132CBF81" w:rsidR="00D91623" w:rsidRDefault="00E9242E">
      <w:pPr>
        <w:pStyle w:val="CommentText"/>
      </w:pPr>
      <w:r>
        <w:rPr>
          <w:rStyle w:val="CommentReference"/>
        </w:rPr>
        <w:annotationRef/>
      </w:r>
      <w:r w:rsidR="00D91623">
        <w:t>MKH: Upon further review, let’s get rid of this quote</w:t>
      </w:r>
    </w:p>
    <w:p w14:paraId="28B73515" w14:textId="77777777" w:rsidR="00D91623" w:rsidRDefault="00D91623">
      <w:pPr>
        <w:pStyle w:val="CommentText"/>
      </w:pPr>
    </w:p>
    <w:p w14:paraId="7C37C802" w14:textId="0B0DBA78" w:rsidR="00E9242E" w:rsidRDefault="00E9242E">
      <w:pPr>
        <w:pStyle w:val="CommentText"/>
      </w:pPr>
      <w:r>
        <w:t>I strongly disagree with this statement. The whole problem is that we (as a society) make decisions without full consideration for the future yet are destined to have a (bleak) future based on those decisions.</w:t>
      </w:r>
    </w:p>
    <w:p w14:paraId="0300F08D" w14:textId="77777777" w:rsidR="00D91623" w:rsidRDefault="00D91623">
      <w:pPr>
        <w:pStyle w:val="CommentText"/>
      </w:pPr>
    </w:p>
    <w:p w14:paraId="4418AE4B" w14:textId="6671FD0F" w:rsidR="00D91623" w:rsidRDefault="00D9162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46FFB"/>
    <w:rsid w:val="001611F9"/>
    <w:rsid w:val="00166BA7"/>
    <w:rsid w:val="001A113B"/>
    <w:rsid w:val="001D2D72"/>
    <w:rsid w:val="00213BF9"/>
    <w:rsid w:val="002153AF"/>
    <w:rsid w:val="00263BFD"/>
    <w:rsid w:val="002A441E"/>
    <w:rsid w:val="00341DB8"/>
    <w:rsid w:val="00372805"/>
    <w:rsid w:val="00380A4D"/>
    <w:rsid w:val="003A7CBB"/>
    <w:rsid w:val="003D4375"/>
    <w:rsid w:val="00416535"/>
    <w:rsid w:val="004456BC"/>
    <w:rsid w:val="00554856"/>
    <w:rsid w:val="00585AD2"/>
    <w:rsid w:val="00593612"/>
    <w:rsid w:val="005B4091"/>
    <w:rsid w:val="005D288C"/>
    <w:rsid w:val="005D7D89"/>
    <w:rsid w:val="005E41E4"/>
    <w:rsid w:val="00622283"/>
    <w:rsid w:val="006A21E4"/>
    <w:rsid w:val="006C5FCD"/>
    <w:rsid w:val="006F54E6"/>
    <w:rsid w:val="0091482B"/>
    <w:rsid w:val="009148A1"/>
    <w:rsid w:val="00950123"/>
    <w:rsid w:val="00981D04"/>
    <w:rsid w:val="009B5F97"/>
    <w:rsid w:val="009C379E"/>
    <w:rsid w:val="009F3C42"/>
    <w:rsid w:val="00A10742"/>
    <w:rsid w:val="00A1464A"/>
    <w:rsid w:val="00A375B4"/>
    <w:rsid w:val="00A81D89"/>
    <w:rsid w:val="00A90218"/>
    <w:rsid w:val="00AF7E46"/>
    <w:rsid w:val="00B6634A"/>
    <w:rsid w:val="00B9516E"/>
    <w:rsid w:val="00BC34DE"/>
    <w:rsid w:val="00BF5ADE"/>
    <w:rsid w:val="00C3007D"/>
    <w:rsid w:val="00C7767F"/>
    <w:rsid w:val="00C82467"/>
    <w:rsid w:val="00CB2BC3"/>
    <w:rsid w:val="00D51605"/>
    <w:rsid w:val="00D727FC"/>
    <w:rsid w:val="00D91623"/>
    <w:rsid w:val="00DA03FC"/>
    <w:rsid w:val="00DA72F6"/>
    <w:rsid w:val="00E03364"/>
    <w:rsid w:val="00E052F7"/>
    <w:rsid w:val="00E312A7"/>
    <w:rsid w:val="00E9242E"/>
    <w:rsid w:val="00F0200C"/>
    <w:rsid w:val="00F02762"/>
    <w:rsid w:val="00F30E96"/>
    <w:rsid w:val="00F727B1"/>
    <w:rsid w:val="00F74F68"/>
    <w:rsid w:val="00F754A1"/>
    <w:rsid w:val="00FC1728"/>
    <w:rsid w:val="00FC38F0"/>
    <w:rsid w:val="00FC44EC"/>
    <w:rsid w:val="00FE5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2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1668</Words>
  <Characters>9511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Michael Dale</cp:lastModifiedBy>
  <cp:revision>4</cp:revision>
  <cp:lastPrinted>2015-01-19T21:29:00Z</cp:lastPrinted>
  <dcterms:created xsi:type="dcterms:W3CDTF">2015-01-21T15:03:00Z</dcterms:created>
  <dcterms:modified xsi:type="dcterms:W3CDTF">2015-01-21T15:06:00Z</dcterms:modified>
</cp:coreProperties>
</file>